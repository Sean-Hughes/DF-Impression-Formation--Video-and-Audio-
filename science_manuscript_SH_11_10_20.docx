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w:t>
      </w:r>
      <w:proofErr w:type="spellStart"/>
      <w:r w:rsidRPr="00755125">
        <w:rPr>
          <w:sz w:val="24"/>
        </w:rPr>
        <w:t>LaTeX</w:t>
      </w:r>
      <w:proofErr w:type="spellEnd"/>
      <w:r w:rsidRPr="00755125">
        <w:rPr>
          <w:sz w:val="24"/>
        </w:rPr>
        <w:t xml:space="preserve">, please convert your paper into a Word </w:t>
      </w:r>
      <w:r w:rsidR="00583CCA" w:rsidRPr="00755125">
        <w:rPr>
          <w:sz w:val="24"/>
        </w:rPr>
        <w:t>.</w:t>
      </w:r>
      <w:proofErr w:type="spellStart"/>
      <w:r w:rsidR="003B0531" w:rsidRPr="00755125">
        <w:rPr>
          <w:sz w:val="24"/>
        </w:rPr>
        <w:t>docx</w:t>
      </w:r>
      <w:proofErr w:type="spellEnd"/>
      <w:r w:rsidR="00E0440F" w:rsidRPr="00755125">
        <w:rPr>
          <w:sz w:val="24"/>
        </w:rPr>
        <w:t xml:space="preserve"> file if possible. </w:t>
      </w:r>
      <w:r w:rsidRPr="00755125">
        <w:rPr>
          <w:sz w:val="24"/>
        </w:rPr>
        <w:t xml:space="preserve">If this is not possible, please use our </w:t>
      </w:r>
      <w:proofErr w:type="spellStart"/>
      <w:r w:rsidRPr="00755125">
        <w:rPr>
          <w:sz w:val="24"/>
        </w:rPr>
        <w:t>LaTeX</w:t>
      </w:r>
      <w:proofErr w:type="spellEnd"/>
      <w:r w:rsidRPr="00755125">
        <w:rPr>
          <w:sz w:val="24"/>
        </w:rPr>
        <w:t xml:space="preserve">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w:t>
      </w:r>
      <w:proofErr w:type="spellStart"/>
      <w:r w:rsidRPr="00755125">
        <w:rPr>
          <w:sz w:val="24"/>
        </w:rPr>
        <w:t>docx</w:t>
      </w:r>
      <w:proofErr w:type="spellEnd"/>
      <w:r w:rsidRPr="00755125">
        <w:rPr>
          <w:sz w:val="24"/>
        </w:rPr>
        <w:t xml:space="preserve">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 xml:space="preserve">Using </w:t>
      </w:r>
      <w:proofErr w:type="spellStart"/>
      <w:r w:rsidR="0008283D">
        <w:t>Deepfakes</w:t>
      </w:r>
      <w:proofErr w:type="spellEnd"/>
      <w:r w:rsidR="0008283D">
        <w:t xml:space="preserve"> to Hack the </w:t>
      </w:r>
      <w:commentRangeStart w:id="0"/>
      <w:r w:rsidR="0008283D">
        <w:t>Human Mind</w:t>
      </w:r>
      <w:commentRangeEnd w:id="0"/>
      <w:r w:rsidR="009E0659">
        <w:rPr>
          <w:rStyle w:val="CommentReference"/>
          <w:b w:val="0"/>
          <w:bCs w:val="0"/>
          <w:kern w:val="0"/>
        </w:rPr>
        <w:commentReference w:id="0"/>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0690FB41" w:rsidR="00082AFA" w:rsidRDefault="00CF24BF" w:rsidP="00D13D75">
      <w:pPr>
        <w:pStyle w:val="NormalWeb"/>
        <w:ind w:firstLine="720"/>
      </w:pPr>
      <w:r w:rsidRPr="00E2283A">
        <w:t xml:space="preserve">Conventional wisdom </w:t>
      </w:r>
      <w:r w:rsidR="00DF4855">
        <w:t xml:space="preserve">tells us </w:t>
      </w:r>
      <w:r w:rsidRPr="00E2283A">
        <w:t>that “seeing is believing”</w:t>
      </w:r>
      <w:ins w:id="1" w:author="Ian Hussey" w:date="2020-10-12T12:48:00Z">
        <w:r w:rsidR="00041672">
          <w:t>, but</w:t>
        </w:r>
      </w:ins>
      <w:del w:id="2" w:author="Ian Hussey" w:date="2020-10-12T12:48:00Z">
        <w:r w:rsidRPr="00E2283A" w:rsidDel="00041672">
          <w:delText>. Yet</w:delText>
        </w:r>
      </w:del>
      <w:r w:rsidRPr="00E2283A">
        <w:t xml:space="preserve"> thanks to recent advances in artificial intelligence this age old saying may no longer be the case. </w:t>
      </w:r>
      <w:commentRangeStart w:id="3"/>
      <w:r w:rsidRPr="00E2283A">
        <w:t xml:space="preserve">A new branch of machine learning, known as ‘deep neural networks’, </w:t>
      </w:r>
      <w:commentRangeEnd w:id="3"/>
      <w:r w:rsidR="00041672">
        <w:rPr>
          <w:rStyle w:val="CommentReference"/>
        </w:rPr>
        <w:commentReference w:id="3"/>
      </w:r>
      <w:r w:rsidRPr="00E2283A">
        <w:t xml:space="preserve">has emerged and made it increasingly easy to take a person’s likeness (whether their face, voice, or writing style), feed that </w:t>
      </w:r>
      <w:r w:rsidR="00D13D75">
        <w:t xml:space="preserve">data </w:t>
      </w:r>
      <w:r w:rsidRPr="00E2283A">
        <w:t>to a computer algorithm, and hav</w:t>
      </w:r>
      <w:r w:rsidR="00B858A3">
        <w:t xml:space="preserve">e it generate </w:t>
      </w:r>
      <w:commentRangeStart w:id="4"/>
      <w:r w:rsidR="00B858A3">
        <w:t xml:space="preserve">a </w:t>
      </w:r>
      <w:r w:rsidR="00561A27">
        <w:t>‘</w:t>
      </w:r>
      <w:r w:rsidR="00D13D75">
        <w:t>synthetic</w:t>
      </w:r>
      <w:r w:rsidR="00561A27">
        <w:t>’</w:t>
      </w:r>
      <w:r w:rsidR="00D13D75">
        <w:t xml:space="preserve"> </w:t>
      </w:r>
      <w:r w:rsidRPr="00E2283A">
        <w:t>copy</w:t>
      </w:r>
      <w:commentRangeEnd w:id="4"/>
      <w:r w:rsidR="00FE23CF">
        <w:rPr>
          <w:rStyle w:val="CommentReference"/>
        </w:rPr>
        <w:commentReference w:id="4"/>
      </w:r>
      <w:r w:rsidRPr="00E2283A">
        <w:t xml:space="preserve">. The results are equal parts impressive and </w:t>
      </w:r>
      <w:r>
        <w:t>frightening</w:t>
      </w:r>
      <w:r w:rsidRPr="00E2283A">
        <w:t xml:space="preserve">: a </w:t>
      </w:r>
      <w:commentRangeStart w:id="5"/>
      <w:r w:rsidRPr="00E2283A">
        <w:t xml:space="preserve">‘digital doppelganger’ </w:t>
      </w:r>
      <w:commentRangeEnd w:id="5"/>
      <w:r w:rsidR="00FE23CF">
        <w:rPr>
          <w:rStyle w:val="CommentReference"/>
        </w:rPr>
        <w:commentReference w:id="5"/>
      </w:r>
      <w:r w:rsidRPr="00E2283A">
        <w:t>which can be used to convince others that what they’re seeing</w:t>
      </w:r>
      <w:r>
        <w:t>,</w:t>
      </w:r>
      <w:r w:rsidRPr="00E2283A">
        <w:t xml:space="preserve"> </w:t>
      </w:r>
      <w:r w:rsidR="003E3FFF">
        <w:t xml:space="preserve">reading, </w:t>
      </w:r>
      <w:r w:rsidRPr="00E2283A">
        <w:t xml:space="preserve">or hearing is fact </w:t>
      </w:r>
      <w:r>
        <w:t xml:space="preserve">rather than </w:t>
      </w:r>
      <w:r w:rsidRPr="00E2283A">
        <w:t>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w:t>
      </w:r>
      <w:commentRangeStart w:id="6"/>
      <w:r w:rsidR="00D52CB1">
        <w:t>[ref]</w:t>
      </w:r>
      <w:commentRangeEnd w:id="6"/>
      <w:r w:rsidR="00FE23CF">
        <w:rPr>
          <w:rStyle w:val="CommentReference"/>
        </w:rPr>
        <w:commentReference w:id="6"/>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2E668434"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w:t>
      </w:r>
      <w:commentRangeStart w:id="7"/>
      <w:r w:rsidR="00CF24BF" w:rsidRPr="00E2283A">
        <w:rPr>
          <w:rFonts w:cstheme="minorHAnsi"/>
          <w:szCs w:val="33"/>
          <w:shd w:val="clear" w:color="auto" w:fill="FFFFFF"/>
        </w:rPr>
        <w:t xml:space="preserve">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r w:rsidR="00347CC0">
        <w:rPr>
          <w:rFonts w:cstheme="minorHAnsi"/>
          <w:szCs w:val="33"/>
          <w:shd w:val="clear" w:color="auto" w:fill="FFFFFF"/>
        </w:rPr>
        <w:t>one subcategory known as ‘</w:t>
      </w:r>
      <w:proofErr w:type="spellStart"/>
      <w:r w:rsidR="00347CC0">
        <w:rPr>
          <w:rFonts w:cstheme="minorHAnsi"/>
          <w:szCs w:val="33"/>
          <w:shd w:val="clear" w:color="auto" w:fill="FFFFFF"/>
        </w:rPr>
        <w:t>Deepfakes</w:t>
      </w:r>
      <w:proofErr w:type="spellEnd"/>
      <w:r w:rsidR="00347CC0">
        <w:rPr>
          <w:rFonts w:cstheme="minorHAnsi"/>
          <w:szCs w:val="33"/>
          <w:shd w:val="clear" w:color="auto" w:fill="FFFFFF"/>
        </w:rPr>
        <w:t>’,</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online every six months [ref]. </w:t>
      </w:r>
      <w:commentRangeEnd w:id="7"/>
      <w:r w:rsidR="00FE23CF">
        <w:rPr>
          <w:rStyle w:val="CommentReference"/>
        </w:rPr>
        <w:commentReference w:id="7"/>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proofErr w:type="spellStart"/>
      <w:r w:rsidR="00EF51A3">
        <w:rPr>
          <w:rStyle w:val="scayt-misspell-word"/>
        </w:rPr>
        <w:t>Deepfake</w:t>
      </w:r>
      <w:r w:rsidR="00B858A3">
        <w:rPr>
          <w:rStyle w:val="scayt-misspell-word"/>
        </w:rPr>
        <w:t>d</w:t>
      </w:r>
      <w:proofErr w:type="spellEnd"/>
      <w:r w:rsidR="00EF51A3">
        <w:t xml:space="preserve">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w:t>
      </w:r>
      <w:commentRangeStart w:id="8"/>
      <w:r w:rsidR="00082AFA">
        <w:t xml:space="preserve">“digital veil” </w:t>
      </w:r>
      <w:commentRangeEnd w:id="8"/>
      <w:r w:rsidR="00FE23CF">
        <w:rPr>
          <w:rStyle w:val="CommentReference"/>
        </w:rPr>
        <w:commentReference w:id="8"/>
      </w:r>
      <w:r w:rsidR="00082AFA">
        <w:t xml:space="preserve">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members of the trans</w:t>
      </w:r>
      <w:del w:id="9" w:author="Ian Hussey" w:date="2020-10-12T13:01:00Z">
        <w:r w:rsidR="00082AFA" w:rsidDel="00FE23CF">
          <w:delText>gender</w:delText>
        </w:r>
      </w:del>
      <w:r w:rsidR="00082AFA">
        <w:t xml:space="preserve">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5823943E" w:rsidR="00CF24BF" w:rsidRPr="00E2283A" w:rsidRDefault="003E3FFF" w:rsidP="004C450B">
      <w:pPr>
        <w:pStyle w:val="NormalWeb"/>
        <w:ind w:firstLine="720"/>
      </w:pPr>
      <w:del w:id="10" w:author="Ian Hussey" w:date="2020-10-12T13:02:00Z">
        <w:r w:rsidRPr="00A84905" w:rsidDel="00FE23CF">
          <w:delText xml:space="preserve">Yet </w:delText>
        </w:r>
      </w:del>
      <w:ins w:id="11" w:author="Ian Hussey" w:date="2020-10-12T13:02:00Z">
        <w:r w:rsidR="00FE23CF">
          <w:t>However,</w:t>
        </w:r>
        <w:r w:rsidR="00FE23CF" w:rsidRPr="00A84905">
          <w:t xml:space="preserve"> </w:t>
        </w:r>
      </w:ins>
      <w:r w:rsidR="00CF24BF" w:rsidRPr="00A84905">
        <w:t>th</w:t>
      </w:r>
      <w:ins w:id="12" w:author="Ian Hussey" w:date="2020-10-12T13:02:00Z">
        <w:r w:rsidR="00FE23CF">
          <w:t>is</w:t>
        </w:r>
      </w:ins>
      <w:del w:id="13" w:author="Ian Hussey" w:date="2020-10-12T13:02:00Z">
        <w:r w:rsidR="00CF24BF" w:rsidRPr="00A84905" w:rsidDel="00FE23CF">
          <w:delText>e</w:delText>
        </w:r>
      </w:del>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xml:space="preserve">. </w:t>
      </w:r>
      <w:proofErr w:type="spellStart"/>
      <w:r w:rsidR="00CF24BF" w:rsidRPr="00A84905">
        <w:t>Deepfakes</w:t>
      </w:r>
      <w:proofErr w:type="spellEnd"/>
      <w:r w:rsidR="00CF24BF" w:rsidRPr="00A84905">
        <w:t xml:space="preserve">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w:t>
      </w:r>
      <w:ins w:id="14" w:author="Ian Hussey" w:date="2020-10-12T13:02:00Z">
        <w:r w:rsidR="00FE23CF">
          <w:t xml:space="preserve">recent </w:t>
        </w:r>
      </w:ins>
      <w:r w:rsidR="002A20D5" w:rsidRPr="00A84905">
        <w:t xml:space="preserve">high-profile case, </w:t>
      </w:r>
      <w:r w:rsidR="00A4531F">
        <w:rPr>
          <w:rFonts w:cstheme="minorHAnsi"/>
        </w:rPr>
        <w:t xml:space="preserve">hackers </w:t>
      </w:r>
      <w:del w:id="15" w:author="Ian Hussey" w:date="2020-10-12T13:02:00Z">
        <w:r w:rsidR="00B94F40" w:rsidRPr="00A84905" w:rsidDel="00FE23CF">
          <w:rPr>
            <w:rFonts w:cstheme="minorHAnsi"/>
          </w:rPr>
          <w:delText xml:space="preserve">recently </w:delText>
        </w:r>
        <w:r w:rsidR="00B31EF0" w:rsidRPr="00A84905" w:rsidDel="00FE23CF">
          <w:rPr>
            <w:rFonts w:cstheme="minorHAnsi"/>
          </w:rPr>
          <w:delText>cloned</w:delText>
        </w:r>
      </w:del>
      <w:proofErr w:type="spellStart"/>
      <w:ins w:id="16" w:author="Ian Hussey" w:date="2020-10-12T13:02:00Z">
        <w:r w:rsidR="00FE23CF">
          <w:rPr>
            <w:rFonts w:cstheme="minorHAnsi"/>
          </w:rPr>
          <w:t>deepfaked</w:t>
        </w:r>
      </w:ins>
      <w:proofErr w:type="spellEnd"/>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0F430F">
        <w:t>Elsewhere, p</w:t>
      </w:r>
      <w:r w:rsidR="00CF24BF" w:rsidRPr="00E2283A">
        <w:t xml:space="preserve">oliticians </w:t>
      </w:r>
      <w:r w:rsidR="0013281D">
        <w:t xml:space="preserve">have already been </w:t>
      </w:r>
      <w:r w:rsidR="00CF24BF" w:rsidRPr="00E2283A">
        <w:t xml:space="preserve">digitally manipulated </w:t>
      </w:r>
      <w:commentRangeStart w:id="17"/>
      <w:r w:rsidR="00CF24BF" w:rsidRPr="00E2283A">
        <w:t xml:space="preserve">into endorsing controversial </w:t>
      </w:r>
      <w:r>
        <w:t xml:space="preserve">positions </w:t>
      </w:r>
      <w:r w:rsidR="00CF24BF" w:rsidRPr="00E2283A">
        <w:t xml:space="preserve">[ref], </w:t>
      </w:r>
      <w:commentRangeEnd w:id="17"/>
      <w:r w:rsidR="00FE23CF">
        <w:rPr>
          <w:rStyle w:val="CommentReference"/>
        </w:rPr>
        <w:commentReference w:id="17"/>
      </w:r>
      <w:r w:rsidR="00CF24BF" w:rsidRPr="00E2283A">
        <w:t xml:space="preserve">while </w:t>
      </w:r>
      <w:commentRangeStart w:id="18"/>
      <w:r w:rsidR="00CF24BF" w:rsidRPr="00E2283A">
        <w:t xml:space="preserve">worry </w:t>
      </w:r>
      <w:r w:rsidR="008E0247">
        <w:t>grow</w:t>
      </w:r>
      <w:r w:rsidR="003B44AF">
        <w:t>s</w:t>
      </w:r>
      <w:r w:rsidR="008E0247">
        <w:t xml:space="preserve"> </w:t>
      </w:r>
      <w:r w:rsidR="00CF24BF" w:rsidRPr="00E2283A">
        <w:t>that a well-</w:t>
      </w:r>
      <w:r w:rsidR="00B94F40">
        <w:t>timed</w:t>
      </w:r>
      <w:r w:rsidR="00FB5A95">
        <w:t xml:space="preserve"> </w:t>
      </w:r>
      <w:r w:rsidR="00CF24BF" w:rsidRPr="00E2283A">
        <w:t xml:space="preserve">video in the days prior to an election could have them ‘confess’ to bribery or sexual assault, </w:t>
      </w:r>
      <w:r w:rsidR="00085315">
        <w:t xml:space="preserve">political </w:t>
      </w:r>
      <w:r w:rsidR="001A126D">
        <w:t>disinformation that</w:t>
      </w:r>
      <w:r w:rsidR="00CF24BF" w:rsidRPr="00E2283A">
        <w:t xml:space="preserve"> distort</w:t>
      </w:r>
      <w:r w:rsidR="001A126D">
        <w:t>s</w:t>
      </w:r>
      <w:r w:rsidR="00CF24BF" w:rsidRPr="00E2283A">
        <w:t xml:space="preserve"> democratic discourse and election outcomes [ref]. </w:t>
      </w:r>
      <w:commentRangeEnd w:id="18"/>
      <w:r w:rsidR="00632144">
        <w:rPr>
          <w:rStyle w:val="CommentReference"/>
        </w:rPr>
        <w:commentReference w:id="18"/>
      </w:r>
      <w:r w:rsidR="00A84905">
        <w:t xml:space="preserve">The rich </w:t>
      </w:r>
      <w:r w:rsidR="00A84905">
        <w:lastRenderedPageBreak/>
        <w:t xml:space="preserve">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 xml:space="preserve">The voices of </w:t>
      </w:r>
      <w:commentRangeStart w:id="19"/>
      <w:r w:rsidR="000F430F">
        <w:t>m</w:t>
      </w:r>
      <w:r w:rsidR="00CF24BF" w:rsidRPr="00E2283A">
        <w:t xml:space="preserve">ale celebrities are </w:t>
      </w:r>
      <w:r w:rsidR="00A4531F">
        <w:t xml:space="preserve">already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w:t>
      </w:r>
      <w:commentRangeEnd w:id="19"/>
      <w:r w:rsidR="00632144">
        <w:rPr>
          <w:rStyle w:val="CommentReference"/>
        </w:rPr>
        <w:commentReference w:id="19"/>
      </w:r>
      <w:r w:rsidR="00CF24BF" w:rsidRPr="00E2283A">
        <w:t xml:space="preserve">counterparts are being non-consensually </w:t>
      </w:r>
      <w:r>
        <w:t xml:space="preserve">inserted </w:t>
      </w:r>
      <w:r w:rsidR="00CF24BF" w:rsidRPr="00E2283A">
        <w:t xml:space="preserve">into pornographic scenes so realistic that only they know its fake [ref]. </w:t>
      </w:r>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proofErr w:type="spellStart"/>
      <w:r w:rsidR="007C3C4F">
        <w:t>Deepfakes</w:t>
      </w:r>
      <w:proofErr w:type="spellEnd"/>
      <w:r w:rsidR="007C3C4F">
        <w:t xml:space="preserve"> are </w:t>
      </w:r>
      <w:r w:rsidR="00A4531F">
        <w:t xml:space="preserve">giving rise </w:t>
      </w:r>
      <w:r w:rsidR="007C3C4F">
        <w:t xml:space="preserve">to a new </w:t>
      </w:r>
      <w:commentRangeStart w:id="20"/>
      <w:r w:rsidR="007C3C4F">
        <w:t xml:space="preserve">‘disinformation frontier’ </w:t>
      </w:r>
      <w:commentRangeEnd w:id="20"/>
      <w:r w:rsidR="00632144">
        <w:rPr>
          <w:rStyle w:val="CommentReference"/>
        </w:rPr>
        <w:commentReference w:id="20"/>
      </w:r>
      <w:r w:rsidR="007C3C4F">
        <w:t xml:space="preserve">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del w:id="21" w:author="Ian Hussey" w:date="2020-10-12T13:07:00Z">
        <w:r w:rsidR="00523BAF" w:rsidRPr="007C3C4F" w:rsidDel="00632144">
          <w:rPr>
            <w:color w:val="121212"/>
            <w:shd w:val="clear" w:color="auto" w:fill="FFFFFF"/>
          </w:rPr>
          <w:delText>“</w:delText>
        </w:r>
      </w:del>
      <w:r w:rsidR="00523BAF" w:rsidRPr="007C3C4F">
        <w:rPr>
          <w:color w:val="121212"/>
          <w:shd w:val="clear" w:color="auto" w:fill="FFFFFF"/>
        </w:rPr>
        <w:t xml:space="preserve">digital </w:t>
      </w:r>
      <w:r w:rsidR="00A4531F" w:rsidRPr="00A4531F">
        <w:rPr>
          <w:color w:val="121212"/>
          <w:shd w:val="clear" w:color="auto" w:fill="FFFFFF"/>
        </w:rPr>
        <w:t>prosthesis</w:t>
      </w:r>
      <w:del w:id="22" w:author="Ian Hussey" w:date="2020-10-12T13:07:00Z">
        <w:r w:rsidR="00523BAF" w:rsidRPr="007C3C4F" w:rsidDel="00632144">
          <w:rPr>
            <w:color w:val="121212"/>
            <w:shd w:val="clear" w:color="auto" w:fill="FFFFFF"/>
          </w:rPr>
          <w:delText>”</w:delText>
        </w:r>
      </w:del>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proofErr w:type="spellStart"/>
      <w:r w:rsidR="00866683">
        <w:t>Deepfakes</w:t>
      </w:r>
      <w:proofErr w:type="spellEnd"/>
      <w:r w:rsidR="00866683">
        <w:t xml:space="preserve"> </w:t>
      </w:r>
      <w:r w:rsidR="00851907">
        <w:t xml:space="preserve">have also been </w:t>
      </w:r>
      <w:r w:rsidR="00CF24BF" w:rsidRPr="00E2283A">
        <w:t xml:space="preserve">used to rewrite history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commentRangeStart w:id="23"/>
      <w:r w:rsidR="00851907">
        <w:t>A</w:t>
      </w:r>
      <w:r w:rsidR="00CF24BF" w:rsidRPr="00E2283A">
        <w:t xml:space="preserve"> convincing video of a world leader declaring the launch of a nuclear weapon or </w:t>
      </w:r>
      <w:r w:rsidR="009A064B">
        <w:t xml:space="preserve">severe economic sanctions on a trading partner </w:t>
      </w:r>
      <w:r w:rsidR="00CF24BF" w:rsidRPr="00E2283A">
        <w:t xml:space="preserve">could incite violence, </w:t>
      </w:r>
      <w:r w:rsidR="00A84905">
        <w:t>trigger stock-</w:t>
      </w:r>
      <w:r w:rsidR="00866276">
        <w:t xml:space="preserve">market volatility, and </w:t>
      </w:r>
      <w:r w:rsidR="00CF24BF" w:rsidRPr="00E2283A">
        <w:t xml:space="preserve">damage foreign relations. </w:t>
      </w:r>
      <w:commentRangeEnd w:id="23"/>
      <w:r w:rsidR="001105E0">
        <w:rPr>
          <w:rStyle w:val="CommentReference"/>
        </w:rPr>
        <w:commentReference w:id="23"/>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commentRangeStart w:id="24"/>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commentRangeEnd w:id="24"/>
      <w:r w:rsidR="001105E0">
        <w:rPr>
          <w:rStyle w:val="CommentReference"/>
        </w:rPr>
        <w:commentReference w:id="24"/>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proofErr w:type="spellStart"/>
      <w:r w:rsidR="00B45A20">
        <w:t>Deepfakes</w:t>
      </w:r>
      <w:proofErr w:type="spellEnd"/>
      <w:r w:rsidR="00B45A20">
        <w:t xml:space="preserve">,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0ADD238A" w:rsidR="002B6906" w:rsidRDefault="008C305D" w:rsidP="00253006">
      <w:pPr>
        <w:pStyle w:val="NormalWeb"/>
        <w:ind w:firstLine="720"/>
      </w:pPr>
      <w:r>
        <w:t xml:space="preserve">What is needed then, alongside legislation and technological fixes, is a </w:t>
      </w:r>
      <w:r w:rsidR="001F28C8">
        <w:t xml:space="preserve">greater </w:t>
      </w:r>
      <w:r>
        <w:t xml:space="preserve">focus on the human dimension, namely, the </w:t>
      </w:r>
      <w:r w:rsidRPr="0017081B">
        <w:rPr>
          <w:i/>
        </w:rPr>
        <w:t>psychology</w:t>
      </w:r>
      <w:r>
        <w:t xml:space="preserve"> of </w:t>
      </w:r>
      <w:proofErr w:type="spellStart"/>
      <w:r>
        <w:t>Deepfakes</w:t>
      </w:r>
      <w:proofErr w:type="spellEnd"/>
      <w:r>
        <w:t xml:space="preserve">. </w:t>
      </w:r>
      <w:commentRangeStart w:id="25"/>
      <w:r>
        <w:t xml:space="preserve">We need to understand how synthetic media comes to shape what people think, how they feel, and what they </w:t>
      </w:r>
      <w:r w:rsidR="009B0CEC">
        <w:t xml:space="preserve">ultimately </w:t>
      </w:r>
      <w:r>
        <w:t>do.</w:t>
      </w:r>
      <w:r w:rsidR="00F84979">
        <w:t xml:space="preserve"> </w:t>
      </w:r>
      <w:commentRangeEnd w:id="25"/>
      <w:r w:rsidR="001105E0">
        <w:rPr>
          <w:rStyle w:val="CommentReference"/>
        </w:rPr>
        <w:commentReference w:id="25"/>
      </w:r>
      <w:r w:rsidR="00D9659F">
        <w:t xml:space="preserve">To illustrate, take </w:t>
      </w:r>
      <w:r w:rsidR="00DA3E29">
        <w:t xml:space="preserve">a </w:t>
      </w:r>
      <w:r w:rsidR="005A3958">
        <w:t xml:space="preserve">branch of psychology known as </w:t>
      </w:r>
      <w:r w:rsidR="0055793B">
        <w:t xml:space="preserve">person perception. </w:t>
      </w:r>
      <w:r w:rsidR="00243E9A">
        <w:t xml:space="preserve">So far </w:t>
      </w:r>
      <w:proofErr w:type="spellStart"/>
      <w:r w:rsidR="00AD7B5E">
        <w:t>Deepfakes</w:t>
      </w:r>
      <w:proofErr w:type="spellEnd"/>
      <w:r w:rsidR="00AD7B5E">
        <w:t xml:space="preserve"> have been </w:t>
      </w:r>
      <w:r w:rsidR="00243E9A">
        <w:t xml:space="preserve">used to target prominent </w:t>
      </w:r>
      <w:r w:rsidR="009A2D7F">
        <w:t xml:space="preserve">individuals </w:t>
      </w:r>
      <w:r w:rsidR="00AD7B5E">
        <w:t xml:space="preserve">such as </w:t>
      </w:r>
      <w:r w:rsidR="002C6426" w:rsidRPr="00852D50">
        <w:t>Barack Obama</w:t>
      </w:r>
      <w:r w:rsidR="002C6426">
        <w:t xml:space="preserve">, </w:t>
      </w:r>
      <w:r w:rsidR="002C6426" w:rsidRPr="00852D50">
        <w:t>Donald Trump</w:t>
      </w:r>
      <w:r w:rsidR="002C6426">
        <w:t xml:space="preserve">, and </w:t>
      </w:r>
      <w:r w:rsidR="002C6426" w:rsidRPr="00852D50">
        <w:t>Mark Zuckerberg</w:t>
      </w:r>
      <w:r w:rsidR="00260826">
        <w:rPr>
          <w:rStyle w:val="Hyperlink"/>
        </w:rPr>
        <w:t xml:space="preserve"> [ref]</w:t>
      </w:r>
      <w:r w:rsidR="00AD7B5E">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w:t>
      </w:r>
      <w:proofErr w:type="spellStart"/>
      <w:r w:rsidR="0055793B">
        <w:t>Deepfake</w:t>
      </w:r>
      <w:proofErr w:type="spellEnd"/>
      <w:r w:rsidR="00260826">
        <w:t>,</w:t>
      </w:r>
      <w:r w:rsidR="0055793B">
        <w:t xml:space="preserve"> </w:t>
      </w:r>
      <w:r w:rsidR="00260826">
        <w:t xml:space="preserve">and have </w:t>
      </w:r>
      <w:r w:rsidR="004711F8">
        <w:t xml:space="preserve">them </w:t>
      </w:r>
      <w:ins w:id="26" w:author="Ian Hussey" w:date="2020-10-12T13:30:00Z">
        <w:r w:rsidR="001105E0">
          <w:t xml:space="preserve">apparently </w:t>
        </w:r>
      </w:ins>
      <w:r w:rsidR="0017081B">
        <w:t xml:space="preserve">act in ways that </w:t>
      </w:r>
      <w:r w:rsidR="00D8512F">
        <w:t xml:space="preserve">either </w:t>
      </w:r>
      <w:r w:rsidR="0017081B">
        <w:t xml:space="preserve">enhance or destroy their </w:t>
      </w:r>
      <w:r w:rsidR="00954A2B">
        <w:t>reputation</w:t>
      </w:r>
      <w:r w:rsidR="00253006">
        <w:t xml:space="preserve">. </w:t>
      </w:r>
      <w:r w:rsidR="00FD619A">
        <w:t xml:space="preserve">This </w:t>
      </w:r>
      <w:del w:id="27" w:author="Ian Hussey" w:date="2020-10-12T13:31:00Z">
        <w:r w:rsidR="00FD619A" w:rsidDel="00923D7A">
          <w:delText xml:space="preserve">begs </w:delText>
        </w:r>
      </w:del>
      <w:ins w:id="28" w:author="Ian Hussey" w:date="2020-10-12T13:31:00Z">
        <w:r w:rsidR="00923D7A">
          <w:t xml:space="preserve">raises </w:t>
        </w:r>
      </w:ins>
      <w:r w:rsidR="00FD619A">
        <w:t>the question</w:t>
      </w:r>
      <w:r w:rsidR="00FB2583">
        <w:t xml:space="preserve">: how easily can </w:t>
      </w:r>
      <w:r w:rsidR="001D16E9">
        <w:t xml:space="preserve">a </w:t>
      </w:r>
      <w:proofErr w:type="spellStart"/>
      <w:r w:rsidR="001D16E9">
        <w:t>Deepfake</w:t>
      </w:r>
      <w:proofErr w:type="spellEnd"/>
      <w:r w:rsidR="001D16E9">
        <w:t xml:space="preserve"> shift </w:t>
      </w:r>
      <w:r w:rsidR="00FB2583">
        <w:t xml:space="preserve">our attitudes and intentions </w:t>
      </w:r>
      <w:r w:rsidR="001D16E9">
        <w:t>towards another person, especially one we’ve just met?</w:t>
      </w:r>
    </w:p>
    <w:p w14:paraId="194A6488" w14:textId="01725ABD" w:rsidR="001F2585" w:rsidRDefault="00DA3E29" w:rsidP="006856D9">
      <w:pPr>
        <w:pStyle w:val="AbstractSummary"/>
        <w:ind w:firstLine="720"/>
      </w:pPr>
      <w:commentRangeStart w:id="29"/>
      <w:r>
        <w:lastRenderedPageBreak/>
        <w:t>To answer this</w:t>
      </w:r>
      <w:ins w:id="30" w:author="Ian Hussey" w:date="2020-10-12T13:31:00Z">
        <w:r w:rsidR="00923D7A">
          <w:t xml:space="preserve">, </w:t>
        </w:r>
      </w:ins>
      <w:del w:id="31" w:author="Ian Hussey" w:date="2020-10-12T13:31:00Z">
        <w:r w:rsidDel="00923D7A">
          <w:delText xml:space="preserve"> question</w:delText>
        </w:r>
        <w:r w:rsidR="00B564A2" w:rsidDel="00923D7A">
          <w:delText xml:space="preserve"> </w:delText>
        </w:r>
      </w:del>
      <w:r w:rsidR="00511234">
        <w:t xml:space="preserve">we </w:t>
      </w:r>
      <w:r w:rsidR="001F2585">
        <w:t xml:space="preserve">created </w:t>
      </w:r>
      <w:r w:rsidR="00F840A3">
        <w:t xml:space="preserve">a set of videos </w:t>
      </w:r>
      <w:r>
        <w:t xml:space="preserve">wherein </w:t>
      </w:r>
      <w:r w:rsidR="00F840A3">
        <w:t xml:space="preserve">an actor </w:t>
      </w:r>
      <w:r w:rsidR="002C7718">
        <w:t xml:space="preserve">(‘Chris’) </w:t>
      </w:r>
      <w:del w:id="32" w:author="Ian Hussey" w:date="2020-10-12T13:31:00Z">
        <w:r w:rsidR="001F2585" w:rsidDel="00923D7A">
          <w:delText xml:space="preserve">pretended to </w:delText>
        </w:r>
      </w:del>
      <w:r w:rsidR="001F2585">
        <w:t>disclose</w:t>
      </w:r>
      <w:ins w:id="33" w:author="Ian Hussey" w:date="2020-10-12T13:31:00Z">
        <w:r w:rsidR="00923D7A">
          <w:t>d</w:t>
        </w:r>
      </w:ins>
      <w:r w:rsidR="001F2585">
        <w:t xml:space="preserve"> personal information on his YouTube channel. In one video </w:t>
      </w:r>
      <w:r w:rsidR="002C7718">
        <w:t xml:space="preserve">he </w:t>
      </w:r>
      <w:r w:rsidR="001F2585">
        <w:t>emitted positive self-statements</w:t>
      </w:r>
      <w:r w:rsidR="00B858A3">
        <w:t xml:space="preserve"> </w:t>
      </w:r>
      <w:r w:rsidR="001F2585">
        <w:t>(e.g., “</w:t>
      </w:r>
      <w:r w:rsidR="001F2585" w:rsidRPr="00F840A3">
        <w:rPr>
          <w:i/>
        </w:rPr>
        <w:t xml:space="preserve">When I was in college I helped my friend </w:t>
      </w:r>
      <w:r w:rsidR="001F2585">
        <w:rPr>
          <w:i/>
        </w:rPr>
        <w:t xml:space="preserve">study for </w:t>
      </w:r>
      <w:r w:rsidR="001F2585" w:rsidRPr="00F840A3">
        <w:rPr>
          <w:i/>
        </w:rPr>
        <w:t>his final exam</w:t>
      </w:r>
      <w:r w:rsidR="001F2585">
        <w:t xml:space="preserve">”) while in another he </w:t>
      </w:r>
      <w:r w:rsidR="00B858A3">
        <w:t xml:space="preserve">emitted </w:t>
      </w:r>
      <w:r w:rsidR="001F2585">
        <w:t>negative statements (e.g., “</w:t>
      </w:r>
      <w:r w:rsidR="001F2585" w:rsidRPr="00F840A3">
        <w:rPr>
          <w:i/>
        </w:rPr>
        <w:t>I won’t give up my seat on a bus if I see a heavily pregnant woman standing. It’s not my problem if she needs it more than me</w:t>
      </w:r>
      <w:r w:rsidR="001F2585">
        <w:t xml:space="preserve">”). </w:t>
      </w:r>
      <w:r w:rsidR="000554D4">
        <w:t xml:space="preserve">A first </w:t>
      </w:r>
      <w:r w:rsidR="00D9659F">
        <w:t xml:space="preserve">group of </w:t>
      </w:r>
      <w:r w:rsidR="007636D3">
        <w:t xml:space="preserve">participants </w:t>
      </w:r>
      <w:r w:rsidR="002C7718">
        <w:t>were asked to navigate</w:t>
      </w:r>
      <w:r w:rsidR="007636D3">
        <w:t xml:space="preserve"> to YouTube (where </w:t>
      </w:r>
      <w:r w:rsidR="00A77A75">
        <w:t xml:space="preserve">the </w:t>
      </w:r>
      <w:r w:rsidR="007636D3">
        <w:t xml:space="preserve">videos were hosted), </w:t>
      </w:r>
      <w:r w:rsidR="00A151DF">
        <w:t>watch</w:t>
      </w:r>
      <w:r w:rsidR="007636D3">
        <w:t xml:space="preserve"> </w:t>
      </w:r>
      <w:r w:rsidR="000554D4">
        <w:t xml:space="preserve">either the </w:t>
      </w:r>
      <w:r w:rsidR="007636D3">
        <w:t xml:space="preserve">positive or negative </w:t>
      </w:r>
      <w:r w:rsidR="00604EED">
        <w:t>variant</w:t>
      </w:r>
      <w:r w:rsidR="007636D3">
        <w:t xml:space="preserve">, and </w:t>
      </w:r>
      <w:r w:rsidR="00A1392E">
        <w:t>then provid</w:t>
      </w:r>
      <w:ins w:id="34" w:author="Ian Hussey" w:date="2020-10-12T17:47:00Z">
        <w:r w:rsidR="004051A1">
          <w:t>ed</w:t>
        </w:r>
      </w:ins>
      <w:del w:id="35" w:author="Ian Hussey" w:date="2020-10-12T17:47:00Z">
        <w:r w:rsidR="00A1392E" w:rsidDel="004051A1">
          <w:delText>e</w:delText>
        </w:r>
      </w:del>
      <w:r w:rsidR="00A1392E">
        <w:t xml:space="preserve"> </w:t>
      </w:r>
      <w:r w:rsidR="00D9659F">
        <w:t xml:space="preserve">measures of </w:t>
      </w:r>
      <w:r w:rsidR="00604EED">
        <w:t xml:space="preserve">their </w:t>
      </w:r>
      <w:r w:rsidR="007636D3">
        <w:t xml:space="preserve">self-reported </w:t>
      </w:r>
      <w:r>
        <w:t xml:space="preserve">attitudes, </w:t>
      </w:r>
      <w:r w:rsidR="007636D3">
        <w:t>automatic attitudes</w:t>
      </w:r>
      <w:r>
        <w:t>,</w:t>
      </w:r>
      <w:r w:rsidR="007636D3">
        <w:t xml:space="preserve"> </w:t>
      </w:r>
      <w:r>
        <w:t xml:space="preserve">and </w:t>
      </w:r>
      <w:r w:rsidR="00C67E4A">
        <w:t>behavioral intentions</w:t>
      </w:r>
      <w:r w:rsidR="006847A3">
        <w:t xml:space="preserve"> towards Chris</w:t>
      </w:r>
      <w:r w:rsidR="007636D3">
        <w:t xml:space="preserve">. </w:t>
      </w:r>
      <w:r w:rsidR="000554D4">
        <w:t xml:space="preserve">Results indicated </w:t>
      </w:r>
      <w:r w:rsidR="00A77A75" w:rsidRPr="00A77A75">
        <w:t xml:space="preserve">that genuine </w:t>
      </w:r>
      <w:r w:rsidR="00F27158">
        <w:t xml:space="preserve">videos </w:t>
      </w:r>
      <w:r w:rsidR="000554D4">
        <w:t>strongly biased</w:t>
      </w:r>
      <w:r w:rsidR="00A77A75" w:rsidRPr="00A77A75">
        <w:t xml:space="preserve"> people’s </w:t>
      </w:r>
      <w:r w:rsidR="000554D4">
        <w:t xml:space="preserve">initial </w:t>
      </w:r>
      <w:r w:rsidR="00A77A75" w:rsidRPr="00A77A75">
        <w:t xml:space="preserve">impressions </w:t>
      </w:r>
      <w:r w:rsidR="00F27158">
        <w:t xml:space="preserve">of </w:t>
      </w:r>
      <w:ins w:id="36" w:author="Ian Hussey" w:date="2020-10-12T17:48:00Z">
        <w:r w:rsidR="004051A1">
          <w:t xml:space="preserve">Chris </w:t>
        </w:r>
      </w:ins>
      <w:del w:id="37" w:author="Ian Hussey" w:date="2020-10-12T17:48:00Z">
        <w:r w:rsidR="000B6469" w:rsidDel="004051A1">
          <w:delText xml:space="preserve">the target </w:delText>
        </w:r>
      </w:del>
      <w:r w:rsidR="00A77A75" w:rsidRPr="00A77A75">
        <w:t>(see Fig X.):</w:t>
      </w:r>
      <w:r w:rsidR="00604EED">
        <w:t xml:space="preserve"> </w:t>
      </w:r>
      <w:r w:rsidR="00604EED" w:rsidRPr="00604EED">
        <w:rPr>
          <w:highlight w:val="yellow"/>
        </w:rPr>
        <w:t>stats here</w:t>
      </w:r>
      <w:r w:rsidR="00604EED">
        <w:t>.</w:t>
      </w:r>
      <w:r w:rsidR="00C67E4A">
        <w:t xml:space="preserve"> </w:t>
      </w:r>
    </w:p>
    <w:p w14:paraId="7B47A13F" w14:textId="08D62AF4" w:rsidR="00F462EF" w:rsidRDefault="00EA2C8D" w:rsidP="008A3014">
      <w:pPr>
        <w:pStyle w:val="AbstractSummary"/>
        <w:ind w:firstLine="720"/>
        <w:rPr>
          <w:ins w:id="38" w:author="Ian Hussey" w:date="2020-10-12T17:52:00Z"/>
        </w:rPr>
      </w:pPr>
      <w:r>
        <w:t>A</w:t>
      </w:r>
      <w:r w:rsidR="00A77A75">
        <w:t xml:space="preserve"> second </w:t>
      </w:r>
      <w:r w:rsidR="00A1392E">
        <w:t xml:space="preserve">group encountered </w:t>
      </w:r>
      <w:r w:rsidR="000B7105">
        <w:t xml:space="preserve">the same </w:t>
      </w:r>
      <w:r w:rsidR="00DF219D">
        <w:t xml:space="preserve">procedure </w:t>
      </w:r>
      <w:r w:rsidR="00A77A75">
        <w:t xml:space="preserve">but </w:t>
      </w:r>
      <w:r w:rsidR="00A1392E">
        <w:t xml:space="preserve">with </w:t>
      </w:r>
      <w:r w:rsidR="00107A86">
        <w:t xml:space="preserve">one </w:t>
      </w:r>
      <w:r w:rsidR="0092194E">
        <w:t xml:space="preserve">key </w:t>
      </w:r>
      <w:r w:rsidR="00107A86">
        <w:t xml:space="preserve">difference: they </w:t>
      </w:r>
      <w:r w:rsidR="00C43A26">
        <w:t xml:space="preserve">watched </w:t>
      </w:r>
      <w:r w:rsidR="00E12DB9">
        <w:t xml:space="preserve">a </w:t>
      </w:r>
      <w:proofErr w:type="spellStart"/>
      <w:r w:rsidR="00E12DB9">
        <w:t>Deepfaked</w:t>
      </w:r>
      <w:proofErr w:type="spellEnd"/>
      <w:r w:rsidR="00E12DB9">
        <w:t xml:space="preserve"> video of Chris</w:t>
      </w:r>
      <w:r w:rsidR="00A77A75">
        <w:t>.</w:t>
      </w:r>
      <w:r w:rsidR="002C7718">
        <w:t xml:space="preserve"> </w:t>
      </w:r>
      <w:r w:rsidR="00A77A75">
        <w:t xml:space="preserve">This video was </w:t>
      </w:r>
      <w:r w:rsidR="000F2C22">
        <w:t xml:space="preserve">generated </w:t>
      </w:r>
      <w:r w:rsidR="002C7718">
        <w:t xml:space="preserve">by feeding authentic footage of the actor to a deep neural network and having it </w:t>
      </w:r>
      <w:r w:rsidR="000F2C22">
        <w:t xml:space="preserve">output </w:t>
      </w:r>
      <w:r w:rsidR="002C7718">
        <w:t xml:space="preserve">a synthetic copy. </w:t>
      </w:r>
      <w:r w:rsidR="00A77A75">
        <w:t xml:space="preserve">These </w:t>
      </w:r>
      <w:r w:rsidR="000F2C22">
        <w:t xml:space="preserve">videos </w:t>
      </w:r>
      <w:r w:rsidR="002C7718">
        <w:t xml:space="preserve">digitally </w:t>
      </w:r>
      <w:commentRangeStart w:id="39"/>
      <w:r w:rsidR="002C7718">
        <w:t xml:space="preserve">manipulated </w:t>
      </w:r>
      <w:r w:rsidR="00A77A75">
        <w:t xml:space="preserve">Chris </w:t>
      </w:r>
      <w:commentRangeEnd w:id="39"/>
      <w:r w:rsidR="00923D7A">
        <w:rPr>
          <w:rStyle w:val="CommentReference"/>
        </w:rPr>
        <w:commentReference w:id="39"/>
      </w:r>
      <w:r w:rsidR="002C7718">
        <w:t xml:space="preserve">into </w:t>
      </w:r>
      <w:r>
        <w:t xml:space="preserve">emitting </w:t>
      </w:r>
      <w:r w:rsidR="002C7718">
        <w:t xml:space="preserve">the </w:t>
      </w:r>
      <w:r w:rsidR="00107A86">
        <w:t xml:space="preserve">same </w:t>
      </w:r>
      <w:r w:rsidR="002C7718">
        <w:t xml:space="preserve">statements as in the genuine </w:t>
      </w:r>
      <w:r w:rsidR="00F2692E">
        <w:t>footage</w:t>
      </w:r>
      <w:r w:rsidR="00D52CB1">
        <w:t xml:space="preserve"> (for examples of the videos see </w:t>
      </w:r>
      <w:r w:rsidR="00D52CB1" w:rsidRPr="00D52CB1">
        <w:rPr>
          <w:highlight w:val="yellow"/>
          <w:u w:val="single"/>
        </w:rPr>
        <w:t>link</w:t>
      </w:r>
      <w:r w:rsidR="00D52CB1">
        <w:t>)</w:t>
      </w:r>
      <w:r w:rsidR="002C7718">
        <w:t>.</w:t>
      </w:r>
      <w:r w:rsidR="00A151DF">
        <w:t xml:space="preserve"> </w:t>
      </w:r>
      <w:r w:rsidR="000554D4">
        <w:t xml:space="preserve">We found </w:t>
      </w:r>
      <w:r w:rsidR="00897532">
        <w:t xml:space="preserve">that </w:t>
      </w:r>
      <w:r w:rsidR="00D62C85">
        <w:t xml:space="preserve">a single exposure to </w:t>
      </w:r>
      <w:r w:rsidR="00854397">
        <w:t xml:space="preserve">one of these </w:t>
      </w:r>
      <w:proofErr w:type="spellStart"/>
      <w:r w:rsidR="00897532">
        <w:t>Deepfake</w:t>
      </w:r>
      <w:r w:rsidR="00854397">
        <w:t>s</w:t>
      </w:r>
      <w:proofErr w:type="spellEnd"/>
      <w:r w:rsidR="00CF3D84">
        <w:t xml:space="preserve"> </w:t>
      </w:r>
      <w:r w:rsidR="00A77A75">
        <w:t>strongly bias</w:t>
      </w:r>
      <w:r w:rsidR="00440821">
        <w:t>ed</w:t>
      </w:r>
      <w:r w:rsidR="000B7105">
        <w:t xml:space="preserve"> how the target </w:t>
      </w:r>
      <w:r w:rsidR="00440821">
        <w:t xml:space="preserve">was </w:t>
      </w:r>
      <w:r w:rsidR="000B7105">
        <w:t>perceived</w:t>
      </w:r>
      <w:r w:rsidR="00A1392E">
        <w:t xml:space="preserve">, and that by </w:t>
      </w:r>
      <w:commentRangeStart w:id="40"/>
      <w:r>
        <w:t xml:space="preserve">digitally controlling </w:t>
      </w:r>
      <w:r w:rsidR="00A77A75">
        <w:t xml:space="preserve">his </w:t>
      </w:r>
      <w:r w:rsidR="0092194E">
        <w:t>actions</w:t>
      </w:r>
      <w:commentRangeEnd w:id="40"/>
      <w:r w:rsidR="00923D7A">
        <w:rPr>
          <w:rStyle w:val="CommentReference"/>
        </w:rPr>
        <w:commentReference w:id="40"/>
      </w:r>
      <w:r w:rsidR="00A1392E">
        <w:t xml:space="preserve">, we </w:t>
      </w:r>
      <w:r w:rsidR="00A923DE">
        <w:t xml:space="preserve">could </w:t>
      </w:r>
      <w:r>
        <w:t xml:space="preserve">influence </w:t>
      </w:r>
      <w:r w:rsidR="00440821">
        <w:t xml:space="preserve">how much he was </w:t>
      </w:r>
      <w:r w:rsidR="000554D4">
        <w:t xml:space="preserve">either </w:t>
      </w:r>
      <w:r>
        <w:t>like</w:t>
      </w:r>
      <w:r w:rsidR="00A923DE">
        <w:t>d</w:t>
      </w:r>
      <w:r w:rsidR="00897532">
        <w:t xml:space="preserve"> or </w:t>
      </w:r>
      <w:r>
        <w:t>despise</w:t>
      </w:r>
      <w:r w:rsidR="00A923DE">
        <w:t>d</w:t>
      </w:r>
      <w:r w:rsidR="00440821">
        <w:t xml:space="preserve"> </w:t>
      </w:r>
      <w:r w:rsidR="00D62C85">
        <w:t>(</w:t>
      </w:r>
      <w:r w:rsidR="006856D9">
        <w:t>see Fig X</w:t>
      </w:r>
      <w:r w:rsidR="00D62C85">
        <w:t xml:space="preserve">.): </w:t>
      </w:r>
      <w:r w:rsidR="00D62C85" w:rsidRPr="008A7881">
        <w:rPr>
          <w:highlight w:val="yellow"/>
        </w:rPr>
        <w:t>stats here</w:t>
      </w:r>
      <w:r w:rsidR="00D62C85">
        <w:t>.</w:t>
      </w:r>
      <w:r w:rsidR="001A1D3C">
        <w:t xml:space="preserve"> </w:t>
      </w:r>
      <w:r w:rsidR="006F3527">
        <w:t>T</w:t>
      </w:r>
      <w:r w:rsidR="0092194E">
        <w:t xml:space="preserve">hese findings </w:t>
      </w:r>
      <w:r w:rsidR="006F3527">
        <w:t xml:space="preserve">replicated when </w:t>
      </w:r>
      <w:r w:rsidR="00A36101">
        <w:t xml:space="preserve">a </w:t>
      </w:r>
      <w:r w:rsidR="001A1D3C">
        <w:t xml:space="preserve">different </w:t>
      </w:r>
      <w:r w:rsidR="0092194E">
        <w:t>algorithmic process</w:t>
      </w:r>
      <w:r w:rsidR="000B758C">
        <w:t xml:space="preserve"> </w:t>
      </w:r>
      <w:r w:rsidR="006F3527">
        <w:t xml:space="preserve">was used </w:t>
      </w:r>
      <w:r w:rsidR="000B758C">
        <w:t xml:space="preserve">to </w:t>
      </w:r>
      <w:r w:rsidR="006F3527">
        <w:t xml:space="preserve">generate </w:t>
      </w:r>
      <w:r w:rsidR="000B758C">
        <w:t>the videos</w:t>
      </w:r>
      <w:r w:rsidR="00A36101">
        <w:t xml:space="preserve"> and </w:t>
      </w:r>
      <w:r w:rsidR="006F3527">
        <w:t xml:space="preserve">also </w:t>
      </w:r>
      <w:r w:rsidR="00A36101">
        <w:t xml:space="preserve">generalized from one synthetic media </w:t>
      </w:r>
      <w:r w:rsidR="000554D4">
        <w:t xml:space="preserve">type </w:t>
      </w:r>
      <w:r w:rsidR="00A36101">
        <w:t xml:space="preserve">(videos) to another (audio). </w:t>
      </w:r>
      <w:r w:rsidR="00C60642">
        <w:t xml:space="preserve">That is, </w:t>
      </w:r>
      <w:r w:rsidR="00281FAC">
        <w:t xml:space="preserve">in </w:t>
      </w:r>
      <w:r w:rsidR="0092194E">
        <w:t xml:space="preserve">a separate </w:t>
      </w:r>
      <w:r w:rsidR="00DF219D">
        <w:t xml:space="preserve">set </w:t>
      </w:r>
      <w:r w:rsidR="00281FAC">
        <w:t xml:space="preserve">of studies, </w:t>
      </w:r>
      <w:r w:rsidR="00A36101">
        <w:t xml:space="preserve">we fed </w:t>
      </w:r>
      <w:r w:rsidR="00C43A26">
        <w:t xml:space="preserve">audio </w:t>
      </w:r>
      <w:r w:rsidR="00A36101">
        <w:t xml:space="preserve">recordings of the actor to a deep neural network and had it </w:t>
      </w:r>
      <w:r w:rsidR="00A923DE">
        <w:t xml:space="preserve">create </w:t>
      </w:r>
      <w:r w:rsidR="00A36101">
        <w:t xml:space="preserve">a </w:t>
      </w:r>
      <w:r w:rsidR="00C60642">
        <w:t xml:space="preserve">completely </w:t>
      </w:r>
      <w:r w:rsidR="00A36101">
        <w:t xml:space="preserve">synthetic clone of his voice. </w:t>
      </w:r>
      <w:r w:rsidR="00DF219D">
        <w:t xml:space="preserve">One group </w:t>
      </w:r>
      <w:r w:rsidR="00D17B84">
        <w:t xml:space="preserve">listened to </w:t>
      </w:r>
      <w:r w:rsidR="00C43A26">
        <w:t xml:space="preserve">the </w:t>
      </w:r>
      <w:r w:rsidR="00201A71">
        <w:t xml:space="preserve">clone </w:t>
      </w:r>
      <w:r w:rsidR="004F3A46">
        <w:t xml:space="preserve">saying </w:t>
      </w:r>
      <w:r w:rsidR="006413AA">
        <w:t xml:space="preserve">the same </w:t>
      </w:r>
      <w:r w:rsidR="00201A71">
        <w:t xml:space="preserve">statements </w:t>
      </w:r>
      <w:r w:rsidR="00A36101">
        <w:t xml:space="preserve">as in the videos </w:t>
      </w:r>
      <w:r w:rsidR="00DF219D">
        <w:t xml:space="preserve">while another listened </w:t>
      </w:r>
      <w:r w:rsidR="006413AA">
        <w:t xml:space="preserve">to </w:t>
      </w:r>
      <w:r w:rsidR="00201A71">
        <w:t>genuine recordings</w:t>
      </w:r>
      <w:r w:rsidR="00DF219D">
        <w:t xml:space="preserve"> of the actor</w:t>
      </w:r>
      <w:r w:rsidR="00201A71">
        <w:t>.</w:t>
      </w:r>
      <w:r w:rsidR="00BE5764">
        <w:t xml:space="preserve"> </w:t>
      </w:r>
      <w:r w:rsidR="008A3014">
        <w:t xml:space="preserve">Synthetically cloning the target’s voice </w:t>
      </w:r>
      <w:r>
        <w:t xml:space="preserve">and manipulating what he said </w:t>
      </w:r>
      <w:r w:rsidR="00A923DE">
        <w:t xml:space="preserve">allowed </w:t>
      </w:r>
      <w:r w:rsidR="008A3014">
        <w:t xml:space="preserve">us to </w:t>
      </w:r>
      <w:r w:rsidR="00AC47A6">
        <w:t>control</w:t>
      </w:r>
      <w:r w:rsidR="00A923DE">
        <w:t xml:space="preserve"> </w:t>
      </w:r>
      <w:r w:rsidR="00AC47A6">
        <w:t>(</w:t>
      </w:r>
      <w:r w:rsidR="004F3A46">
        <w:t>automatic</w:t>
      </w:r>
      <w:r w:rsidR="00AC47A6">
        <w:t>)</w:t>
      </w:r>
      <w:r w:rsidR="004F3A46">
        <w:t xml:space="preserve"> </w:t>
      </w:r>
      <w:r w:rsidR="008A3014">
        <w:t xml:space="preserve">attitudes and intentions </w:t>
      </w:r>
      <w:r w:rsidR="00A923DE">
        <w:t xml:space="preserve">towards </w:t>
      </w:r>
      <w:r w:rsidR="004F3A46">
        <w:t xml:space="preserve">the target </w:t>
      </w:r>
      <w:r w:rsidR="006856D9">
        <w:t xml:space="preserve">(see Fig X.): </w:t>
      </w:r>
      <w:r w:rsidR="006856D9" w:rsidRPr="00604EED">
        <w:rPr>
          <w:highlight w:val="yellow"/>
        </w:rPr>
        <w:t>stats here</w:t>
      </w:r>
      <w:r w:rsidR="00BE5764">
        <w:t xml:space="preserve">. </w:t>
      </w:r>
      <w:commentRangeEnd w:id="29"/>
      <w:r w:rsidR="004051A1">
        <w:rPr>
          <w:rStyle w:val="CommentReference"/>
        </w:rPr>
        <w:commentReference w:id="29"/>
      </w:r>
    </w:p>
    <w:p w14:paraId="1B3A84D8" w14:textId="0CF1FEC5" w:rsidR="004051A1" w:rsidRDefault="004051A1" w:rsidP="008A3014">
      <w:pPr>
        <w:pStyle w:val="AbstractSummary"/>
        <w:ind w:firstLine="720"/>
      </w:pPr>
      <w:ins w:id="41" w:author="Ian Hussey" w:date="2020-10-12T17:52:00Z">
        <w:r>
          <w:t xml:space="preserve">[material needed here on how bad people are at detecting </w:t>
        </w:r>
        <w:proofErr w:type="spellStart"/>
        <w:r>
          <w:t>deepfakes</w:t>
        </w:r>
        <w:proofErr w:type="spellEnd"/>
        <w:r>
          <w:t xml:space="preserve">, and that </w:t>
        </w:r>
      </w:ins>
      <w:ins w:id="42" w:author="Ian Hussey" w:date="2020-10-12T17:53:00Z">
        <w:r>
          <w:t xml:space="preserve">even </w:t>
        </w:r>
        <w:proofErr w:type="spellStart"/>
        <w:r>
          <w:t>those</w:t>
        </w:r>
        <w:proofErr w:type="spellEnd"/>
        <w:r>
          <w:t xml:space="preserve"> who detected them still were biased by them]</w:t>
        </w:r>
      </w:ins>
    </w:p>
    <w:p w14:paraId="18C01769" w14:textId="2A52D8D4" w:rsidR="00607000" w:rsidRDefault="00C86C18" w:rsidP="00712CA4">
      <w:pPr>
        <w:pStyle w:val="AbstractSummary"/>
        <w:ind w:firstLine="720"/>
      </w:pPr>
      <w:r>
        <w:t xml:space="preserve">Demonstrating that </w:t>
      </w:r>
      <w:proofErr w:type="spellStart"/>
      <w:r>
        <w:t>Deepfakes</w:t>
      </w:r>
      <w:proofErr w:type="spellEnd"/>
      <w:r>
        <w:t xml:space="preserve">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proofErr w:type="spellStart"/>
      <w:r w:rsidR="00B113FE">
        <w:t>Deepfakes</w:t>
      </w:r>
      <w:proofErr w:type="spellEnd"/>
      <w:r w:rsidR="00B113FE">
        <w:t xml:space="preserve"> </w:t>
      </w:r>
      <w:r w:rsidR="00150F3B">
        <w:t xml:space="preserve">in </w:t>
      </w:r>
      <w:r w:rsidR="00B113FE">
        <w:t>changing what we think and feel?</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0B6469">
        <w:t>minor</w:t>
      </w:r>
      <w:r w:rsidR="00150F3B">
        <w:t xml:space="preserve">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proofErr w:type="spellStart"/>
      <w:r w:rsidR="00AC47A6">
        <w:t>Deepfakes</w:t>
      </w:r>
      <w:proofErr w:type="spellEnd"/>
      <w:r w:rsidR="006C3554">
        <w:t xml:space="preserve"> </w:t>
      </w:r>
      <w:r w:rsidR="00723975">
        <w:t xml:space="preserve">to </w:t>
      </w:r>
      <w:r w:rsidR="006C3554">
        <w:t xml:space="preserve">bias 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proofErr w:type="spellStart"/>
      <w:r w:rsidR="00967188">
        <w:t>Deepfakes</w:t>
      </w:r>
      <w:proofErr w:type="spellEnd"/>
      <w:r w:rsidR="00967188">
        <w:t xml:space="preserve">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0B6469">
        <w:t xml:space="preserve">as </w:t>
      </w:r>
      <w:r w:rsidR="00967188">
        <w:t xml:space="preserve">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proofErr w:type="spellStart"/>
      <w:r w:rsidR="00723975">
        <w:t>Deepfakes</w:t>
      </w:r>
      <w:proofErr w:type="spellEnd"/>
      <w:r w:rsidR="00723975">
        <w:t xml:space="preserve">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ins w:id="43" w:author="Ian Hussey" w:date="2020-10-12T18:10:00Z">
        <w:r w:rsidR="003F6936">
          <w:t xml:space="preserve"> After all, significant negative societal implications can still come from fooling just some people some of the time.</w:t>
        </w:r>
      </w:ins>
    </w:p>
    <w:p w14:paraId="70E11112" w14:textId="5767F83E" w:rsidR="00F34D8E" w:rsidRDefault="00665264" w:rsidP="003F6936">
      <w:pPr>
        <w:pStyle w:val="AbstractSummary"/>
        <w:ind w:firstLine="720"/>
      </w:pPr>
      <w:r>
        <w:t xml:space="preserve">We were also interested in </w:t>
      </w:r>
      <w:r w:rsidR="007D1DD9">
        <w:t>‘</w:t>
      </w:r>
      <w:proofErr w:type="spellStart"/>
      <w:r w:rsidR="007D1DD9">
        <w:t>Deepfake</w:t>
      </w:r>
      <w:proofErr w:type="spellEnd"/>
      <w:r w:rsidR="007D1DD9">
        <w:t xml:space="preserve"> detection’</w:t>
      </w:r>
      <w:r>
        <w:t xml:space="preserve"> in humans</w:t>
      </w:r>
      <w:r w:rsidR="007D1DD9">
        <w:t xml:space="preserve">. </w:t>
      </w:r>
      <w:r w:rsidR="00F53F7E">
        <w:t xml:space="preserve">When </w:t>
      </w:r>
      <w:r w:rsidR="003E2B6C">
        <w:t xml:space="preserve">synthetic media is used for </w:t>
      </w:r>
      <w:r w:rsidR="00CD277A">
        <w:t xml:space="preserve">malicious purposes the recipient </w:t>
      </w:r>
      <w:r w:rsidR="004B16EA">
        <w:t xml:space="preserve">is </w:t>
      </w:r>
      <w:r w:rsidR="00CD277A">
        <w:t xml:space="preserve">exposed to a </w:t>
      </w:r>
      <w:r w:rsidR="00C10AC4">
        <w:t>forgery masquerading</w:t>
      </w:r>
      <w:r w:rsidR="00CD277A">
        <w:t xml:space="preserve"> as </w:t>
      </w:r>
      <w:r w:rsidR="00C10AC4">
        <w:t xml:space="preserve">something </w:t>
      </w:r>
      <w:r w:rsidR="00D52CB1">
        <w:t>genuine</w:t>
      </w:r>
      <w:r w:rsidR="00CD277A">
        <w:t xml:space="preserve">. </w:t>
      </w:r>
      <w:r>
        <w:t>If p</w:t>
      </w:r>
      <w:r w:rsidR="00C10AC4">
        <w:t xml:space="preserve">eople </w:t>
      </w:r>
      <w:r>
        <w:t xml:space="preserve">can </w:t>
      </w:r>
      <w:r w:rsidR="00C10AC4">
        <w:t xml:space="preserve">detect when they are being exposed to such content </w:t>
      </w:r>
      <w:r>
        <w:t xml:space="preserve">they can </w:t>
      </w:r>
      <w:r w:rsidR="00C10AC4">
        <w:t xml:space="preserve">prevent it from influencing their decision making. </w:t>
      </w:r>
      <w:r w:rsidR="00E4300E">
        <w:t xml:space="preserve">Unfortunately, when </w:t>
      </w:r>
      <w:r w:rsidR="003F166C">
        <w:t xml:space="preserve">we explained the concept of a </w:t>
      </w:r>
      <w:proofErr w:type="spellStart"/>
      <w:r w:rsidR="003F166C">
        <w:t>Deepfake</w:t>
      </w:r>
      <w:proofErr w:type="spellEnd"/>
      <w:r w:rsidR="003F166C">
        <w:t xml:space="preserv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r w:rsidR="00F561A6">
        <w:t xml:space="preserve">who were </w:t>
      </w:r>
      <w:r w:rsidR="00C10AC4">
        <w:t xml:space="preserve">exposed </w:t>
      </w:r>
      <w:r>
        <w:t xml:space="preserve">to </w:t>
      </w:r>
      <w:r w:rsidR="00C10AC4">
        <w:t xml:space="preserve">the </w:t>
      </w:r>
      <w:proofErr w:type="spellStart"/>
      <w:r w:rsidR="00D274D3">
        <w:t>Deepf</w:t>
      </w:r>
      <w:r w:rsidR="00F53F7E">
        <w:t>ake</w:t>
      </w:r>
      <w:proofErr w:type="spellEnd"/>
      <w:r w:rsidR="00D274D3">
        <w:t xml:space="preserve"> recognized </w:t>
      </w:r>
      <w:r w:rsidR="00F53F7E">
        <w:t>it for what it was</w:t>
      </w:r>
      <w:r w:rsidR="00C10AC4">
        <w:t>. T</w:t>
      </w:r>
      <w:r w:rsidR="002649CB">
        <w:t xml:space="preserve">he vast majority </w:t>
      </w:r>
      <w:r w:rsidR="00F561A6">
        <w:t xml:space="preserve">(X%)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authentic recording.</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w:t>
      </w:r>
      <w:r w:rsidR="00DB1780">
        <w:lastRenderedPageBreak/>
        <w:t xml:space="preserve">the videos or audio were </w:t>
      </w:r>
      <w:proofErr w:type="spellStart"/>
      <w:r w:rsidR="00DB1780">
        <w:t>Deepfakes</w:t>
      </w:r>
      <w:proofErr w:type="spellEnd"/>
      <w:r w:rsidR="00DB1780">
        <w:t xml:space="preserve">, many agreed (X%). </w:t>
      </w:r>
      <w:ins w:id="44" w:author="Ian Hussey" w:date="2020-10-12T18:11:00Z">
        <w:r w:rsidR="003F6936">
          <w:t xml:space="preserve">This combination of </w:t>
        </w:r>
      </w:ins>
      <w:ins w:id="45" w:author="Ian Hussey" w:date="2020-10-12T18:12:00Z">
        <w:r w:rsidR="003F6936">
          <w:t xml:space="preserve">poor </w:t>
        </w:r>
      </w:ins>
      <w:ins w:id="46" w:author="Ian Hussey" w:date="2020-10-12T18:11:00Z">
        <w:r w:rsidR="003F6936">
          <w:t xml:space="preserve">false negative and false positive </w:t>
        </w:r>
      </w:ins>
      <w:ins w:id="47" w:author="Ian Hussey" w:date="2020-10-12T18:12:00Z">
        <w:r w:rsidR="003F6936">
          <w:t xml:space="preserve">rates </w:t>
        </w:r>
      </w:ins>
      <w:ins w:id="48" w:author="Ian Hussey" w:date="2020-10-12T18:13:00Z">
        <w:r w:rsidR="003F6936">
          <w:t xml:space="preserve">means that individuals are highly likely to make poorly informed decisions regarding the authenticity of the </w:t>
        </w:r>
      </w:ins>
      <w:ins w:id="49" w:author="Ian Hussey" w:date="2020-10-12T18:14:00Z">
        <w:r w:rsidR="003F6936">
          <w:t xml:space="preserve">content (Sensitivity = XX, </w:t>
        </w:r>
        <w:proofErr w:type="spellStart"/>
        <w:r w:rsidR="003F6936">
          <w:t>Specificty</w:t>
        </w:r>
        <w:proofErr w:type="spellEnd"/>
        <w:r w:rsidR="003F6936">
          <w:t xml:space="preserve"> = XX, Youden's J = XX). </w:t>
        </w:r>
      </w:ins>
      <w:commentRangeStart w:id="50"/>
      <w:r w:rsidR="00DB1780">
        <w:t xml:space="preserve">It seems that in a world where </w:t>
      </w:r>
      <w:proofErr w:type="spellStart"/>
      <w:r w:rsidR="00DB1780">
        <w:t>Deepfakes</w:t>
      </w:r>
      <w:proofErr w:type="spellEnd"/>
      <w:r w:rsidR="00DB1780">
        <w:t xml:space="preserve"> exist, the mere suggestion that content is fake is enough to make </w:t>
      </w:r>
      <w:del w:id="51" w:author="Ian Hussey" w:date="2020-10-12T18:14:00Z">
        <w:r w:rsidR="00DB1780" w:rsidDel="005D195F">
          <w:delText xml:space="preserve">certain </w:delText>
        </w:r>
      </w:del>
      <w:ins w:id="52" w:author="Ian Hussey" w:date="2020-10-12T18:14:00Z">
        <w:r w:rsidR="005D195F">
          <w:t xml:space="preserve">some </w:t>
        </w:r>
      </w:ins>
      <w:r w:rsidR="00DB1780">
        <w:t xml:space="preserve">people question the validity of </w:t>
      </w:r>
      <w:r w:rsidR="00806814">
        <w:t>what they see or hear</w:t>
      </w:r>
      <w:ins w:id="53" w:author="Ian Hussey" w:date="2020-10-12T18:14:00Z">
        <w:r w:rsidR="005D195F">
          <w:t>, even when that content is genuine</w:t>
        </w:r>
      </w:ins>
      <w:r w:rsidR="00806814">
        <w:t xml:space="preserve"> </w:t>
      </w:r>
      <w:r w:rsidR="003B7EE7">
        <w:t>[</w:t>
      </w:r>
      <w:commentRangeEnd w:id="50"/>
      <w:r w:rsidR="005D195F">
        <w:rPr>
          <w:rStyle w:val="CommentReference"/>
        </w:rPr>
        <w:commentReference w:id="50"/>
      </w:r>
      <w:r w:rsidR="003B7EE7">
        <w:t>ref]</w:t>
      </w:r>
      <w:r w:rsidR="00C4117C">
        <w:t>.</w:t>
      </w:r>
      <w:r w:rsidR="00EF5C0D">
        <w:t xml:space="preserve"> </w:t>
      </w:r>
    </w:p>
    <w:p w14:paraId="5640BD31" w14:textId="2F84E7D6" w:rsidR="003B7EE7" w:rsidRDefault="00F53F7E" w:rsidP="0013281D">
      <w:pPr>
        <w:pStyle w:val="AbstractSummary"/>
        <w:ind w:firstLine="720"/>
      </w:pPr>
      <w:r>
        <w:t xml:space="preserve">Finally, we wanted to know if </w:t>
      </w:r>
      <w:r w:rsidR="00806814">
        <w:t>‘</w:t>
      </w:r>
      <w:proofErr w:type="spellStart"/>
      <w:r>
        <w:t>Deepfake</w:t>
      </w:r>
      <w:proofErr w:type="spellEnd"/>
      <w:r>
        <w:t xml:space="preserv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r w:rsidR="00806814">
        <w:t xml:space="preserve">should reject that content or at least attempt to minimize its control. </w:t>
      </w:r>
      <w:del w:id="54" w:author="Ian Hussey" w:date="2020-10-12T18:15:00Z">
        <w:r w:rsidR="00806814" w:rsidDel="00496E9C">
          <w:delText>Surprisingly</w:delText>
        </w:r>
      </w:del>
      <w:ins w:id="55" w:author="Ian Hussey" w:date="2020-10-12T18:15:00Z">
        <w:r w:rsidR="00496E9C">
          <w:t>Worrying</w:t>
        </w:r>
      </w:ins>
      <w:r w:rsidR="00806814">
        <w:t xml:space="preserve">,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w:t>
      </w:r>
      <w:proofErr w:type="spellStart"/>
      <w:r w:rsidR="00665264">
        <w:t>Deepfake</w:t>
      </w:r>
      <w:proofErr w:type="spellEnd"/>
      <w:r w:rsidR="00665264">
        <w:t xml:space="preserve"> </w:t>
      </w:r>
      <w:r w:rsidR="00806814">
        <w:t xml:space="preserve">were </w:t>
      </w:r>
      <w:commentRangeStart w:id="56"/>
      <w:r w:rsidR="00806814">
        <w:t xml:space="preserve">just as likely </w:t>
      </w:r>
      <w:commentRangeEnd w:id="56"/>
      <w:r w:rsidR="00FF1497">
        <w:rPr>
          <w:rStyle w:val="CommentReference"/>
        </w:rPr>
        <w:commentReference w:id="56"/>
      </w:r>
      <w:r w:rsidR="00806814">
        <w:t xml:space="preserve">to be manipulated into liking or disliking Chris as those who failed to </w:t>
      </w:r>
      <w:r w:rsidR="00665264">
        <w:t xml:space="preserve">do so </w:t>
      </w:r>
      <w:r w:rsidR="009B01D0">
        <w:t xml:space="preserve">(see Fig. X; </w:t>
      </w:r>
      <w:r w:rsidR="009B01D0" w:rsidRPr="009B01D0">
        <w:rPr>
          <w:highlight w:val="yellow"/>
        </w:rPr>
        <w:t>stats here</w:t>
      </w:r>
      <w:r w:rsidR="009B01D0">
        <w:t>)</w:t>
      </w:r>
      <w:r w:rsidR="00806814">
        <w:t>.</w:t>
      </w:r>
    </w:p>
    <w:p w14:paraId="1DCD79CE" w14:textId="0D65B8AD" w:rsidR="008C305D" w:rsidRDefault="000D39D7" w:rsidP="0013281D">
      <w:pPr>
        <w:pStyle w:val="AbstractSummary"/>
        <w:ind w:firstLine="720"/>
      </w:pPr>
      <w:commentRangeStart w:id="57"/>
      <w:r>
        <w:t xml:space="preserve">Taken together, </w:t>
      </w:r>
      <w:r w:rsidR="00735A31">
        <w:t xml:space="preserve">it seems </w:t>
      </w:r>
      <w:r w:rsidR="0013281D">
        <w:t xml:space="preserve">that </w:t>
      </w:r>
      <w:r w:rsidR="00EB7BA6">
        <w:t xml:space="preserve">a </w:t>
      </w:r>
      <w:r w:rsidR="009F4F10">
        <w:t>single</w:t>
      </w:r>
      <w:r w:rsidR="00712613">
        <w:t xml:space="preserve"> </w:t>
      </w:r>
      <w:r w:rsidR="009F4F10">
        <w:t>(</w:t>
      </w:r>
      <w:r>
        <w:t>brief</w:t>
      </w:r>
      <w:r w:rsidR="009F4F10">
        <w:t>)</w:t>
      </w:r>
      <w:r>
        <w:t xml:space="preserve"> exposure to </w:t>
      </w:r>
      <w:r w:rsidR="007141B0">
        <w:t xml:space="preserve">a </w:t>
      </w:r>
      <w:proofErr w:type="spellStart"/>
      <w:r w:rsidR="008C305D">
        <w:t>Deep</w:t>
      </w:r>
      <w:r w:rsidR="007141B0">
        <w:t>fake</w:t>
      </w:r>
      <w:proofErr w:type="spellEnd"/>
      <w:r>
        <w:t xml:space="preserve"> can alter how peo</w:t>
      </w:r>
      <w:r w:rsidR="009F4F10">
        <w:t>ple think and feel about others;</w:t>
      </w:r>
      <w:r>
        <w:t xml:space="preserve"> that </w:t>
      </w:r>
      <w:r w:rsidR="00AE0BF0">
        <w:t xml:space="preserve">it </w:t>
      </w:r>
      <w:r w:rsidR="007141B0">
        <w:t>impacts</w:t>
      </w:r>
      <w:r w:rsidR="00712613">
        <w:t xml:space="preserve"> </w:t>
      </w:r>
      <w:r w:rsidR="000B6469">
        <w:t xml:space="preserve">them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r>
        <w:t xml:space="preserve"> and that </w:t>
      </w:r>
      <w:proofErr w:type="spellStart"/>
      <w:r w:rsidR="00712613">
        <w:t>Deepfakes</w:t>
      </w:r>
      <w:proofErr w:type="spellEnd"/>
      <w:r w:rsidR="00712613">
        <w:t xml:space="preserve">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commentRangeEnd w:id="57"/>
      <w:r w:rsidR="00110CAC">
        <w:rPr>
          <w:rStyle w:val="CommentReference"/>
        </w:rPr>
        <w:commentReference w:id="57"/>
      </w:r>
    </w:p>
    <w:p w14:paraId="76901695" w14:textId="683CFD81" w:rsidR="004B14BC" w:rsidRDefault="00E12267" w:rsidP="00E12267">
      <w:pPr>
        <w:pStyle w:val="AbstractSummary"/>
        <w:ind w:firstLine="720"/>
      </w:pPr>
      <w:r>
        <w:rPr>
          <w:rStyle w:val="scayt-misspell-word"/>
        </w:rPr>
        <w:t xml:space="preserve">So far </w:t>
      </w:r>
      <w:r w:rsidR="004B14BC">
        <w:rPr>
          <w:rStyle w:val="scayt-misspell-word"/>
        </w:rPr>
        <w:t xml:space="preserve">society has </w:t>
      </w:r>
      <w:r>
        <w:rPr>
          <w:rStyle w:val="scayt-misspell-word"/>
        </w:rPr>
        <w:t xml:space="preserve">focused on </w:t>
      </w:r>
      <w:r w:rsidR="00046E41">
        <w:rPr>
          <w:rStyle w:val="scayt-misspell-word"/>
        </w:rPr>
        <w:t xml:space="preserve">legislation to </w:t>
      </w:r>
      <w:r w:rsidR="00234536">
        <w:rPr>
          <w:rStyle w:val="scayt-misspell-word"/>
        </w:rPr>
        <w:t>regulate</w:t>
      </w:r>
      <w:r w:rsidR="00046E41">
        <w:rPr>
          <w:rStyle w:val="scayt-misspell-word"/>
        </w:rPr>
        <w:t xml:space="preserve">, and technological solutions to </w:t>
      </w:r>
      <w:r>
        <w:rPr>
          <w:rStyle w:val="scayt-misspell-word"/>
        </w:rPr>
        <w:t>detect</w:t>
      </w:r>
      <w:r w:rsidR="00046E41">
        <w:rPr>
          <w:rStyle w:val="scayt-misspell-word"/>
        </w:rPr>
        <w:t xml:space="preserve"> </w:t>
      </w:r>
      <w:r w:rsidR="00234536">
        <w:rPr>
          <w:rStyle w:val="scayt-misspell-word"/>
        </w:rPr>
        <w:t xml:space="preserve">and filter out </w:t>
      </w:r>
      <w:proofErr w:type="spellStart"/>
      <w:r w:rsidR="00046E41">
        <w:rPr>
          <w:rStyle w:val="scayt-misspell-word"/>
        </w:rPr>
        <w:t>Deepfakes</w:t>
      </w:r>
      <w:proofErr w:type="spellEnd"/>
      <w:r>
        <w:rPr>
          <w:rStyle w:val="scayt-misspell-word"/>
        </w:rPr>
        <w:t xml:space="preserve">. </w:t>
      </w:r>
      <w:r w:rsidR="000B6469">
        <w:rPr>
          <w:rStyle w:val="scayt-misspell-word"/>
        </w:rPr>
        <w:t>This is not enough. W</w:t>
      </w:r>
      <w:r>
        <w:rPr>
          <w:rStyle w:val="scayt-misspell-word"/>
        </w:rPr>
        <w:t xml:space="preserve">e </w:t>
      </w:r>
      <w:r>
        <w:t>need</w:t>
      </w:r>
      <w:r w:rsidR="00AE0BF0">
        <w:t xml:space="preserve"> </w:t>
      </w:r>
      <w:r>
        <w:t xml:space="preserve">to </w:t>
      </w:r>
      <w:r w:rsidR="004B14BC">
        <w:t xml:space="preserve">start </w:t>
      </w:r>
      <w:r w:rsidR="000B6469">
        <w:t xml:space="preserve">studying </w:t>
      </w:r>
      <w:r w:rsidR="0094314F">
        <w:t xml:space="preserve">the </w:t>
      </w:r>
      <w:r w:rsidR="008D6B2F">
        <w:t xml:space="preserve">psychology of </w:t>
      </w:r>
      <w:proofErr w:type="spellStart"/>
      <w:r w:rsidR="008D6B2F">
        <w:t>Deepfakes</w:t>
      </w:r>
      <w:proofErr w:type="spellEnd"/>
      <w:r w:rsidR="008D6B2F">
        <w:t xml:space="preserve"> </w:t>
      </w:r>
      <w:r>
        <w:t xml:space="preserve">- </w:t>
      </w:r>
      <w:r w:rsidR="008D6B2F">
        <w:t xml:space="preserve">and </w:t>
      </w:r>
      <w:r>
        <w:t xml:space="preserve">in particular - the </w:t>
      </w:r>
      <w:r w:rsidR="008D6B2F">
        <w:t>capacity of this new technology to exploit</w:t>
      </w:r>
      <w:r w:rsidR="008D6B2F" w:rsidRPr="008D6B2F">
        <w:t xml:space="preserve"> </w:t>
      </w:r>
      <w:r w:rsidR="008D6B2F">
        <w:t xml:space="preserve">our cognitive </w:t>
      </w:r>
      <w:r w:rsidR="008D6B2F" w:rsidRPr="008D6B2F">
        <w:t>biases, vulnerabilities, and limitations</w:t>
      </w:r>
      <w:r w:rsidR="008D6B2F">
        <w:t xml:space="preserve"> for maladaptive ends. </w:t>
      </w:r>
      <w:commentRangeStart w:id="58"/>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proofErr w:type="spellStart"/>
      <w:r w:rsidR="00BD1049">
        <w:t>Deepfakes</w:t>
      </w:r>
      <w:proofErr w:type="spellEnd"/>
      <w:r w:rsidR="00BD1049">
        <w:t xml:space="preserve">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commentRangeEnd w:id="58"/>
      <w:r w:rsidR="00110CAC">
        <w:rPr>
          <w:rStyle w:val="CommentReference"/>
        </w:rPr>
        <w:commentReference w:id="58"/>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more traditional forms of fake news; </w:t>
      </w:r>
      <w:r w:rsidR="008E1D04">
        <w:t>[ref]</w:t>
      </w:r>
      <w:r w:rsidR="004B14BC">
        <w:t>)</w:t>
      </w:r>
      <w:r w:rsidR="008E1D04">
        <w:t xml:space="preserve">. </w:t>
      </w:r>
      <w:r w:rsidR="00EF3543">
        <w:t xml:space="preserve">If so, then approaches </w:t>
      </w:r>
      <w:r>
        <w:t xml:space="preserve">currently </w:t>
      </w:r>
      <w:r w:rsidR="00284FB4">
        <w:t xml:space="preserve">favored by tech companies, </w:t>
      </w:r>
      <w:commentRangeStart w:id="59"/>
      <w:r w:rsidR="00BD1049">
        <w:t xml:space="preserve">such as </w:t>
      </w:r>
      <w:r w:rsidR="00EF3543">
        <w:t xml:space="preserve">tagging </w:t>
      </w:r>
      <w:proofErr w:type="spellStart"/>
      <w:r w:rsidR="00EF3543">
        <w:t>Deepfaked</w:t>
      </w:r>
      <w:proofErr w:type="spellEnd"/>
      <w:r w:rsidR="00EF3543">
        <w:t xml:space="preserve"> videos with a warning</w:t>
      </w:r>
      <w:commentRangeEnd w:id="59"/>
      <w:r w:rsidR="00110CAC">
        <w:rPr>
          <w:rStyle w:val="CommentReference"/>
        </w:rPr>
        <w:commentReference w:id="59"/>
      </w:r>
      <w:r w:rsidR="00284FB4">
        <w:t>,</w:t>
      </w:r>
      <w:r w:rsidR="00EF3543">
        <w:t xml:space="preserve"> may be </w:t>
      </w:r>
      <w:r w:rsidR="001D2A83">
        <w:t xml:space="preserve">less </w:t>
      </w:r>
      <w:r w:rsidR="00EF3543">
        <w:t xml:space="preserve">effective </w:t>
      </w:r>
      <w:r w:rsidR="001D2A83">
        <w:t xml:space="preserve">than </w:t>
      </w:r>
      <w:r w:rsidR="000B6469">
        <w:t xml:space="preserve">is now </w:t>
      </w:r>
      <w:r>
        <w:t xml:space="preserve">assumed </w:t>
      </w:r>
      <w:r w:rsidR="00EF3543">
        <w:t xml:space="preserve">[ref]. </w:t>
      </w:r>
      <w:r w:rsidR="004B14BC">
        <w:t xml:space="preserve">Still others could examine if </w:t>
      </w:r>
      <w:proofErr w:type="spellStart"/>
      <w:r w:rsidR="004B14BC">
        <w:t>Deepfakes</w:t>
      </w:r>
      <w:proofErr w:type="spellEnd"/>
      <w:r w:rsidR="004B14BC">
        <w:t xml:space="preserve"> can be used to </w:t>
      </w:r>
      <w:r w:rsidR="00B10E74">
        <w:t xml:space="preserve">manipulate what we remember, either by </w:t>
      </w:r>
      <w:r w:rsidR="004B14BC" w:rsidRPr="00055627">
        <w:t>trigger Mandela effect</w:t>
      </w:r>
      <w:r w:rsidR="004B14BC">
        <w:t xml:space="preserve">s (i.e., </w:t>
      </w:r>
      <w:r w:rsidR="005977DF">
        <w:t xml:space="preserve">false </w:t>
      </w:r>
      <w:r w:rsidR="004B14BC" w:rsidRPr="00055627">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rsidRPr="00055627">
        <w:t>.</w:t>
      </w:r>
      <w:r w:rsidR="005977DF">
        <w:t xml:space="preserve"> If </w:t>
      </w:r>
      <w:r w:rsidR="000B6469">
        <w:t xml:space="preserve">they can </w:t>
      </w:r>
      <w:r w:rsidR="005977DF">
        <w:t xml:space="preserve">then it is not only the </w:t>
      </w:r>
      <w:r w:rsidR="005977DF" w:rsidRPr="009920DE">
        <w:t xml:space="preserve">present and future </w:t>
      </w:r>
      <w:r w:rsidR="005977DF">
        <w:t xml:space="preserve">that is up for </w:t>
      </w:r>
      <w:r w:rsidR="00B10E74">
        <w:t xml:space="preserve">change </w:t>
      </w:r>
      <w:r w:rsidR="005977DF">
        <w:t xml:space="preserve">but also the </w:t>
      </w:r>
      <w:r w:rsidR="005977DF" w:rsidRPr="009920DE">
        <w:t>past</w:t>
      </w:r>
      <w:r w:rsidR="005977DF">
        <w:t>.</w:t>
      </w:r>
    </w:p>
    <w:p w14:paraId="06643200" w14:textId="3FD4FDEC" w:rsidR="008E1D04" w:rsidRDefault="004B14BC" w:rsidP="00932121">
      <w:pPr>
        <w:pStyle w:val="AbstractSummary"/>
        <w:ind w:firstLine="720"/>
      </w:pPr>
      <w:r>
        <w:t xml:space="preserve">Perhaps </w:t>
      </w:r>
      <w:r w:rsidR="00D92873">
        <w:t xml:space="preserve">the most dangerous aspect of </w:t>
      </w:r>
      <w:proofErr w:type="spellStart"/>
      <w:r w:rsidR="00EF3543">
        <w:t>Deepfakes</w:t>
      </w:r>
      <w:proofErr w:type="spellEnd"/>
      <w:r w:rsidR="00EF3543">
        <w:t xml:space="preserve">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can be trusted</w:t>
      </w:r>
      <w:ins w:id="60" w:author="Ian Hussey" w:date="2020-10-12T18:29:00Z">
        <w:r w:rsidR="004A4240">
          <w:t xml:space="preserve"> </w:t>
        </w:r>
        <w:r w:rsidR="004A4240" w:rsidRPr="004A4240">
          <w:rPr>
            <w:i/>
            <w:rPrChange w:id="61" w:author="Ian Hussey" w:date="2020-10-12T18:29:00Z">
              <w:rPr/>
            </w:rPrChange>
          </w:rPr>
          <w:t>in general</w:t>
        </w:r>
      </w:ins>
      <w:r w:rsidR="00A50181">
        <w:t xml:space="preserve">.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00E12267">
        <w:rPr>
          <w:i/>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commentRangeStart w:id="62"/>
      <w:del w:id="63" w:author="Ian Hussey" w:date="2020-10-12T18:29:00Z">
        <w:r w:rsidR="004E2139" w:rsidDel="004A4240">
          <w:delText>“</w:delText>
        </w:r>
      </w:del>
      <w:r w:rsidR="004E2139">
        <w:t>epistemic breakdown</w:t>
      </w:r>
      <w:del w:id="64" w:author="Ian Hussey" w:date="2020-10-12T18:29:00Z">
        <w:r w:rsidR="004E2139" w:rsidDel="004A4240">
          <w:delText>”</w:delText>
        </w:r>
      </w:del>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commentRangeEnd w:id="62"/>
      <w:r w:rsidR="004A4240">
        <w:rPr>
          <w:rStyle w:val="CommentReference"/>
        </w:rPr>
        <w:commentReference w:id="62"/>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‘liars dividend’ [ref])</w:t>
      </w:r>
      <w:r w:rsidR="00A82AB9">
        <w:t>.</w:t>
      </w:r>
      <w:r w:rsidR="00932121">
        <w:t xml:space="preserve"> </w:t>
      </w:r>
      <w:commentRangeStart w:id="65"/>
      <w:r w:rsidR="00932121">
        <w:t xml:space="preserve">Given that the </w:t>
      </w:r>
      <w:r w:rsidR="00932121" w:rsidRPr="00932121">
        <w:t>human mind</w:t>
      </w:r>
      <w:r w:rsidR="00932121">
        <w:t xml:space="preserve"> </w:t>
      </w:r>
      <w:r w:rsidR="00B421B6">
        <w:t xml:space="preserve">is built </w:t>
      </w:r>
      <w:r w:rsidR="00932121" w:rsidRPr="00932121">
        <w:t>for belief</w:t>
      </w:r>
      <w:r w:rsidR="00B421B6">
        <w:t xml:space="preserve"> </w:t>
      </w:r>
      <w:commentRangeEnd w:id="65"/>
      <w:r w:rsidR="004A4240">
        <w:rPr>
          <w:rStyle w:val="CommentReference"/>
        </w:rPr>
        <w:commentReference w:id="65"/>
      </w:r>
      <w:r w:rsidR="00B421B6">
        <w:t>[ref],</w:t>
      </w:r>
      <w:r w:rsidR="00932121">
        <w:t xml:space="preserve"> we need to </w:t>
      </w:r>
      <w:r w:rsidR="000B6469">
        <w:t xml:space="preserve">start </w:t>
      </w:r>
      <w:r w:rsidR="00AE0BF0">
        <w:t>develop</w:t>
      </w:r>
      <w:r w:rsidR="000B6469">
        <w:t>ing</w:t>
      </w:r>
      <w:r w:rsidR="00AE0BF0">
        <w:t xml:space="preserve"> </w:t>
      </w:r>
      <w:r w:rsidR="003C3DF2">
        <w:t xml:space="preserve">interventions </w:t>
      </w:r>
      <w:r w:rsidR="008E1D04">
        <w:t xml:space="preserve">that </w:t>
      </w:r>
      <w:r w:rsidR="003C3DF2">
        <w:t xml:space="preserve">inoculate </w:t>
      </w:r>
      <w:r w:rsidR="003C3DF2" w:rsidRPr="00F84979">
        <w:t xml:space="preserve">individuals </w:t>
      </w:r>
      <w:r w:rsidR="003C3DF2">
        <w:t xml:space="preserve">against synthetic media </w:t>
      </w:r>
      <w:r w:rsidR="003C3DF2" w:rsidRPr="00F84979">
        <w:t>attacks</w:t>
      </w:r>
      <w:r w:rsidR="003C3DF2">
        <w:t xml:space="preserve">, and together with technology and legislation, </w:t>
      </w:r>
      <w:r w:rsidR="008E1D04">
        <w:t xml:space="preserve">create </w:t>
      </w:r>
      <w:r w:rsidR="003C3DF2">
        <w:t xml:space="preserve">a </w:t>
      </w:r>
      <w:commentRangeStart w:id="66"/>
      <w:r w:rsidR="003C3DF2">
        <w:t xml:space="preserve">“shared immune system” </w:t>
      </w:r>
      <w:commentRangeEnd w:id="66"/>
      <w:r w:rsidR="00D6665D">
        <w:rPr>
          <w:rStyle w:val="CommentReference"/>
        </w:rPr>
        <w:commentReference w:id="66"/>
      </w:r>
      <w:r w:rsidR="003C3DF2">
        <w:t xml:space="preserve">that </w:t>
      </w:r>
      <w:r w:rsidR="008E1D04">
        <w:t xml:space="preserve">safeguards </w:t>
      </w:r>
      <w:r w:rsidR="00932121">
        <w:t xml:space="preserve">our individual and collective belief in </w:t>
      </w:r>
      <w:r w:rsidR="008E1D04">
        <w:t>truth</w:t>
      </w:r>
      <w:r w:rsidR="003C3DF2">
        <w:rPr>
          <w:rStyle w:val="scayt-misspell-word"/>
        </w:rPr>
        <w:t xml:space="preserve">. </w:t>
      </w:r>
      <w:r w:rsidR="00374816">
        <w:rPr>
          <w:rStyle w:val="scayt-misspell-word"/>
        </w:rPr>
        <w:t xml:space="preserve">Without such safeguards </w:t>
      </w:r>
      <w:r w:rsidR="008E1D04">
        <w:t>we may be moving towards a world wher</w:t>
      </w:r>
      <w:r w:rsidR="00E12267">
        <w:t xml:space="preserve">e seeing is no longer believing, and where our individual and collective ability </w:t>
      </w:r>
      <w:r>
        <w:t>to agree on what’</w:t>
      </w:r>
      <w:r w:rsidR="00E12267">
        <w:t xml:space="preserve">s true </w:t>
      </w:r>
      <w:r>
        <w:t xml:space="preserve">slowly </w:t>
      </w:r>
      <w:r w:rsidR="00E12267">
        <w:t xml:space="preserve">disappears. </w:t>
      </w:r>
      <w:r w:rsidR="008E1D04">
        <w:t xml:space="preserve">  </w:t>
      </w:r>
      <w:bookmarkStart w:id="67" w:name="_GoBack"/>
      <w:bookmarkEnd w:id="67"/>
    </w:p>
    <w:p w14:paraId="1383BD28" w14:textId="77777777" w:rsidR="008603A5" w:rsidRDefault="008603A5" w:rsidP="00D73714">
      <w:pPr>
        <w:pStyle w:val="AbstractSummary"/>
      </w:pPr>
    </w:p>
    <w:p w14:paraId="58372A64" w14:textId="14D456F0" w:rsidR="008603A5" w:rsidRDefault="008603A5" w:rsidP="00D73714">
      <w:pPr>
        <w:pStyle w:val="AbstractSummary"/>
      </w:pPr>
    </w:p>
    <w:p w14:paraId="7A79739B" w14:textId="41C06AB9" w:rsidR="004B14BC" w:rsidRDefault="004B14BC" w:rsidP="00D73714">
      <w:pPr>
        <w:pStyle w:val="AbstractSummary"/>
      </w:pPr>
    </w:p>
    <w:p w14:paraId="0DCB2097" w14:textId="1BD34358" w:rsidR="004B14BC" w:rsidRDefault="004B14BC" w:rsidP="00D73714">
      <w:pPr>
        <w:pStyle w:val="AbstractSummary"/>
      </w:pPr>
    </w:p>
    <w:p w14:paraId="12CB3DBF" w14:textId="0F88E049" w:rsidR="004B14BC" w:rsidRDefault="004B14BC" w:rsidP="00D73714">
      <w:pPr>
        <w:pStyle w:val="AbstractSummary"/>
      </w:pPr>
    </w:p>
    <w:p w14:paraId="1110FE4E" w14:textId="049B6AE5" w:rsidR="004B14BC" w:rsidRDefault="004B14BC" w:rsidP="00D73714">
      <w:pPr>
        <w:pStyle w:val="AbstractSummary"/>
      </w:pPr>
    </w:p>
    <w:p w14:paraId="5960955A" w14:textId="77777777" w:rsidR="004B14BC" w:rsidRDefault="004B14BC" w:rsidP="00D73714">
      <w:pPr>
        <w:pStyle w:val="AbstractSummary"/>
      </w:pPr>
    </w:p>
    <w:p w14:paraId="3722A815" w14:textId="58186776"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 xml:space="preserve">If you enter equations in simple </w:t>
      </w:r>
      <w:proofErr w:type="spellStart"/>
      <w:r w:rsidR="00D73714">
        <w:t>LaTeX</w:t>
      </w:r>
      <w:proofErr w:type="spellEnd"/>
      <w:r w:rsidR="00D73714">
        <w:t xml:space="preserve">, check that they will convert accurately (Word 2007 and higher can convert simple </w:t>
      </w:r>
      <w:proofErr w:type="spellStart"/>
      <w:r w:rsidR="00D73714">
        <w:t>LaTeX</w:t>
      </w:r>
      <w:proofErr w:type="spellEnd"/>
      <w:r w:rsidR="00D73714">
        <w:t xml:space="preserve">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lastRenderedPageBreak/>
        <w:t>Each reference should be on a se</w:t>
      </w:r>
      <w:r w:rsidR="00D61494">
        <w:t>parate line ending in a period.</w:t>
      </w:r>
      <w:r>
        <w:t xml:space="preserve"> For a style guide, see </w:t>
      </w:r>
      <w:hyperlink r:id="rId14"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5"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w:t>
      </w:r>
      <w:r>
        <w:lastRenderedPageBreak/>
        <w:t>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High 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6"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7"/>
      <w:footerReference w:type="default" r:id="rId18"/>
      <w:headerReference w:type="first" r:id="rId19"/>
      <w:footerReference w:type="first" r:id="rId20"/>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10-12T17:56:00Z" w:initials="IH">
    <w:p w14:paraId="4E0C3A94" w14:textId="77777777" w:rsidR="00FF1497" w:rsidRDefault="00FF1497">
      <w:pPr>
        <w:pStyle w:val="CommentText"/>
      </w:pPr>
      <w:r>
        <w:rPr>
          <w:rStyle w:val="CommentReference"/>
        </w:rPr>
        <w:annotationRef/>
      </w:r>
      <w:r>
        <w:t xml:space="preserve">“Unconscious Mind” if we lean into the IAT results, which are stronger than </w:t>
      </w:r>
      <w:proofErr w:type="spellStart"/>
      <w:r>
        <w:t>self reports</w:t>
      </w:r>
      <w:proofErr w:type="spellEnd"/>
      <w:r>
        <w:t xml:space="preserve"> (</w:t>
      </w:r>
      <w:proofErr w:type="spellStart"/>
      <w:r>
        <w:t>deepfakes</w:t>
      </w:r>
      <w:proofErr w:type="spellEnd"/>
      <w:r>
        <w:t xml:space="preserve"> shown to be non-inferior on IATs but not </w:t>
      </w:r>
      <w:proofErr w:type="spellStart"/>
      <w:r>
        <w:t>selfreports</w:t>
      </w:r>
      <w:proofErr w:type="spellEnd"/>
      <w:r>
        <w:t>)</w:t>
      </w:r>
    </w:p>
    <w:p w14:paraId="2301177C" w14:textId="77777777" w:rsidR="00FF1497" w:rsidRDefault="00FF1497">
      <w:pPr>
        <w:pStyle w:val="CommentText"/>
      </w:pPr>
    </w:p>
    <w:p w14:paraId="293FD401" w14:textId="72336C8A" w:rsidR="00FF1497" w:rsidRDefault="00FF1497">
      <w:pPr>
        <w:pStyle w:val="CommentText"/>
      </w:pPr>
      <w:r>
        <w:t>Is “Hacking” still a cool buzzword?</w:t>
      </w:r>
    </w:p>
  </w:comment>
  <w:comment w:id="3" w:author="Ian Hussey" w:date="2020-10-12T12:54:00Z" w:initials="IH">
    <w:p w14:paraId="1A76FB85" w14:textId="2DFBB848" w:rsidR="00FF1497" w:rsidRDefault="00FF1497">
      <w:pPr>
        <w:pStyle w:val="CommentText"/>
      </w:pPr>
      <w:r>
        <w:rPr>
          <w:rStyle w:val="CommentReference"/>
        </w:rPr>
        <w:annotationRef/>
      </w:r>
      <w:r>
        <w:t>The phrase DNN has been around in the literature at least 12 years, and this review says that the foundations go back decades further. So, might need to rephrase or tone down the idea that the branch is new – but rather their capabilities are</w:t>
      </w:r>
    </w:p>
    <w:p w14:paraId="359C7FC4" w14:textId="77777777" w:rsidR="00FF1497" w:rsidRDefault="00FF1497">
      <w:pPr>
        <w:pStyle w:val="CommentText"/>
      </w:pPr>
    </w:p>
    <w:p w14:paraId="5A0C59BB" w14:textId="619BEB3D" w:rsidR="00FF1497" w:rsidRDefault="00FF1497">
      <w:pPr>
        <w:pStyle w:val="CommentText"/>
      </w:pPr>
      <w:r w:rsidRPr="00041672">
        <w:t>https://arxiv.org/pdf/1404.7828.pdf</w:t>
      </w:r>
    </w:p>
  </w:comment>
  <w:comment w:id="4" w:author="Ian Hussey" w:date="2020-10-12T12:56:00Z" w:initials="IH">
    <w:p w14:paraId="63C0A6A8" w14:textId="3D4D08C1" w:rsidR="00FF1497" w:rsidRDefault="00FF1497">
      <w:pPr>
        <w:pStyle w:val="CommentText"/>
      </w:pPr>
      <w:r>
        <w:rPr>
          <w:rStyle w:val="CommentReference"/>
        </w:rPr>
        <w:annotationRef/>
      </w:r>
      <w:proofErr w:type="spellStart"/>
      <w:r>
        <w:t>moreso</w:t>
      </w:r>
      <w:proofErr w:type="spellEnd"/>
      <w:r>
        <w:t xml:space="preserve"> that you can generate new content that passes for the original?</w:t>
      </w:r>
    </w:p>
  </w:comment>
  <w:comment w:id="5" w:author="Ian Hussey" w:date="2020-10-12T12:56:00Z" w:initials="IH">
    <w:p w14:paraId="5A22243E" w14:textId="04CA5C96" w:rsidR="00FF1497" w:rsidRDefault="00FF1497">
      <w:pPr>
        <w:pStyle w:val="CommentText"/>
      </w:pPr>
      <w:r>
        <w:rPr>
          <w:rStyle w:val="CommentReference"/>
        </w:rPr>
        <w:annotationRef/>
      </w:r>
      <w:r>
        <w:t xml:space="preserve">Maybe heading towards cheesy? How has deep learning been described in Science before? </w:t>
      </w:r>
    </w:p>
  </w:comment>
  <w:comment w:id="6" w:author="Ian Hussey" w:date="2020-10-12T12:57:00Z" w:initials="IH">
    <w:p w14:paraId="39A4E57E" w14:textId="4B65BC54" w:rsidR="00FF1497" w:rsidRDefault="00FF1497">
      <w:pPr>
        <w:pStyle w:val="CommentText"/>
      </w:pPr>
      <w:r>
        <w:rPr>
          <w:rStyle w:val="CommentReference"/>
        </w:rPr>
        <w:annotationRef/>
      </w:r>
      <w:r w:rsidRPr="00FE23CF">
        <w:t>https://thispersondoesnotexist.com/</w:t>
      </w:r>
    </w:p>
  </w:comment>
  <w:comment w:id="7" w:author="Ian Hussey" w:date="2020-10-12T12:58:00Z" w:initials="IH">
    <w:p w14:paraId="28AE960A" w14:textId="419DAC1C" w:rsidR="00FF1497" w:rsidRDefault="00FF1497">
      <w:pPr>
        <w:pStyle w:val="CommentText"/>
      </w:pPr>
      <w:r>
        <w:rPr>
          <w:rStyle w:val="CommentReference"/>
        </w:rPr>
        <w:annotationRef/>
      </w:r>
      <w:r>
        <w:t>unclear. The amount of content is doubling, or?</w:t>
      </w:r>
    </w:p>
  </w:comment>
  <w:comment w:id="8" w:author="Ian Hussey" w:date="2020-10-12T13:00:00Z" w:initials="IH">
    <w:p w14:paraId="358C8196" w14:textId="59450048" w:rsidR="00FF1497" w:rsidRDefault="00FF1497">
      <w:pPr>
        <w:pStyle w:val="CommentText"/>
      </w:pPr>
      <w:r>
        <w:rPr>
          <w:rStyle w:val="CommentReference"/>
        </w:rPr>
        <w:annotationRef/>
      </w:r>
      <w:proofErr w:type="spellStart"/>
      <w:r>
        <w:t>Im</w:t>
      </w:r>
      <w:proofErr w:type="spellEnd"/>
      <w:r>
        <w:t xml:space="preserve"> wary of too many </w:t>
      </w:r>
      <w:proofErr w:type="spellStart"/>
      <w:r>
        <w:t>jargony</w:t>
      </w:r>
      <w:proofErr w:type="spellEnd"/>
      <w:r>
        <w:t xml:space="preserve"> quoted terms like this. Maybe we could drop the quotations for each of them and see if they flow naturally?</w:t>
      </w:r>
    </w:p>
  </w:comment>
  <w:comment w:id="17" w:author="Ian Hussey" w:date="2020-10-12T13:03:00Z" w:initials="IH">
    <w:p w14:paraId="39753E4F" w14:textId="3EE98007" w:rsidR="00FF1497" w:rsidRDefault="00FF1497">
      <w:pPr>
        <w:pStyle w:val="CommentText"/>
      </w:pPr>
      <w:r>
        <w:rPr>
          <w:rStyle w:val="CommentReference"/>
        </w:rPr>
        <w:annotationRef/>
      </w:r>
      <w:r>
        <w:t xml:space="preserve">Probably easier to find examples of cases where the </w:t>
      </w:r>
      <w:proofErr w:type="spellStart"/>
      <w:r>
        <w:t>deepfake</w:t>
      </w:r>
      <w:proofErr w:type="spellEnd"/>
      <w:r>
        <w:t xml:space="preserve"> does reputational damage (</w:t>
      </w:r>
      <w:proofErr w:type="spellStart"/>
      <w:r>
        <w:t>eg</w:t>
      </w:r>
      <w:proofErr w:type="spellEnd"/>
      <w:r>
        <w:t xml:space="preserve"> ‘Pelosi was drunk and slurring’) rather than endorsing a new and damaging position.</w:t>
      </w:r>
    </w:p>
  </w:comment>
  <w:comment w:id="18" w:author="Ian Hussey" w:date="2020-10-12T13:06:00Z" w:initials="IH">
    <w:p w14:paraId="767CB1DB" w14:textId="1E007B42" w:rsidR="00FF1497" w:rsidRDefault="00FF1497">
      <w:pPr>
        <w:pStyle w:val="CommentText"/>
      </w:pPr>
      <w:r>
        <w:rPr>
          <w:rStyle w:val="CommentReference"/>
        </w:rPr>
        <w:annotationRef/>
      </w:r>
      <w:r>
        <w:t>I would leave this politics one to last in the list after porn – finish on the largest social implication rather than porn.</w:t>
      </w:r>
    </w:p>
  </w:comment>
  <w:comment w:id="19" w:author="Ian Hussey" w:date="2020-10-12T13:06:00Z" w:initials="IH">
    <w:p w14:paraId="5C2C2DA9" w14:textId="77546D5D" w:rsidR="00FF1497" w:rsidRDefault="00FF1497">
      <w:pPr>
        <w:pStyle w:val="CommentText"/>
      </w:pPr>
      <w:r>
        <w:rPr>
          <w:rStyle w:val="CommentReference"/>
        </w:rPr>
        <w:annotationRef/>
      </w:r>
      <w:r>
        <w:t>The latter one is the one that gets most press, maybe keep it to that one?</w:t>
      </w:r>
    </w:p>
  </w:comment>
  <w:comment w:id="20" w:author="Ian Hussey" w:date="2020-10-12T13:07:00Z" w:initials="IH">
    <w:p w14:paraId="0938CB33" w14:textId="3ACD7D55" w:rsidR="00FF1497" w:rsidRDefault="00FF1497">
      <w:pPr>
        <w:pStyle w:val="CommentText"/>
      </w:pPr>
      <w:r>
        <w:rPr>
          <w:rStyle w:val="CommentReference"/>
        </w:rPr>
        <w:annotationRef/>
      </w:r>
      <w:r>
        <w:t>More jargon</w:t>
      </w:r>
    </w:p>
  </w:comment>
  <w:comment w:id="23" w:author="Ian Hussey" w:date="2020-10-12T13:21:00Z" w:initials="IH">
    <w:p w14:paraId="3B7B8F3C" w14:textId="77777777" w:rsidR="00FF1497" w:rsidRDefault="00FF1497">
      <w:pPr>
        <w:pStyle w:val="CommentText"/>
      </w:pPr>
      <w:r>
        <w:rPr>
          <w:rStyle w:val="CommentReference"/>
        </w:rPr>
        <w:annotationRef/>
      </w:r>
      <w:r>
        <w:t xml:space="preserve">I think this example is too on the nose. Something like a nuclear launch (a) wouldn’t be announced and (b) is extremely verifiable. Even sanctions can simply be confirmed rapidly via the govt communications departments or diplomatic channels. </w:t>
      </w:r>
    </w:p>
    <w:p w14:paraId="4C0DB279" w14:textId="77777777" w:rsidR="00FF1497" w:rsidRDefault="00FF1497">
      <w:pPr>
        <w:pStyle w:val="CommentText"/>
      </w:pPr>
    </w:p>
    <w:p w14:paraId="463C9C03" w14:textId="77777777" w:rsidR="00FF1497" w:rsidRDefault="00FF1497">
      <w:pPr>
        <w:pStyle w:val="CommentText"/>
      </w:pPr>
      <w:r>
        <w:t>The RAND corporation’s 2016 report on Russian’s current model of disinformation, the ‘Firehose of Falsehood’ method, states that they don’t seek to merely make (or make others appear to make) assertions that are easily disprovable, but instead to distract, hijack narratives, and spam content faster than it can be disproved or managed (and, thereby suck up the opponent’s resources given that producing lies takes a lot less effort than combating them).</w:t>
      </w:r>
    </w:p>
    <w:p w14:paraId="4DF6CAFA" w14:textId="77777777" w:rsidR="00FF1497" w:rsidRDefault="00FF1497">
      <w:pPr>
        <w:pStyle w:val="CommentText"/>
      </w:pPr>
      <w:r>
        <w:t xml:space="preserve">Think more like “Hilary’s lost emails” than “nuclear launch announcement”. </w:t>
      </w:r>
    </w:p>
    <w:p w14:paraId="2C2F004D" w14:textId="10728A20" w:rsidR="00FF1497" w:rsidRDefault="00FF1497">
      <w:pPr>
        <w:pStyle w:val="CommentText"/>
      </w:pPr>
      <w:hyperlink r:id="rId1" w:history="1">
        <w:r w:rsidRPr="002B7369">
          <w:rPr>
            <w:rStyle w:val="Hyperlink"/>
          </w:rPr>
          <w:t>https://www.rand.org/pubs/perspectives/PE198.html</w:t>
        </w:r>
      </w:hyperlink>
    </w:p>
    <w:p w14:paraId="07395DDE" w14:textId="5A2DDAC8" w:rsidR="00FF1497" w:rsidRDefault="00FF1497">
      <w:pPr>
        <w:pStyle w:val="CommentText"/>
      </w:pPr>
    </w:p>
  </w:comment>
  <w:comment w:id="24" w:author="Ian Hussey" w:date="2020-10-12T13:27:00Z" w:initials="IH">
    <w:p w14:paraId="64A80E7E" w14:textId="52535F79" w:rsidR="00FF1497" w:rsidRDefault="00FF1497">
      <w:pPr>
        <w:pStyle w:val="CommentText"/>
      </w:pPr>
      <w:r>
        <w:rPr>
          <w:rStyle w:val="CommentReference"/>
        </w:rPr>
        <w:annotationRef/>
      </w:r>
      <w:r>
        <w:t>Can you get in the point here that even low quality deep fakes convince some people, and this already has an impact</w:t>
      </w:r>
    </w:p>
  </w:comment>
  <w:comment w:id="25" w:author="Ian Hussey" w:date="2020-10-12T13:29:00Z" w:initials="IH">
    <w:p w14:paraId="441A6BC4" w14:textId="77289530" w:rsidR="00FF1497" w:rsidRDefault="00FF1497">
      <w:pPr>
        <w:pStyle w:val="CommentText"/>
      </w:pPr>
      <w:r>
        <w:rPr>
          <w:rStyle w:val="CommentReference"/>
        </w:rPr>
        <w:annotationRef/>
      </w:r>
      <w:r>
        <w:t>Is this a risky gamble, given that we give no answer to this? We merely show that deep fakes work to change attitudes and are hard to detect.</w:t>
      </w:r>
    </w:p>
  </w:comment>
  <w:comment w:id="39" w:author="Ian Hussey" w:date="2020-10-12T13:33:00Z" w:initials="IH">
    <w:p w14:paraId="7E3A0EDE" w14:textId="1381A336" w:rsidR="00FF1497" w:rsidRDefault="00FF1497">
      <w:pPr>
        <w:pStyle w:val="CommentText"/>
      </w:pPr>
      <w:r>
        <w:rPr>
          <w:rStyle w:val="CommentReference"/>
        </w:rPr>
        <w:annotationRef/>
      </w:r>
      <w:r>
        <w:t xml:space="preserve">Manipulated him implies it tweaked what the real </w:t>
      </w:r>
      <w:proofErr w:type="spellStart"/>
      <w:r>
        <w:t>chris</w:t>
      </w:r>
      <w:proofErr w:type="spellEnd"/>
      <w:r>
        <w:t xml:space="preserve"> said. Could we convey that the </w:t>
      </w:r>
      <w:proofErr w:type="spellStart"/>
      <w:r>
        <w:t>deepfaked</w:t>
      </w:r>
      <w:proofErr w:type="spellEnd"/>
      <w:r>
        <w:t xml:space="preserve"> videos were completely fabricated, i.e., did not contain a single frame of real footage of </w:t>
      </w:r>
      <w:proofErr w:type="spellStart"/>
      <w:r>
        <w:t>chris</w:t>
      </w:r>
      <w:proofErr w:type="spellEnd"/>
      <w:r>
        <w:t xml:space="preserve">, and that the negative </w:t>
      </w:r>
      <w:proofErr w:type="spellStart"/>
      <w:r>
        <w:t>deepfake</w:t>
      </w:r>
      <w:proofErr w:type="spellEnd"/>
      <w:r>
        <w:t xml:space="preserve"> could have been created from purely positive source material?</w:t>
      </w:r>
    </w:p>
  </w:comment>
  <w:comment w:id="40" w:author="Ian Hussey" w:date="2020-10-12T17:34:00Z" w:initials="IH">
    <w:p w14:paraId="18B49B3E" w14:textId="7C9F97A5" w:rsidR="00FF1497" w:rsidRDefault="00FF1497">
      <w:pPr>
        <w:pStyle w:val="CommentText"/>
      </w:pPr>
      <w:r>
        <w:rPr>
          <w:rStyle w:val="CommentReference"/>
        </w:rPr>
        <w:annotationRef/>
      </w:r>
      <w:r>
        <w:t xml:space="preserve">There’s a really wide variety of way in which the manipulation is described here, and the line between technical and </w:t>
      </w:r>
      <w:proofErr w:type="spellStart"/>
      <w:r>
        <w:t>non technical</w:t>
      </w:r>
      <w:proofErr w:type="spellEnd"/>
      <w:r>
        <w:t xml:space="preserve"> terms is blurry. Could we focus on </w:t>
      </w:r>
      <w:proofErr w:type="spellStart"/>
      <w:r>
        <w:t>deepfakes</w:t>
      </w:r>
      <w:proofErr w:type="spellEnd"/>
      <w:r>
        <w:t>?</w:t>
      </w:r>
    </w:p>
  </w:comment>
  <w:comment w:id="29" w:author="Ian Hussey" w:date="2020-10-12T17:46:00Z" w:initials="IH">
    <w:p w14:paraId="2CA38EB7" w14:textId="7D331BED" w:rsidR="00FF1497" w:rsidRDefault="00FF1497">
      <w:pPr>
        <w:pStyle w:val="CommentText"/>
      </w:pPr>
      <w:r>
        <w:rPr>
          <w:rStyle w:val="CommentReference"/>
        </w:rPr>
        <w:annotationRef/>
      </w:r>
      <w:r>
        <w:t xml:space="preserve">These two paragraphs do the work for both methods and results. </w:t>
      </w:r>
    </w:p>
    <w:p w14:paraId="2CC353E7" w14:textId="5C7681AF" w:rsidR="00FF1497" w:rsidRDefault="00FF1497">
      <w:pPr>
        <w:pStyle w:val="CommentText"/>
      </w:pPr>
    </w:p>
    <w:p w14:paraId="2F98A9FE" w14:textId="736FDBBA" w:rsidR="00FF1497" w:rsidRDefault="00FF1497">
      <w:pPr>
        <w:pStyle w:val="CommentText"/>
      </w:pPr>
      <w:r>
        <w:t xml:space="preserve">My understanding is that we want this to boil down to: </w:t>
      </w:r>
    </w:p>
    <w:p w14:paraId="254D5453" w14:textId="22A8C168" w:rsidR="00FF1497" w:rsidRDefault="00FF1497">
      <w:pPr>
        <w:pStyle w:val="CommentText"/>
      </w:pPr>
    </w:p>
    <w:p w14:paraId="3F1070AC" w14:textId="713A5704" w:rsidR="00FF1497" w:rsidRDefault="00FF1497">
      <w:pPr>
        <w:pStyle w:val="CommentText"/>
      </w:pPr>
      <w:r>
        <w:t>Correct me if I’m wrong with any of these, but I think they’ll guide us editing these paragraphs and shaping the analyses.</w:t>
      </w:r>
    </w:p>
    <w:p w14:paraId="33B1D6F2" w14:textId="77777777" w:rsidR="00FF1497" w:rsidRDefault="00FF1497">
      <w:pPr>
        <w:pStyle w:val="CommentText"/>
      </w:pPr>
    </w:p>
    <w:p w14:paraId="4E4816D1" w14:textId="014F9FB2" w:rsidR="00FF1497" w:rsidRDefault="00FF1497">
      <w:pPr>
        <w:pStyle w:val="CommentText"/>
      </w:pPr>
      <w:r>
        <w:t xml:space="preserve">(1) genuine videos cause strong impression formation. The language here may need to be standardized, just to know which domain of work you’re appealing to. </w:t>
      </w:r>
      <w:proofErr w:type="spellStart"/>
      <w:r>
        <w:t>Eg</w:t>
      </w:r>
      <w:proofErr w:type="spellEnd"/>
      <w:r>
        <w:t xml:space="preserve"> is it about (unconscious) evaluations, impressions, perceptions, biases? </w:t>
      </w:r>
    </w:p>
    <w:p w14:paraId="20DC7C79" w14:textId="77777777" w:rsidR="00FF1497" w:rsidRDefault="00FF1497">
      <w:pPr>
        <w:pStyle w:val="CommentText"/>
      </w:pPr>
    </w:p>
    <w:p w14:paraId="24473217" w14:textId="2D3049BF" w:rsidR="00FF1497" w:rsidRDefault="00FF149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31273B3B" w14:textId="77777777" w:rsidR="00FF1497" w:rsidRDefault="00FF1497">
      <w:pPr>
        <w:pStyle w:val="CommentText"/>
      </w:pPr>
    </w:p>
    <w:p w14:paraId="4959FC54" w14:textId="2CCAF44C" w:rsidR="00FF1497" w:rsidRDefault="00FF1497">
      <w:pPr>
        <w:pStyle w:val="CommentText"/>
      </w:pPr>
      <w:r>
        <w:t xml:space="preserve">(3) </w:t>
      </w:r>
      <w:proofErr w:type="spellStart"/>
      <w:r>
        <w:t>Deepfakes</w:t>
      </w:r>
      <w:proofErr w:type="spellEnd"/>
      <w:r>
        <w:t xml:space="preserve"> can be created from a small amount of original content; they do not contain any of that original content, and can create completely new content that provides the opposite impression.</w:t>
      </w:r>
    </w:p>
    <w:p w14:paraId="1448398E" w14:textId="06B21A11" w:rsidR="00FF1497" w:rsidRDefault="00FF1497">
      <w:pPr>
        <w:pStyle w:val="CommentText"/>
      </w:pPr>
    </w:p>
    <w:p w14:paraId="799EBBEA" w14:textId="2D95D0B2" w:rsidR="00FF1497" w:rsidRDefault="00FF1497">
      <w:pPr>
        <w:pStyle w:val="CommentText"/>
      </w:pPr>
      <w:r>
        <w:t xml:space="preserve">(4) these </w:t>
      </w:r>
      <w:proofErr w:type="spellStart"/>
      <w:r>
        <w:t>deepfakes</w:t>
      </w:r>
      <w:proofErr w:type="spellEnd"/>
      <w:r>
        <w:t xml:space="preserve"> also cause strong impression formation.</w:t>
      </w:r>
    </w:p>
    <w:p w14:paraId="67741647" w14:textId="6B8784EC" w:rsidR="00FF1497" w:rsidRDefault="00FF1497">
      <w:pPr>
        <w:pStyle w:val="CommentText"/>
      </w:pPr>
    </w:p>
    <w:p w14:paraId="26FE8046" w14:textId="77777777" w:rsidR="00FF1497" w:rsidRDefault="00FF1497">
      <w:pPr>
        <w:pStyle w:val="CommentText"/>
      </w:pPr>
      <w:r>
        <w:t xml:space="preserve">(5) </w:t>
      </w:r>
      <w:proofErr w:type="spellStart"/>
      <w:r>
        <w:t>deepfakes</w:t>
      </w:r>
      <w:proofErr w:type="spellEnd"/>
      <w:r>
        <w:t xml:space="preserve"> are as effect as genuine content (i.e., are non-inferior). </w:t>
      </w:r>
    </w:p>
    <w:p w14:paraId="16F731F0" w14:textId="30ECB814" w:rsidR="00FF1497" w:rsidRDefault="00FF1497">
      <w:pPr>
        <w:pStyle w:val="CommentText"/>
      </w:pPr>
      <w:r>
        <w:t xml:space="preserve">- This point is important as there are analytic choices to be made around it. In the </w:t>
      </w:r>
      <w:proofErr w:type="spellStart"/>
      <w:r>
        <w:t>meta analysis</w:t>
      </w:r>
      <w:proofErr w:type="spellEnd"/>
      <w:r>
        <w:t xml:space="preserve"> of our data to date, the most common form of non-inferiority test is not passed for </w:t>
      </w:r>
      <w:proofErr w:type="spellStart"/>
      <w:r>
        <w:t>self reports</w:t>
      </w:r>
      <w:proofErr w:type="spellEnd"/>
      <w:r>
        <w:t xml:space="preserve"> but is passed for the IAT. </w:t>
      </w:r>
    </w:p>
    <w:p w14:paraId="045EA711" w14:textId="4A594E2D" w:rsidR="00FF1497" w:rsidRDefault="00FF149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4F93F56A" w14:textId="77777777" w:rsidR="00FF1497" w:rsidRDefault="00FF1497">
      <w:pPr>
        <w:pStyle w:val="CommentText"/>
      </w:pPr>
    </w:p>
    <w:p w14:paraId="38C289C0" w14:textId="5F190424" w:rsidR="00FF1497" w:rsidRDefault="00FF1497">
      <w:pPr>
        <w:pStyle w:val="CommentText"/>
      </w:pPr>
      <w:r>
        <w:t xml:space="preserve">(6) People are bad at detecting </w:t>
      </w:r>
      <w:proofErr w:type="spellStart"/>
      <w:r>
        <w:t>deepfakes</w:t>
      </w:r>
      <w:proofErr w:type="spellEnd"/>
      <w:r>
        <w:t>.</w:t>
      </w:r>
    </w:p>
    <w:p w14:paraId="0A4F2E1B" w14:textId="77777777" w:rsidR="00FF1497" w:rsidRDefault="00FF1497">
      <w:pPr>
        <w:pStyle w:val="CommentText"/>
      </w:pPr>
    </w:p>
    <w:p w14:paraId="4903377D" w14:textId="1696ACA4" w:rsidR="00FF1497" w:rsidRDefault="00FF1497">
      <w:pPr>
        <w:pStyle w:val="CommentText"/>
      </w:pPr>
      <w:r>
        <w:t>(7) Even people who detect them aren’t unaffected by them.</w:t>
      </w:r>
    </w:p>
    <w:p w14:paraId="2D69DBDB" w14:textId="47A9B10D" w:rsidR="00FF1497" w:rsidRDefault="00FF149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7F26ADC5" w14:textId="7250D099" w:rsidR="00FF1497" w:rsidRDefault="00FF1497">
      <w:pPr>
        <w:pStyle w:val="CommentText"/>
      </w:pPr>
    </w:p>
  </w:comment>
  <w:comment w:id="50" w:author="Ian Hussey" w:date="2020-10-12T18:15:00Z" w:initials="IH">
    <w:p w14:paraId="3A8535F9" w14:textId="32F464B5" w:rsidR="00FF1497" w:rsidRDefault="00FF1497">
      <w:pPr>
        <w:pStyle w:val="CommentText"/>
      </w:pPr>
      <w:r>
        <w:rPr>
          <w:rStyle w:val="CommentReference"/>
        </w:rPr>
        <w:annotationRef/>
      </w:r>
      <w:r>
        <w:t>This feels like a causal claim that we don’t have evidence for yet? Will we get snared here?</w:t>
      </w:r>
    </w:p>
  </w:comment>
  <w:comment w:id="56" w:author="Ian Hussey" w:date="2020-10-12T18:15:00Z" w:initials="IH">
    <w:p w14:paraId="43692CF1" w14:textId="77777777" w:rsidR="00FF1497" w:rsidRDefault="00FF1497">
      <w:pPr>
        <w:pStyle w:val="CommentText"/>
      </w:pPr>
      <w:r>
        <w:rPr>
          <w:rStyle w:val="CommentReference"/>
        </w:rPr>
        <w:annotationRef/>
      </w:r>
      <w:r>
        <w:t xml:space="preserve">Needs more analysis – </w:t>
      </w:r>
    </w:p>
    <w:p w14:paraId="06A061D7" w14:textId="77777777" w:rsidR="00FF1497" w:rsidRDefault="00FF1497">
      <w:pPr>
        <w:pStyle w:val="CommentText"/>
      </w:pPr>
    </w:p>
    <w:p w14:paraId="21174400" w14:textId="77777777" w:rsidR="00FF1497" w:rsidRDefault="00FF1497">
      <w:pPr>
        <w:pStyle w:val="CommentText"/>
      </w:pPr>
      <w:r>
        <w:t xml:space="preserve">At minimum we could say they were affected (i.e., </w:t>
      </w:r>
      <w:proofErr w:type="spellStart"/>
      <w:r>
        <w:t>non zero</w:t>
      </w:r>
      <w:proofErr w:type="spellEnd"/>
      <w:r>
        <w:t xml:space="preserve"> effects in the subset of detectors). </w:t>
      </w:r>
    </w:p>
    <w:p w14:paraId="36142180" w14:textId="77777777" w:rsidR="00FF1497" w:rsidRDefault="00FF1497">
      <w:pPr>
        <w:pStyle w:val="CommentText"/>
      </w:pPr>
    </w:p>
    <w:p w14:paraId="5071BA98" w14:textId="77777777" w:rsidR="00FF1497" w:rsidRDefault="00FF1497">
      <w:pPr>
        <w:pStyle w:val="CommentText"/>
      </w:pPr>
      <w:r>
        <w:t>It would be cooler to say the detectors were non-</w:t>
      </w:r>
      <w:proofErr w:type="spellStart"/>
      <w:r>
        <w:t>inferiour</w:t>
      </w:r>
      <w:proofErr w:type="spellEnd"/>
      <w:r>
        <w:t xml:space="preserve">, but I strongly doubt there is power to do this. </w:t>
      </w:r>
    </w:p>
    <w:p w14:paraId="258BF3B5" w14:textId="77777777" w:rsidR="00FF1497" w:rsidRDefault="00FF1497">
      <w:pPr>
        <w:pStyle w:val="CommentText"/>
      </w:pPr>
    </w:p>
    <w:p w14:paraId="4ADA750B" w14:textId="2ED44267" w:rsidR="00FF1497" w:rsidRDefault="00FF1497">
      <w:pPr>
        <w:pStyle w:val="CommentText"/>
      </w:pPr>
      <w:r>
        <w:t>I.e., @</w:t>
      </w:r>
      <w:proofErr w:type="spellStart"/>
      <w:r>
        <w:t>sean</w:t>
      </w:r>
      <w:proofErr w:type="spellEnd"/>
      <w:r>
        <w:t xml:space="preserve"> how would you like this claim in text translated into a statistical test that supports it? What precisely is the claim here?</w:t>
      </w:r>
    </w:p>
  </w:comment>
  <w:comment w:id="57" w:author="Ian Hussey" w:date="2020-10-12T18:19:00Z" w:initials="IH">
    <w:p w14:paraId="10F1DB8D" w14:textId="77777777" w:rsidR="00110CAC" w:rsidRDefault="00110CAC">
      <w:pPr>
        <w:pStyle w:val="CommentText"/>
      </w:pPr>
      <w:r>
        <w:rPr>
          <w:rStyle w:val="CommentReference"/>
        </w:rPr>
        <w:annotationRef/>
      </w:r>
      <w:r>
        <w:t>Broad question</w:t>
      </w:r>
      <w:r>
        <w:t xml:space="preserve"> for the group</w:t>
      </w:r>
      <w:r>
        <w:t xml:space="preserve">: </w:t>
      </w:r>
    </w:p>
    <w:p w14:paraId="4057BADA" w14:textId="77777777" w:rsidR="00110CAC" w:rsidRDefault="00110CAC">
      <w:pPr>
        <w:pStyle w:val="CommentText"/>
      </w:pPr>
    </w:p>
    <w:p w14:paraId="6001D866" w14:textId="561FF7B3" w:rsidR="00110CAC" w:rsidRDefault="00110CAC">
      <w:pPr>
        <w:pStyle w:val="CommentText"/>
      </w:pPr>
      <w:r>
        <w:t xml:space="preserve">Are our claims </w:t>
      </w:r>
      <w:proofErr w:type="spellStart"/>
      <w:r>
        <w:t>claims</w:t>
      </w:r>
      <w:proofErr w:type="spellEnd"/>
      <w:r>
        <w:t xml:space="preserve"> </w:t>
      </w:r>
      <w:r>
        <w:t xml:space="preserve">here </w:t>
      </w:r>
      <w:r>
        <w:t xml:space="preserve">to be based on </w:t>
      </w:r>
      <w:r>
        <w:t xml:space="preserve">data from the </w:t>
      </w:r>
      <w:r>
        <w:t xml:space="preserve">existing studies, </w:t>
      </w:r>
      <w:r>
        <w:t xml:space="preserve">or just on those from </w:t>
      </w:r>
      <w:r>
        <w:t>study 7 which is still to be run</w:t>
      </w:r>
      <w:r>
        <w:t>?</w:t>
      </w:r>
    </w:p>
    <w:p w14:paraId="0B96E43E" w14:textId="77777777" w:rsidR="00110CAC" w:rsidRDefault="00110CAC">
      <w:pPr>
        <w:pStyle w:val="CommentText"/>
      </w:pPr>
    </w:p>
    <w:p w14:paraId="149A4CE7" w14:textId="7F614E92" w:rsidR="00110CAC" w:rsidRDefault="00110CAC">
      <w:pPr>
        <w:pStyle w:val="CommentText"/>
      </w:pPr>
      <w:r>
        <w:t>Pros for existing data: more data, more mediums of manipulation.</w:t>
      </w:r>
    </w:p>
    <w:p w14:paraId="50400313" w14:textId="77777777" w:rsidR="00110CAC" w:rsidRDefault="00110CAC">
      <w:pPr>
        <w:pStyle w:val="CommentText"/>
      </w:pPr>
    </w:p>
    <w:p w14:paraId="637549EC" w14:textId="63EE6499" w:rsidR="00110CAC" w:rsidRDefault="00110CAC">
      <w:pPr>
        <w:pStyle w:val="CommentText"/>
      </w:pPr>
      <w:r>
        <w:t xml:space="preserve">Cons for existing data: Mixed results across DVs, preregistered analyses include more analyses we don’t report here slightly watering down their evidential value, preregistered analyses don’t include some of the analyses we do include here (or not the appropriate tests), hand scoring of open ended responses is something we don’t cover much in the article and could be a point of criticism or poor replicability (e.g., because it was done by one non-blinded person). </w:t>
      </w:r>
    </w:p>
  </w:comment>
  <w:comment w:id="58" w:author="Ian Hussey" w:date="2020-10-12T18:25:00Z" w:initials="IH">
    <w:p w14:paraId="7936FD48" w14:textId="77777777" w:rsidR="00110CAC" w:rsidRDefault="00110CAC">
      <w:pPr>
        <w:pStyle w:val="CommentText"/>
      </w:pPr>
      <w:r>
        <w:rPr>
          <w:rStyle w:val="CommentReference"/>
        </w:rPr>
        <w:annotationRef/>
      </w:r>
      <w:r>
        <w:t>What if a reviewer 2 says “there is already a large literature on the individual differences factors in fake news, are deep fakes really any different to belief/impression/memory creation via other media?”</w:t>
      </w:r>
    </w:p>
    <w:p w14:paraId="0071BC0A" w14:textId="77777777" w:rsidR="00110CAC" w:rsidRDefault="00110CAC">
      <w:pPr>
        <w:pStyle w:val="CommentText"/>
      </w:pPr>
    </w:p>
    <w:p w14:paraId="402F619E" w14:textId="235A290A" w:rsidR="00110CAC" w:rsidRDefault="00110CAC">
      <w:pPr>
        <w:pStyle w:val="CommentText"/>
      </w:pPr>
      <w:r>
        <w:t xml:space="preserve">Beyond this project, but perhaps the response to this could involve showing that </w:t>
      </w:r>
      <w:proofErr w:type="spellStart"/>
      <w:r>
        <w:t>deepfakes</w:t>
      </w:r>
      <w:proofErr w:type="spellEnd"/>
      <w:r>
        <w:t xml:space="preserve"> are more effective than other media and that’s why they’re more worrying. </w:t>
      </w:r>
      <w:proofErr w:type="spellStart"/>
      <w:r>
        <w:t>Eg</w:t>
      </w:r>
      <w:proofErr w:type="spellEnd"/>
      <w:r>
        <w:t xml:space="preserve"> if they’re more effective than traditional persuasive messages then we need to think of them as a new breed of influence.</w:t>
      </w:r>
      <w:r w:rsidR="00F62A5B">
        <w:t xml:space="preserve"> This would be a simple line of studies.</w:t>
      </w:r>
    </w:p>
  </w:comment>
  <w:comment w:id="59" w:author="Ian Hussey" w:date="2020-10-12T18:26:00Z" w:initials="IH">
    <w:p w14:paraId="76E4B983" w14:textId="3A7E2B4F" w:rsidR="00110CAC" w:rsidRDefault="00110CAC">
      <w:pPr>
        <w:pStyle w:val="CommentText"/>
      </w:pPr>
      <w:r>
        <w:rPr>
          <w:rStyle w:val="CommentReference"/>
        </w:rPr>
        <w:annotationRef/>
      </w:r>
      <w:r>
        <w:t>Is this done? Don’t most ban them?</w:t>
      </w:r>
    </w:p>
  </w:comment>
  <w:comment w:id="62" w:author="Ian Hussey" w:date="2020-10-12T18:29:00Z" w:initials="IH">
    <w:p w14:paraId="39510172" w14:textId="02850A08" w:rsidR="004A4240" w:rsidRDefault="004A4240">
      <w:pPr>
        <w:pStyle w:val="CommentText"/>
      </w:pPr>
      <w:r>
        <w:rPr>
          <w:rStyle w:val="CommentReference"/>
        </w:rPr>
        <w:annotationRef/>
      </w:r>
      <w:r>
        <w:t xml:space="preserve">I think the firehose of falsehood model already weaponizes this and could be referenced here. </w:t>
      </w:r>
    </w:p>
  </w:comment>
  <w:comment w:id="65" w:author="Ian Hussey" w:date="2020-10-12T18:31:00Z" w:initials="IH">
    <w:p w14:paraId="4EF33A81" w14:textId="6BBFC512" w:rsidR="004A4240" w:rsidRDefault="004A4240">
      <w:pPr>
        <w:pStyle w:val="CommentText"/>
      </w:pPr>
      <w:r>
        <w:rPr>
          <w:rStyle w:val="CommentReference"/>
        </w:rPr>
        <w:annotationRef/>
      </w:r>
      <w:r>
        <w:t>Skinner is rolling over in his grave</w:t>
      </w:r>
    </w:p>
  </w:comment>
  <w:comment w:id="66" w:author="Ian Hussey" w:date="2020-10-12T18:34:00Z" w:initials="IH">
    <w:p w14:paraId="01CDFD6E" w14:textId="4D7C1319" w:rsidR="00D6665D" w:rsidRDefault="00D6665D">
      <w:pPr>
        <w:pStyle w:val="CommentText"/>
      </w:pPr>
      <w:r>
        <w:rPr>
          <w:rStyle w:val="CommentReference"/>
        </w:rPr>
        <w:annotationRef/>
      </w:r>
      <w:r>
        <w:t xml:space="preserve">Jargon city new </w:t>
      </w:r>
      <w:proofErr w:type="spellStart"/>
      <w:r>
        <w:t>jargonsville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3FD401" w15:done="0"/>
  <w15:commentEx w15:paraId="5A0C59BB" w15:done="0"/>
  <w15:commentEx w15:paraId="63C0A6A8" w15:done="0"/>
  <w15:commentEx w15:paraId="5A22243E" w15:done="0"/>
  <w15:commentEx w15:paraId="39A4E57E" w15:done="0"/>
  <w15:commentEx w15:paraId="28AE960A" w15:done="0"/>
  <w15:commentEx w15:paraId="358C8196" w15:done="0"/>
  <w15:commentEx w15:paraId="39753E4F" w15:done="0"/>
  <w15:commentEx w15:paraId="767CB1DB" w15:done="0"/>
  <w15:commentEx w15:paraId="5C2C2DA9" w15:done="0"/>
  <w15:commentEx w15:paraId="0938CB33" w15:done="0"/>
  <w15:commentEx w15:paraId="07395DDE" w15:done="0"/>
  <w15:commentEx w15:paraId="64A80E7E" w15:done="0"/>
  <w15:commentEx w15:paraId="441A6BC4" w15:done="0"/>
  <w15:commentEx w15:paraId="7E3A0EDE" w15:done="0"/>
  <w15:commentEx w15:paraId="18B49B3E" w15:done="0"/>
  <w15:commentEx w15:paraId="7F26ADC5" w15:done="0"/>
  <w15:commentEx w15:paraId="3A8535F9" w15:done="0"/>
  <w15:commentEx w15:paraId="4ADA750B" w15:done="0"/>
  <w15:commentEx w15:paraId="637549EC" w15:done="0"/>
  <w15:commentEx w15:paraId="402F619E" w15:done="0"/>
  <w15:commentEx w15:paraId="76E4B983" w15:done="0"/>
  <w15:commentEx w15:paraId="39510172" w15:done="0"/>
  <w15:commentEx w15:paraId="4EF33A81" w15:done="0"/>
  <w15:commentEx w15:paraId="01CDFD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3FD401" w16cid:durableId="232F1740"/>
  <w16cid:commentId w16cid:paraId="5A0C59BB" w16cid:durableId="232ED07D"/>
  <w16cid:commentId w16cid:paraId="63C0A6A8" w16cid:durableId="232ED0E3"/>
  <w16cid:commentId w16cid:paraId="5A22243E" w16cid:durableId="232ED0F9"/>
  <w16cid:commentId w16cid:paraId="39A4E57E" w16cid:durableId="232ED140"/>
  <w16cid:commentId w16cid:paraId="28AE960A" w16cid:durableId="232ED16F"/>
  <w16cid:commentId w16cid:paraId="358C8196" w16cid:durableId="232ED1F1"/>
  <w16cid:commentId w16cid:paraId="39753E4F" w16cid:durableId="232ED2B2"/>
  <w16cid:commentId w16cid:paraId="767CB1DB" w16cid:durableId="232ED36C"/>
  <w16cid:commentId w16cid:paraId="5C2C2DA9" w16cid:durableId="232ED34E"/>
  <w16cid:commentId w16cid:paraId="0938CB33" w16cid:durableId="232ED38B"/>
  <w16cid:commentId w16cid:paraId="07395DDE" w16cid:durableId="232ED6CA"/>
  <w16cid:commentId w16cid:paraId="64A80E7E" w16cid:durableId="232ED85D"/>
  <w16cid:commentId w16cid:paraId="441A6BC4" w16cid:durableId="232ED8BD"/>
  <w16cid:commentId w16cid:paraId="7E3A0EDE" w16cid:durableId="232ED99D"/>
  <w16cid:commentId w16cid:paraId="18B49B3E" w16cid:durableId="232F1240"/>
  <w16cid:commentId w16cid:paraId="7F26ADC5" w16cid:durableId="232F14DC"/>
  <w16cid:commentId w16cid:paraId="3A8535F9" w16cid:durableId="232F1BA7"/>
  <w16cid:commentId w16cid:paraId="4ADA750B" w16cid:durableId="232F1BDF"/>
  <w16cid:commentId w16cid:paraId="637549EC" w16cid:durableId="232F1C95"/>
  <w16cid:commentId w16cid:paraId="402F619E" w16cid:durableId="232F1E10"/>
  <w16cid:commentId w16cid:paraId="76E4B983" w16cid:durableId="232F1E65"/>
  <w16cid:commentId w16cid:paraId="39510172" w16cid:durableId="232F1F12"/>
  <w16cid:commentId w16cid:paraId="4EF33A81" w16cid:durableId="232F1F65"/>
  <w16cid:commentId w16cid:paraId="01CDFD6E" w16cid:durableId="232F20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3D8E9" w14:textId="77777777" w:rsidR="00C152C0" w:rsidRDefault="00C152C0" w:rsidP="00D73714">
      <w:r>
        <w:separator/>
      </w:r>
    </w:p>
  </w:endnote>
  <w:endnote w:type="continuationSeparator" w:id="0">
    <w:p w14:paraId="6F8956ED" w14:textId="77777777" w:rsidR="00C152C0" w:rsidRDefault="00C152C0" w:rsidP="00D73714">
      <w:r>
        <w:continuationSeparator/>
      </w:r>
    </w:p>
  </w:endnote>
  <w:endnote w:type="continuationNotice" w:id="1">
    <w:p w14:paraId="51049152" w14:textId="77777777" w:rsidR="00C152C0" w:rsidRDefault="00C152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Roman">
    <w:altName w:val="Times New Roman"/>
    <w:panose1 w:val="0000050000000002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8AB85C3" w:rsidR="00FF1497" w:rsidRDefault="00FF149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5</w:t>
    </w:r>
    <w:r>
      <w:rPr>
        <w:caps/>
        <w:noProof/>
        <w:color w:val="4F81BD" w:themeColor="accent1"/>
      </w:rPr>
      <w:fldChar w:fldCharType="end"/>
    </w:r>
  </w:p>
  <w:p w14:paraId="4435F476" w14:textId="77777777" w:rsidR="00FF1497" w:rsidRDefault="00FF14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FF1497" w:rsidRDefault="00FF149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FF1497" w:rsidRDefault="00FF1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5D803" w14:textId="77777777" w:rsidR="00C152C0" w:rsidRDefault="00C152C0" w:rsidP="00D73714">
      <w:r>
        <w:separator/>
      </w:r>
    </w:p>
  </w:footnote>
  <w:footnote w:type="continuationSeparator" w:id="0">
    <w:p w14:paraId="13E66CC6" w14:textId="77777777" w:rsidR="00C152C0" w:rsidRDefault="00C152C0" w:rsidP="00D73714">
      <w:r>
        <w:continuationSeparator/>
      </w:r>
    </w:p>
  </w:footnote>
  <w:footnote w:type="continuationNotice" w:id="1">
    <w:p w14:paraId="16612986" w14:textId="77777777" w:rsidR="00C152C0" w:rsidRDefault="00C152C0"/>
  </w:footnote>
  <w:footnote w:id="2">
    <w:p w14:paraId="4C766BA1" w14:textId="5D8A69C4" w:rsidR="00FF1497" w:rsidRDefault="00FF1497"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 xml:space="preserve">Interdisciplinary Center, </w:t>
      </w:r>
      <w:proofErr w:type="spellStart"/>
      <w:r w:rsidRPr="00D71409">
        <w:t>Herzliya</w:t>
      </w:r>
      <w:proofErr w:type="spellEnd"/>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w:t>
      </w:r>
      <w:proofErr w:type="spellStart"/>
      <w:r w:rsidRPr="0008283D">
        <w:t>Fermilab</w:t>
      </w:r>
      <w:proofErr w:type="spellEnd"/>
      <w:r w:rsidRPr="0008283D">
        <w:t>)</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FF1497" w:rsidRPr="0008283D" w:rsidRDefault="00FF1497"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FF1497" w:rsidRDefault="00FF1497"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FF1497" w:rsidRPr="00204015" w:rsidRDefault="00FF1497"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FF1497" w:rsidRDefault="00FF1497"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DF8"/>
    <w:rsid w:val="00026FDD"/>
    <w:rsid w:val="00033861"/>
    <w:rsid w:val="000361E6"/>
    <w:rsid w:val="00041672"/>
    <w:rsid w:val="00044194"/>
    <w:rsid w:val="00044C28"/>
    <w:rsid w:val="00046E41"/>
    <w:rsid w:val="000517C5"/>
    <w:rsid w:val="00054576"/>
    <w:rsid w:val="000554D4"/>
    <w:rsid w:val="000562C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05E0"/>
    <w:rsid w:val="00110CAC"/>
    <w:rsid w:val="00111899"/>
    <w:rsid w:val="00122855"/>
    <w:rsid w:val="0013281D"/>
    <w:rsid w:val="001331D7"/>
    <w:rsid w:val="001376FF"/>
    <w:rsid w:val="001438A2"/>
    <w:rsid w:val="00150613"/>
    <w:rsid w:val="00150F3B"/>
    <w:rsid w:val="0015549E"/>
    <w:rsid w:val="001656A9"/>
    <w:rsid w:val="0017081B"/>
    <w:rsid w:val="001775FA"/>
    <w:rsid w:val="00186503"/>
    <w:rsid w:val="001908A7"/>
    <w:rsid w:val="001A126D"/>
    <w:rsid w:val="001A1B2E"/>
    <w:rsid w:val="001A1D3C"/>
    <w:rsid w:val="001A2EFB"/>
    <w:rsid w:val="001A3E9F"/>
    <w:rsid w:val="001B31B0"/>
    <w:rsid w:val="001B4D5F"/>
    <w:rsid w:val="001D16E9"/>
    <w:rsid w:val="001D2A83"/>
    <w:rsid w:val="001D4C6A"/>
    <w:rsid w:val="001D4EB7"/>
    <w:rsid w:val="001D5612"/>
    <w:rsid w:val="001E74A3"/>
    <w:rsid w:val="001F2585"/>
    <w:rsid w:val="001F28C8"/>
    <w:rsid w:val="001F403B"/>
    <w:rsid w:val="00201A71"/>
    <w:rsid w:val="002053AF"/>
    <w:rsid w:val="002076D2"/>
    <w:rsid w:val="00230D22"/>
    <w:rsid w:val="00234536"/>
    <w:rsid w:val="00236F8D"/>
    <w:rsid w:val="00242F78"/>
    <w:rsid w:val="002438B9"/>
    <w:rsid w:val="00243E9A"/>
    <w:rsid w:val="002475FA"/>
    <w:rsid w:val="00253006"/>
    <w:rsid w:val="00260826"/>
    <w:rsid w:val="002617C7"/>
    <w:rsid w:val="00263B4A"/>
    <w:rsid w:val="002649CB"/>
    <w:rsid w:val="00265512"/>
    <w:rsid w:val="00270F47"/>
    <w:rsid w:val="00281FAC"/>
    <w:rsid w:val="00284FB4"/>
    <w:rsid w:val="00285C74"/>
    <w:rsid w:val="002907CC"/>
    <w:rsid w:val="0029404C"/>
    <w:rsid w:val="002968C6"/>
    <w:rsid w:val="002A20D5"/>
    <w:rsid w:val="002B6906"/>
    <w:rsid w:val="002C33B8"/>
    <w:rsid w:val="002C6426"/>
    <w:rsid w:val="002C7718"/>
    <w:rsid w:val="002D10A7"/>
    <w:rsid w:val="002D449F"/>
    <w:rsid w:val="002D4F92"/>
    <w:rsid w:val="002E06FB"/>
    <w:rsid w:val="002E5C7C"/>
    <w:rsid w:val="002E60B9"/>
    <w:rsid w:val="003056FF"/>
    <w:rsid w:val="00307F53"/>
    <w:rsid w:val="0031423A"/>
    <w:rsid w:val="00333979"/>
    <w:rsid w:val="00347CC0"/>
    <w:rsid w:val="003516E7"/>
    <w:rsid w:val="0035676B"/>
    <w:rsid w:val="003608CB"/>
    <w:rsid w:val="00361EA7"/>
    <w:rsid w:val="00362591"/>
    <w:rsid w:val="00374816"/>
    <w:rsid w:val="00392544"/>
    <w:rsid w:val="00397E22"/>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3F6936"/>
    <w:rsid w:val="004051A1"/>
    <w:rsid w:val="004108F2"/>
    <w:rsid w:val="00414C1C"/>
    <w:rsid w:val="004328B1"/>
    <w:rsid w:val="00440821"/>
    <w:rsid w:val="00445D87"/>
    <w:rsid w:val="00447EB3"/>
    <w:rsid w:val="004507F0"/>
    <w:rsid w:val="00455AA6"/>
    <w:rsid w:val="0046113C"/>
    <w:rsid w:val="004711F8"/>
    <w:rsid w:val="004876B9"/>
    <w:rsid w:val="00496E9C"/>
    <w:rsid w:val="004A4240"/>
    <w:rsid w:val="004B14BC"/>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5793B"/>
    <w:rsid w:val="00560CF5"/>
    <w:rsid w:val="00561A27"/>
    <w:rsid w:val="00567590"/>
    <w:rsid w:val="00572498"/>
    <w:rsid w:val="00575375"/>
    <w:rsid w:val="00576E95"/>
    <w:rsid w:val="00583CCA"/>
    <w:rsid w:val="00591C2F"/>
    <w:rsid w:val="005977DF"/>
    <w:rsid w:val="00597A1D"/>
    <w:rsid w:val="005A3958"/>
    <w:rsid w:val="005A7F87"/>
    <w:rsid w:val="005C7805"/>
    <w:rsid w:val="005D195F"/>
    <w:rsid w:val="005D1E2B"/>
    <w:rsid w:val="005E7A4C"/>
    <w:rsid w:val="005E7FEC"/>
    <w:rsid w:val="00604EED"/>
    <w:rsid w:val="00607000"/>
    <w:rsid w:val="0061368C"/>
    <w:rsid w:val="00632144"/>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710B5"/>
    <w:rsid w:val="007B5A91"/>
    <w:rsid w:val="007B6701"/>
    <w:rsid w:val="007C057E"/>
    <w:rsid w:val="007C3C4F"/>
    <w:rsid w:val="007C5926"/>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183"/>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0C14"/>
    <w:rsid w:val="0092194E"/>
    <w:rsid w:val="00923D7A"/>
    <w:rsid w:val="00931CD3"/>
    <w:rsid w:val="00932121"/>
    <w:rsid w:val="00942EB0"/>
    <w:rsid w:val="0094314F"/>
    <w:rsid w:val="0094388B"/>
    <w:rsid w:val="00945ABD"/>
    <w:rsid w:val="00954A2B"/>
    <w:rsid w:val="00954B8D"/>
    <w:rsid w:val="009570F2"/>
    <w:rsid w:val="00966048"/>
    <w:rsid w:val="00967188"/>
    <w:rsid w:val="009719B2"/>
    <w:rsid w:val="00980B64"/>
    <w:rsid w:val="009A029D"/>
    <w:rsid w:val="009A064B"/>
    <w:rsid w:val="009A2D7F"/>
    <w:rsid w:val="009B01D0"/>
    <w:rsid w:val="009B0CEC"/>
    <w:rsid w:val="009B72CD"/>
    <w:rsid w:val="009C64C0"/>
    <w:rsid w:val="009D0AC3"/>
    <w:rsid w:val="009D1752"/>
    <w:rsid w:val="009E0659"/>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C47A6"/>
    <w:rsid w:val="00AC51EB"/>
    <w:rsid w:val="00AD7B5E"/>
    <w:rsid w:val="00AE0BF0"/>
    <w:rsid w:val="00B067C4"/>
    <w:rsid w:val="00B10E74"/>
    <w:rsid w:val="00B113FE"/>
    <w:rsid w:val="00B31EF0"/>
    <w:rsid w:val="00B40F6D"/>
    <w:rsid w:val="00B421B6"/>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5764"/>
    <w:rsid w:val="00BF43B6"/>
    <w:rsid w:val="00BF43FD"/>
    <w:rsid w:val="00C06B5B"/>
    <w:rsid w:val="00C10AC4"/>
    <w:rsid w:val="00C13940"/>
    <w:rsid w:val="00C152C0"/>
    <w:rsid w:val="00C320D5"/>
    <w:rsid w:val="00C4117C"/>
    <w:rsid w:val="00C43A26"/>
    <w:rsid w:val="00C60642"/>
    <w:rsid w:val="00C62125"/>
    <w:rsid w:val="00C67E4A"/>
    <w:rsid w:val="00C80826"/>
    <w:rsid w:val="00C81824"/>
    <w:rsid w:val="00C86C18"/>
    <w:rsid w:val="00C86E03"/>
    <w:rsid w:val="00C938EF"/>
    <w:rsid w:val="00C9508B"/>
    <w:rsid w:val="00C96ECA"/>
    <w:rsid w:val="00CB4F42"/>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6665D"/>
    <w:rsid w:val="00D71409"/>
    <w:rsid w:val="00D73714"/>
    <w:rsid w:val="00D84B29"/>
    <w:rsid w:val="00D8512F"/>
    <w:rsid w:val="00D91E89"/>
    <w:rsid w:val="00D92873"/>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267"/>
    <w:rsid w:val="00E12DB9"/>
    <w:rsid w:val="00E17DB6"/>
    <w:rsid w:val="00E25F00"/>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B7BA6"/>
    <w:rsid w:val="00ED4D2D"/>
    <w:rsid w:val="00EE1D99"/>
    <w:rsid w:val="00EE6929"/>
    <w:rsid w:val="00EF3543"/>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62A5B"/>
    <w:rsid w:val="00F739FD"/>
    <w:rsid w:val="00F75DC8"/>
    <w:rsid w:val="00F800CC"/>
    <w:rsid w:val="00F80929"/>
    <w:rsid w:val="00F823EA"/>
    <w:rsid w:val="00F840A3"/>
    <w:rsid w:val="00F84979"/>
    <w:rsid w:val="00FB2583"/>
    <w:rsid w:val="00FB5A95"/>
    <w:rsid w:val="00FC34D2"/>
    <w:rsid w:val="00FD2D92"/>
    <w:rsid w:val="00FD48F1"/>
    <w:rsid w:val="00FD4AC8"/>
    <w:rsid w:val="00FD546E"/>
    <w:rsid w:val="00FD619A"/>
    <w:rsid w:val="00FE23CF"/>
    <w:rsid w:val="00FF1497"/>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styleId="UnresolvedMention">
    <w:name w:val="Unresolved Mention"/>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s://www.rand.org/pubs/perspectives/PE198.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sciencemag.org/sites/default/files/Science_Supplementary_Materials_Word_template.doc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docs.casrai.org/CRediT" TargetMode="External"/><Relationship Id="rId23" Type="http://schemas.openxmlformats.org/officeDocument/2006/relationships/theme" Target="theme/theme1.xml"/><Relationship Id="rId10" Type="http://schemas.openxmlformats.org/officeDocument/2006/relationships/hyperlink" Target="http://www.tug.org/utilities/texconv/textopc.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yperlink" Target="http://www.sciencemag.org/authors/instructions-preparing-initial-manuscript%20"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7238F-FA8A-CB4F-8716-56E1C3AC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3580</Words>
  <Characters>20411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23944</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Ian Hussey</cp:lastModifiedBy>
  <cp:revision>12</cp:revision>
  <cp:lastPrinted>2018-01-11T18:39:00Z</cp:lastPrinted>
  <dcterms:created xsi:type="dcterms:W3CDTF">2020-10-11T13:24:00Z</dcterms:created>
  <dcterms:modified xsi:type="dcterms:W3CDTF">2020-10-12T16:34:00Z</dcterms:modified>
</cp:coreProperties>
</file>