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if possible. </w:t>
      </w:r>
      <w:r w:rsidRPr="00755125">
        <w:rPr>
          <w:sz w:val="24"/>
        </w:rPr>
        <w:t xml:space="preserve">If this is not possible, please use our LaTeX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.docx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5F433F74" w:rsidR="00D73714" w:rsidRDefault="00A23CD5" w:rsidP="00D73714">
      <w:pPr>
        <w:pStyle w:val="Head"/>
      </w:pPr>
      <w:r>
        <w:lastRenderedPageBreak/>
        <w:t>Title:</w:t>
      </w:r>
      <w:r w:rsidR="00D73714">
        <w:t xml:space="preserve"> </w:t>
      </w:r>
      <w:r w:rsidR="0008283D">
        <w:t xml:space="preserve">Using Deepfakes to Hack the </w:t>
      </w:r>
      <w:commentRangeStart w:id="0"/>
      <w:commentRangeStart w:id="1"/>
      <w:r w:rsidR="0008283D">
        <w:t>Human Mind</w:t>
      </w:r>
      <w:commentRangeEnd w:id="0"/>
      <w:r w:rsidR="009E0659">
        <w:rPr>
          <w:rStyle w:val="CommentReference"/>
          <w:b w:val="0"/>
          <w:bCs w:val="0"/>
          <w:kern w:val="0"/>
        </w:rPr>
        <w:commentReference w:id="0"/>
      </w:r>
      <w:commentRangeEnd w:id="1"/>
      <w:r w:rsidR="00352EE9">
        <w:rPr>
          <w:rStyle w:val="CommentReference"/>
          <w:b w:val="0"/>
          <w:bCs w:val="0"/>
          <w:kern w:val="0"/>
        </w:rPr>
        <w:commentReference w:id="1"/>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Ohad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351394AE" w14:textId="340058B0" w:rsidR="00082AFA" w:rsidRDefault="00CF24BF" w:rsidP="00D13D75">
      <w:pPr>
        <w:pStyle w:val="NormalWeb"/>
        <w:ind w:firstLine="720"/>
      </w:pPr>
      <w:r>
        <w:t xml:space="preserve">Conventional wisdom </w:t>
      </w:r>
      <w:r w:rsidR="00DF4855">
        <w:t xml:space="preserve">tells us </w:t>
      </w:r>
      <w:r>
        <w:t>that “seeing is believing”</w:t>
      </w:r>
      <w:ins w:id="2" w:author="Ian Hussey" w:date="2020-10-12T12:48:00Z">
        <w:r w:rsidR="00041672">
          <w:t>, but</w:t>
        </w:r>
      </w:ins>
      <w:del w:id="3" w:author="Ian Hussey" w:date="2020-10-12T12:48:00Z">
        <w:r w:rsidDel="00CF24BF">
          <w:delText>. Yet</w:delText>
        </w:r>
      </w:del>
      <w:r>
        <w:t xml:space="preserve"> thanks to recent advances in artificial intelligence this age old saying may no longer be the case. </w:t>
      </w:r>
      <w:commentRangeStart w:id="4"/>
      <w:commentRangeStart w:id="5"/>
      <w:commentRangeStart w:id="6"/>
      <w:commentRangeStart w:id="7"/>
      <w:r>
        <w:t xml:space="preserve">A </w:t>
      </w:r>
      <w:del w:id="8" w:author="sean hughes" w:date="2020-10-14T09:30:00Z">
        <w:r w:rsidDel="007C5D94">
          <w:delText xml:space="preserve">new </w:delText>
        </w:r>
      </w:del>
      <w:r>
        <w:t xml:space="preserve">branch of machine learning, known as ‘deep neural networks’, </w:t>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sidR="007C5D94">
        <w:rPr>
          <w:rStyle w:val="CommentReference"/>
        </w:rPr>
        <w:commentReference w:id="7"/>
      </w:r>
      <w:r>
        <w:t xml:space="preserve">has </w:t>
      </w:r>
      <w:del w:id="9" w:author="sean hughes" w:date="2020-10-14T09:30:00Z">
        <w:r w:rsidDel="007C5D94">
          <w:delText xml:space="preserve">emerged and </w:delText>
        </w:r>
      </w:del>
      <w:r>
        <w:t xml:space="preserve">made it increasingly easy to take a person’s likeness (whether their face, voice, or writing style), feed that </w:t>
      </w:r>
      <w:r w:rsidR="00D13D75">
        <w:t xml:space="preserve">data </w:t>
      </w:r>
      <w:r>
        <w:t>to a computer algorithm, and hav</w:t>
      </w:r>
      <w:r w:rsidR="00B858A3">
        <w:t xml:space="preserve">e it generate </w:t>
      </w:r>
      <w:commentRangeStart w:id="10"/>
      <w:commentRangeStart w:id="11"/>
      <w:r w:rsidR="00B858A3">
        <w:t xml:space="preserve">a </w:t>
      </w:r>
      <w:del w:id="12" w:author="sean hughes" w:date="2020-10-13T10:14:00Z">
        <w:r w:rsidDel="00561A27">
          <w:delText>‘</w:delText>
        </w:r>
      </w:del>
      <w:r w:rsidR="00D13D75">
        <w:t>synthetic</w:t>
      </w:r>
      <w:del w:id="13" w:author="sean hughes" w:date="2020-10-13T10:14:00Z">
        <w:r w:rsidDel="00561A27">
          <w:delText>’</w:delText>
        </w:r>
      </w:del>
      <w:r w:rsidR="00D13D75">
        <w:t xml:space="preserve"> </w:t>
      </w:r>
      <w:r>
        <w:t>copy</w:t>
      </w:r>
      <w:commentRangeEnd w:id="10"/>
      <w:r>
        <w:rPr>
          <w:rStyle w:val="CommentReference"/>
        </w:rPr>
        <w:commentReference w:id="10"/>
      </w:r>
      <w:commentRangeEnd w:id="11"/>
      <w:r>
        <w:rPr>
          <w:rStyle w:val="CommentReference"/>
        </w:rPr>
        <w:commentReference w:id="11"/>
      </w:r>
      <w:r>
        <w:t xml:space="preserve">. The results are equal parts impressive and frightening: a </w:t>
      </w:r>
      <w:commentRangeStart w:id="14"/>
      <w:commentRangeStart w:id="15"/>
      <w:del w:id="16" w:author="sean hughes" w:date="2020-10-13T10:22:00Z">
        <w:r w:rsidDel="00CF24BF">
          <w:delText>‘</w:delText>
        </w:r>
      </w:del>
      <w:r>
        <w:t>digital doppelganger</w:t>
      </w:r>
      <w:del w:id="17" w:author="sean hughes" w:date="2020-10-13T10:22:00Z">
        <w:r w:rsidDel="00CF24BF">
          <w:delText>’</w:delText>
        </w:r>
      </w:del>
      <w:r>
        <w:t xml:space="preserve"> </w:t>
      </w:r>
      <w:commentRangeEnd w:id="14"/>
      <w:r>
        <w:rPr>
          <w:rStyle w:val="CommentReference"/>
        </w:rPr>
        <w:commentReference w:id="14"/>
      </w:r>
      <w:commentRangeEnd w:id="15"/>
      <w:r>
        <w:rPr>
          <w:rStyle w:val="CommentReference"/>
        </w:rPr>
        <w:commentReference w:id="15"/>
      </w:r>
      <w:r>
        <w:t xml:space="preserve">which can be used to convince others that what they’re seeing, </w:t>
      </w:r>
      <w:r w:rsidR="003E3FFF">
        <w:t xml:space="preserve">reading, </w:t>
      </w:r>
      <w:r>
        <w:t xml:space="preserve">or hearing is </w:t>
      </w:r>
      <w:commentRangeStart w:id="18"/>
      <w:r>
        <w:t xml:space="preserve">fact </w:t>
      </w:r>
      <w:commentRangeEnd w:id="18"/>
      <w:r>
        <w:rPr>
          <w:rStyle w:val="CommentReference"/>
        </w:rPr>
        <w:commentReference w:id="18"/>
      </w:r>
      <w:r>
        <w:t>rather than fiction.</w:t>
      </w:r>
      <w:r w:rsidR="00D13D75">
        <w:t xml:space="preserve"> Although mainly used to mimic real individuals, this technique </w:t>
      </w:r>
      <w:r w:rsidR="00B858A3">
        <w:t>can also be used to generate</w:t>
      </w:r>
      <w:r w:rsidR="00D13D75">
        <w:t xml:space="preserve"> photographs of people</w:t>
      </w:r>
      <w:r w:rsidR="009570F2">
        <w:t xml:space="preserve"> </w:t>
      </w:r>
      <w:r w:rsidR="00561A27">
        <w:t xml:space="preserve">who </w:t>
      </w:r>
      <w:r w:rsidR="009570F2">
        <w:t>do not exist</w:t>
      </w:r>
      <w:r w:rsidR="00D52CB1">
        <w:t xml:space="preserve"> </w:t>
      </w:r>
      <w:commentRangeStart w:id="19"/>
      <w:commentRangeStart w:id="20"/>
      <w:r w:rsidR="00D52CB1">
        <w:t>[ref]</w:t>
      </w:r>
      <w:commentRangeEnd w:id="19"/>
      <w:r>
        <w:rPr>
          <w:rStyle w:val="CommentReference"/>
        </w:rPr>
        <w:commentReference w:id="19"/>
      </w:r>
      <w:commentRangeEnd w:id="20"/>
      <w:r>
        <w:rPr>
          <w:rStyle w:val="CommentReference"/>
        </w:rPr>
        <w:commentReference w:id="20"/>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p>
    <w:p w14:paraId="1E43F41A" w14:textId="32D3E73D" w:rsidR="00082AFA" w:rsidRDefault="00D13D75" w:rsidP="000517C5">
      <w:pPr>
        <w:pStyle w:val="NormalWeb"/>
        <w:ind w:firstLine="720"/>
      </w:pPr>
      <w:r>
        <w:rPr>
          <w:rFonts w:cstheme="minorHAnsi"/>
          <w:szCs w:val="33"/>
          <w:shd w:val="clear" w:color="auto" w:fill="FFFFFF"/>
        </w:rPr>
        <w:t xml:space="preserve">Synthetic media is </w:t>
      </w:r>
      <w:r w:rsidR="00CF24BF" w:rsidRPr="00E2283A">
        <w:rPr>
          <w:rFonts w:cstheme="minorHAnsi"/>
          <w:szCs w:val="33"/>
          <w:shd w:val="clear" w:color="auto" w:fill="FFFFFF"/>
        </w:rPr>
        <w:t xml:space="preserve">becoming </w:t>
      </w:r>
      <w:r w:rsidR="007239E9">
        <w:rPr>
          <w:rFonts w:cstheme="minorHAnsi"/>
          <w:szCs w:val="33"/>
          <w:shd w:val="clear" w:color="auto" w:fill="FFFFFF"/>
        </w:rPr>
        <w:t xml:space="preserve">highly </w:t>
      </w:r>
      <w:r w:rsidR="00CF24BF" w:rsidRPr="00E2283A">
        <w:rPr>
          <w:rFonts w:cstheme="minorHAnsi"/>
          <w:szCs w:val="33"/>
          <w:shd w:val="clear" w:color="auto" w:fill="FFFFFF"/>
        </w:rPr>
        <w:t xml:space="preserve">realistic, easier to produce, and </w:t>
      </w:r>
      <w:commentRangeStart w:id="21"/>
      <w:commentRangeStart w:id="22"/>
      <w:r w:rsidR="00CF24BF" w:rsidRPr="00E2283A">
        <w:rPr>
          <w:rFonts w:cstheme="minorHAnsi"/>
          <w:szCs w:val="33"/>
          <w:shd w:val="clear" w:color="auto" w:fill="FFFFFF"/>
        </w:rPr>
        <w:t xml:space="preserve">according to </w:t>
      </w:r>
      <w:r w:rsidR="003E3FFF">
        <w:rPr>
          <w:rFonts w:cstheme="minorHAnsi"/>
          <w:szCs w:val="33"/>
          <w:shd w:val="clear" w:color="auto" w:fill="FFFFFF"/>
        </w:rPr>
        <w:t xml:space="preserve">a </w:t>
      </w:r>
      <w:r w:rsidR="00CF24BF" w:rsidRPr="00E2283A">
        <w:rPr>
          <w:rFonts w:cstheme="minorHAnsi"/>
          <w:szCs w:val="33"/>
          <w:shd w:val="clear" w:color="auto" w:fill="FFFFFF"/>
        </w:rPr>
        <w:t xml:space="preserve">recent report, </w:t>
      </w:r>
      <w:ins w:id="23" w:author="sean hughes" w:date="2020-10-13T10:12:00Z">
        <w:r w:rsidR="00776B92">
          <w:rPr>
            <w:rFonts w:cstheme="minorHAnsi"/>
            <w:szCs w:val="33"/>
            <w:shd w:val="clear" w:color="auto" w:fill="FFFFFF"/>
          </w:rPr>
          <w:t xml:space="preserve">the online presence of </w:t>
        </w:r>
      </w:ins>
      <w:r w:rsidR="00347CC0">
        <w:rPr>
          <w:rFonts w:cstheme="minorHAnsi"/>
          <w:szCs w:val="33"/>
          <w:shd w:val="clear" w:color="auto" w:fill="FFFFFF"/>
        </w:rPr>
        <w:t>one subcategory known as ‘Deepfakes’</w:t>
      </w:r>
      <w:del w:id="24" w:author="sean hughes" w:date="2020-10-12T20:07:00Z">
        <w:r w:rsidR="00347CC0" w:rsidDel="00352EE9">
          <w:rPr>
            <w:rFonts w:cstheme="minorHAnsi"/>
            <w:szCs w:val="33"/>
            <w:shd w:val="clear" w:color="auto" w:fill="FFFFFF"/>
          </w:rPr>
          <w:delText>,</w:delText>
        </w:r>
      </w:del>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w:t>
      </w:r>
      <w:del w:id="25" w:author="sean hughes" w:date="2020-10-13T10:12:00Z">
        <w:r w:rsidR="00CF24BF" w:rsidRPr="00E2283A" w:rsidDel="00776B92">
          <w:rPr>
            <w:rFonts w:cstheme="minorHAnsi"/>
            <w:szCs w:val="33"/>
            <w:shd w:val="clear" w:color="auto" w:fill="FFFFFF"/>
          </w:rPr>
          <w:delText xml:space="preserve">online </w:delText>
        </w:r>
      </w:del>
      <w:r w:rsidR="00CF24BF" w:rsidRPr="00E2283A">
        <w:rPr>
          <w:rFonts w:cstheme="minorHAnsi"/>
          <w:szCs w:val="33"/>
          <w:shd w:val="clear" w:color="auto" w:fill="FFFFFF"/>
        </w:rPr>
        <w:t xml:space="preserve">every six months [ref]. </w:t>
      </w:r>
      <w:commentRangeEnd w:id="21"/>
      <w:r w:rsidR="00FE23CF">
        <w:rPr>
          <w:rStyle w:val="CommentReference"/>
        </w:rPr>
        <w:commentReference w:id="21"/>
      </w:r>
      <w:commentRangeEnd w:id="22"/>
      <w:r w:rsidR="00776B92">
        <w:rPr>
          <w:rStyle w:val="CommentReference"/>
        </w:rPr>
        <w:commentReference w:id="22"/>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r w:rsidR="009570F2">
        <w:t xml:space="preserve">Like any </w:t>
      </w:r>
      <w:r w:rsidR="00B61312">
        <w:t xml:space="preserve">new </w:t>
      </w:r>
      <w:r w:rsidR="0046113C">
        <w:t xml:space="preserve">technology </w:t>
      </w:r>
      <w:r w:rsidR="009570F2">
        <w:t xml:space="preserve">it </w:t>
      </w:r>
      <w:r w:rsidR="00CF24BF" w:rsidRPr="00E2283A">
        <w:t xml:space="preserve">can be used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EF51A3">
        <w:rPr>
          <w:rStyle w:val="scayt-misspell-word"/>
        </w:rPr>
        <w:t>Deepfake</w:t>
      </w:r>
      <w:r w:rsidR="00B858A3">
        <w:rPr>
          <w:rStyle w:val="scayt-misspell-word"/>
        </w:rPr>
        <w:t>d</w:t>
      </w:r>
      <w:r w:rsidR="00EF51A3">
        <w:t xml:space="preserve"> </w:t>
      </w:r>
      <w:r w:rsidR="00EF51A3">
        <w:rPr>
          <w:rStyle w:val="scayt-misspell-word"/>
        </w:rPr>
        <w:t>Dalí</w:t>
      </w:r>
      <w:r w:rsidR="00EF51A3">
        <w:t xml:space="preserve"> </w:t>
      </w:r>
      <w:r w:rsidR="002968C6">
        <w:t xml:space="preserve">to </w:t>
      </w:r>
      <w:r w:rsidR="00EF51A3">
        <w:t xml:space="preserve">learn about </w:t>
      </w:r>
      <w:r w:rsidR="002968C6">
        <w:t xml:space="preserve">his </w:t>
      </w:r>
      <w:r w:rsidR="00EF51A3">
        <w:t xml:space="preserve">art </w:t>
      </w:r>
      <w:r w:rsidR="00D52CB1">
        <w:t>[ref]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 xml:space="preserve">with natural-language </w:t>
      </w:r>
      <w:r w:rsidR="00B661B4">
        <w:rPr>
          <w:color w:val="000000"/>
        </w:rPr>
        <w:t xml:space="preserve">learning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w:t>
      </w:r>
      <w:commentRangeStart w:id="26"/>
      <w:commentRangeStart w:id="27"/>
      <w:del w:id="28" w:author="sean hughes" w:date="2020-10-12T20:08:00Z">
        <w:r w:rsidR="00082AFA" w:rsidDel="00352EE9">
          <w:delText>“</w:delText>
        </w:r>
      </w:del>
      <w:r w:rsidR="00082AFA">
        <w:t>digital veil</w:t>
      </w:r>
      <w:del w:id="29" w:author="sean hughes" w:date="2020-10-12T20:08:00Z">
        <w:r w:rsidR="00082AFA" w:rsidDel="00352EE9">
          <w:delText>”</w:delText>
        </w:r>
      </w:del>
      <w:r w:rsidR="00082AFA">
        <w:t xml:space="preserve"> </w:t>
      </w:r>
      <w:commentRangeEnd w:id="26"/>
      <w:r w:rsidR="00FE23CF">
        <w:rPr>
          <w:rStyle w:val="CommentReference"/>
        </w:rPr>
        <w:commentReference w:id="26"/>
      </w:r>
      <w:commentRangeEnd w:id="27"/>
      <w:r w:rsidR="000459F1">
        <w:rPr>
          <w:rStyle w:val="CommentReference"/>
        </w:rPr>
        <w:commentReference w:id="27"/>
      </w:r>
      <w:r w:rsidR="00082AFA">
        <w:t xml:space="preserve">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members of the trans</w:t>
      </w:r>
      <w:del w:id="30" w:author="Ian Hussey" w:date="2020-10-12T13:01:00Z">
        <w:r w:rsidR="00082AFA" w:rsidDel="00FE23CF">
          <w:delText>gender</w:delText>
        </w:r>
      </w:del>
      <w:r w:rsidR="00082AFA">
        <w:t xml:space="preserve">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2E39DB36" w:rsidR="00CF24BF" w:rsidRPr="00E2283A" w:rsidRDefault="003E3FFF" w:rsidP="004C450B">
      <w:pPr>
        <w:pStyle w:val="NormalWeb"/>
        <w:ind w:firstLine="720"/>
      </w:pPr>
      <w:del w:id="31" w:author="Ian Hussey" w:date="2020-10-12T13:02:00Z">
        <w:r w:rsidRPr="00A84905" w:rsidDel="00FE23CF">
          <w:delText xml:space="preserve">Yet </w:delText>
        </w:r>
      </w:del>
      <w:ins w:id="32" w:author="Ian Hussey" w:date="2020-10-12T13:02:00Z">
        <w:r w:rsidR="00FE23CF">
          <w:t>However,</w:t>
        </w:r>
        <w:r w:rsidR="00FE23CF" w:rsidRPr="00A84905">
          <w:t xml:space="preserve"> </w:t>
        </w:r>
      </w:ins>
      <w:r w:rsidR="00CF24BF" w:rsidRPr="00A84905">
        <w:t>th</w:t>
      </w:r>
      <w:ins w:id="33" w:author="Ian Hussey" w:date="2020-10-12T13:02:00Z">
        <w:r w:rsidR="00FE23CF">
          <w:t>is</w:t>
        </w:r>
      </w:ins>
      <w:del w:id="34" w:author="Ian Hussey" w:date="2020-10-12T13:02:00Z">
        <w:r w:rsidR="00CF24BF" w:rsidRPr="00A84905" w:rsidDel="00FE23CF">
          <w:delText>e</w:delText>
        </w:r>
      </w:del>
      <w:r w:rsidR="00CF24BF" w:rsidRPr="00A84905">
        <w:t xml:space="preserve"> technology is </w:t>
      </w:r>
      <w:r w:rsidR="008A7AED" w:rsidRPr="00A84905">
        <w:t xml:space="preserve">also </w:t>
      </w:r>
      <w:r w:rsidR="00CF24BF" w:rsidRPr="00A84905">
        <w:t xml:space="preserve">ripe for </w:t>
      </w:r>
      <w:r w:rsidR="000517C5" w:rsidRPr="00A84905">
        <w:t>abuse</w:t>
      </w:r>
      <w:r w:rsidR="00CF24BF" w:rsidRPr="00A84905">
        <w:t xml:space="preserve">. Deepfakes have </w:t>
      </w:r>
      <w:r w:rsidR="00085315" w:rsidRPr="00A84905">
        <w:t>quickly</w:t>
      </w:r>
      <w:r w:rsidR="00CF24BF" w:rsidRPr="00A84905">
        <w:t xml:space="preserve"> become tools of harassment against activists [ref], and are 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w:t>
      </w:r>
      <w:ins w:id="35" w:author="Ian Hussey" w:date="2020-10-12T13:02:00Z">
        <w:r w:rsidR="00FE23CF">
          <w:t xml:space="preserve">recent </w:t>
        </w:r>
      </w:ins>
      <w:r w:rsidR="002A20D5" w:rsidRPr="00A84905">
        <w:t xml:space="preserve">high-profile case, </w:t>
      </w:r>
      <w:r w:rsidR="00A4531F">
        <w:rPr>
          <w:rFonts w:cstheme="minorHAnsi"/>
        </w:rPr>
        <w:t xml:space="preserve">hackers </w:t>
      </w:r>
      <w:del w:id="36" w:author="Ian Hussey" w:date="2020-10-12T13:02:00Z">
        <w:r w:rsidR="00B94F40" w:rsidRPr="00A84905" w:rsidDel="00FE23CF">
          <w:rPr>
            <w:rFonts w:cstheme="minorHAnsi"/>
          </w:rPr>
          <w:delText xml:space="preserve">recently </w:delText>
        </w:r>
        <w:r w:rsidR="00B31EF0" w:rsidRPr="00A84905" w:rsidDel="00FE23CF">
          <w:rPr>
            <w:rFonts w:cstheme="minorHAnsi"/>
          </w:rPr>
          <w:delText>cloned</w:delText>
        </w:r>
      </w:del>
      <w:ins w:id="37" w:author="Ian Hussey" w:date="2020-10-12T13:02:00Z">
        <w:r w:rsidR="00FE23CF">
          <w:rPr>
            <w:rFonts w:cstheme="minorHAnsi"/>
          </w:rPr>
          <w:t>deepfaked</w:t>
        </w:r>
      </w:ins>
      <w:r w:rsidR="00B31EF0" w:rsidRPr="00A84905">
        <w:rPr>
          <w:rFonts w:cstheme="minorHAnsi"/>
        </w:rPr>
        <w:t xml:space="preserve">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del w:id="38" w:author="sean hughes" w:date="2020-10-13T10:24:00Z">
        <w:r w:rsidR="000F430F" w:rsidDel="00324581">
          <w:delText>Elsewhere, p</w:delText>
        </w:r>
        <w:r w:rsidR="00CF24BF" w:rsidRPr="00E2283A" w:rsidDel="00324581">
          <w:delText xml:space="preserve">oliticians </w:delText>
        </w:r>
        <w:r w:rsidR="0013281D" w:rsidDel="00324581">
          <w:delText xml:space="preserve">have already been </w:delText>
        </w:r>
        <w:r w:rsidR="00CF24BF" w:rsidRPr="00E2283A" w:rsidDel="00324581">
          <w:delText xml:space="preserve">digitally manipulated </w:delText>
        </w:r>
        <w:commentRangeStart w:id="39"/>
        <w:commentRangeStart w:id="40"/>
        <w:r w:rsidR="00CF24BF" w:rsidRPr="00E2283A" w:rsidDel="00324581">
          <w:delText xml:space="preserve">into endorsing controversial </w:delText>
        </w:r>
        <w:r w:rsidDel="00324581">
          <w:delText xml:space="preserve">positions </w:delText>
        </w:r>
        <w:r w:rsidR="00CF24BF" w:rsidRPr="00E2283A" w:rsidDel="00324581">
          <w:delText xml:space="preserve">[ref], </w:delText>
        </w:r>
        <w:commentRangeEnd w:id="39"/>
        <w:r w:rsidR="00FE23CF" w:rsidDel="00324581">
          <w:rPr>
            <w:rStyle w:val="CommentReference"/>
          </w:rPr>
          <w:commentReference w:id="39"/>
        </w:r>
        <w:commentRangeEnd w:id="40"/>
        <w:r w:rsidR="00352EE9" w:rsidDel="00324581">
          <w:rPr>
            <w:rStyle w:val="CommentReference"/>
          </w:rPr>
          <w:commentReference w:id="40"/>
        </w:r>
        <w:r w:rsidR="00CF24BF" w:rsidRPr="00E2283A" w:rsidDel="00324581">
          <w:delText xml:space="preserve">while </w:delText>
        </w:r>
        <w:commentRangeStart w:id="41"/>
        <w:commentRangeStart w:id="42"/>
        <w:r w:rsidR="00CF24BF" w:rsidRPr="00E2283A" w:rsidDel="00324581">
          <w:delText xml:space="preserve">worry </w:delText>
        </w:r>
        <w:r w:rsidR="008E0247" w:rsidDel="00324581">
          <w:delText>grow</w:delText>
        </w:r>
        <w:r w:rsidR="003B44AF" w:rsidDel="00324581">
          <w:delText>s</w:delText>
        </w:r>
        <w:r w:rsidR="008E0247" w:rsidDel="00324581">
          <w:delText xml:space="preserve"> </w:delText>
        </w:r>
        <w:r w:rsidR="00CF24BF" w:rsidRPr="00E2283A" w:rsidDel="00324581">
          <w:delText>that a well-</w:delText>
        </w:r>
        <w:r w:rsidR="00B94F40" w:rsidDel="00324581">
          <w:delText>timed</w:delText>
        </w:r>
        <w:r w:rsidR="00FB5A95" w:rsidDel="00324581">
          <w:delText xml:space="preserve"> </w:delText>
        </w:r>
        <w:r w:rsidR="00CF24BF" w:rsidRPr="00E2283A" w:rsidDel="00324581">
          <w:delText xml:space="preserve">video in the days prior to an election could have them ‘confess’ to bribery or sexual assault, </w:delText>
        </w:r>
        <w:r w:rsidR="00085315" w:rsidDel="00324581">
          <w:delText xml:space="preserve">political </w:delText>
        </w:r>
        <w:r w:rsidR="001A126D" w:rsidDel="00324581">
          <w:delText>disinformation that</w:delText>
        </w:r>
        <w:r w:rsidR="00CF24BF" w:rsidRPr="00E2283A" w:rsidDel="00324581">
          <w:delText xml:space="preserve"> distort</w:delText>
        </w:r>
        <w:r w:rsidR="001A126D" w:rsidDel="00324581">
          <w:delText>s</w:delText>
        </w:r>
        <w:r w:rsidR="00CF24BF" w:rsidRPr="00E2283A" w:rsidDel="00324581">
          <w:delText xml:space="preserve"> democratic discourse and election outcomes [ref]. </w:delText>
        </w:r>
        <w:commentRangeEnd w:id="41"/>
        <w:r w:rsidR="00632144" w:rsidDel="00324581">
          <w:rPr>
            <w:rStyle w:val="CommentReference"/>
          </w:rPr>
          <w:commentReference w:id="41"/>
        </w:r>
        <w:commentRangeEnd w:id="42"/>
        <w:r w:rsidR="00352EE9" w:rsidDel="00324581">
          <w:rPr>
            <w:rStyle w:val="CommentReference"/>
          </w:rPr>
          <w:commentReference w:id="42"/>
        </w:r>
      </w:del>
      <w:r w:rsidR="00A84905">
        <w:t xml:space="preserve">The rich and </w:t>
      </w:r>
      <w:r w:rsidR="00CF24BF" w:rsidRPr="00E2283A">
        <w:t xml:space="preserve">famous, whose data is widely available online, </w:t>
      </w:r>
      <w:r w:rsidR="00B858A3">
        <w:t xml:space="preserve">also </w:t>
      </w:r>
      <w:r w:rsidR="000F430F">
        <w:t xml:space="preserve">represent </w:t>
      </w:r>
      <w:r w:rsidR="00085315">
        <w:t xml:space="preserve">an </w:t>
      </w:r>
      <w:r w:rsidR="00CF24BF" w:rsidRPr="00E2283A">
        <w:t xml:space="preserve">easy target. </w:t>
      </w:r>
      <w:r w:rsidR="000F430F">
        <w:t>The voices of m</w:t>
      </w:r>
      <w:r w:rsidR="00CF24BF" w:rsidRPr="00E2283A">
        <w:t xml:space="preserve">ale celebrities are </w:t>
      </w:r>
      <w:del w:id="43" w:author="sean hughes" w:date="2020-10-13T10:24:00Z">
        <w:r w:rsidR="00A4531F" w:rsidDel="00324581">
          <w:delText xml:space="preserve">already </w:delText>
        </w:r>
      </w:del>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t xml:space="preserve">inserted </w:t>
      </w:r>
      <w:r w:rsidR="00CF24BF" w:rsidRPr="00E2283A">
        <w:t xml:space="preserve">into pornographic scenes so realistic that only they know its fake [ref]. </w:t>
      </w:r>
      <w:ins w:id="44" w:author="sean hughes" w:date="2020-10-13T10:24:00Z">
        <w:r w:rsidR="00324581">
          <w:t>Elsewhere, p</w:t>
        </w:r>
        <w:r w:rsidR="00324581" w:rsidRPr="00E2283A">
          <w:t xml:space="preserve">oliticians </w:t>
        </w:r>
        <w:del w:id="45" w:author="sean hughes" w:date="2020-10-13T10:25:00Z">
          <w:r w:rsidR="00324581" w:rsidDel="00324581">
            <w:delText xml:space="preserve">have already </w:delText>
          </w:r>
        </w:del>
      </w:ins>
      <w:ins w:id="46" w:author="sean hughes" w:date="2020-10-13T10:25:00Z">
        <w:r w:rsidR="00324581">
          <w:t xml:space="preserve">are </w:t>
        </w:r>
      </w:ins>
      <w:ins w:id="47" w:author="sean hughes" w:date="2020-10-13T10:24:00Z">
        <w:del w:id="48" w:author="sean hughes" w:date="2020-10-13T10:25:00Z">
          <w:r w:rsidR="00324581" w:rsidDel="00324581">
            <w:delText xml:space="preserve">been </w:delText>
          </w:r>
        </w:del>
      </w:ins>
      <w:ins w:id="49" w:author="sean hughes" w:date="2020-10-13T10:25:00Z">
        <w:r w:rsidR="00324581">
          <w:t xml:space="preserve">being </w:t>
        </w:r>
      </w:ins>
      <w:ins w:id="50" w:author="sean hughes" w:date="2020-10-13T10:24:00Z">
        <w:r w:rsidR="00324581" w:rsidRPr="00E2283A">
          <w:t xml:space="preserve">digitally manipulated </w:t>
        </w:r>
        <w:commentRangeStart w:id="51"/>
        <w:commentRangeStart w:id="52"/>
        <w:r w:rsidR="00324581" w:rsidRPr="00E2283A">
          <w:t xml:space="preserve">into endorsing controversial </w:t>
        </w:r>
        <w:r w:rsidR="00324581">
          <w:t xml:space="preserve">positions </w:t>
        </w:r>
        <w:r w:rsidR="00324581" w:rsidRPr="00E2283A">
          <w:t xml:space="preserve">[ref], </w:t>
        </w:r>
        <w:commentRangeEnd w:id="51"/>
        <w:r w:rsidR="00324581">
          <w:rPr>
            <w:rStyle w:val="CommentReference"/>
          </w:rPr>
          <w:commentReference w:id="51"/>
        </w:r>
        <w:commentRangeEnd w:id="52"/>
        <w:r w:rsidR="00324581">
          <w:rPr>
            <w:rStyle w:val="CommentReference"/>
          </w:rPr>
          <w:commentReference w:id="52"/>
        </w:r>
        <w:r w:rsidR="00324581" w:rsidRPr="00E2283A">
          <w:t xml:space="preserve">while </w:t>
        </w:r>
        <w:commentRangeStart w:id="53"/>
        <w:commentRangeStart w:id="54"/>
        <w:r w:rsidR="00324581" w:rsidRPr="00E2283A">
          <w:t xml:space="preserve">worry </w:t>
        </w:r>
        <w:r w:rsidR="00324581">
          <w:t xml:space="preserve">grows </w:t>
        </w:r>
        <w:r w:rsidR="00324581" w:rsidRPr="00E2283A">
          <w:t xml:space="preserve">that a </w:t>
        </w:r>
        <w:r w:rsidR="00324581" w:rsidRPr="00E2283A">
          <w:lastRenderedPageBreak/>
          <w:t>well-</w:t>
        </w:r>
        <w:r w:rsidR="00324581">
          <w:t xml:space="preserve">timed </w:t>
        </w:r>
        <w:r w:rsidR="00324581" w:rsidRPr="00E2283A">
          <w:t xml:space="preserve">video in the days prior to an election could have them ‘confess’ to bribery or sexual assault, </w:t>
        </w:r>
        <w:r w:rsidR="00324581">
          <w:t>political disinformation that</w:t>
        </w:r>
        <w:r w:rsidR="00324581" w:rsidRPr="00E2283A">
          <w:t xml:space="preserve"> distort</w:t>
        </w:r>
        <w:r w:rsidR="00324581">
          <w:t>s</w:t>
        </w:r>
        <w:r w:rsidR="00324581" w:rsidRPr="00E2283A">
          <w:t xml:space="preserve"> democratic discourse and election outcomes [ref]. </w:t>
        </w:r>
        <w:commentRangeEnd w:id="53"/>
        <w:r w:rsidR="00324581">
          <w:rPr>
            <w:rStyle w:val="CommentReference"/>
          </w:rPr>
          <w:commentReference w:id="53"/>
        </w:r>
        <w:commentRangeEnd w:id="54"/>
        <w:r w:rsidR="00324581">
          <w:rPr>
            <w:rStyle w:val="CommentReference"/>
          </w:rPr>
          <w:commentReference w:id="54"/>
        </w:r>
      </w:ins>
    </w:p>
    <w:p w14:paraId="373C5873" w14:textId="57DD646E" w:rsidR="00CF24BF" w:rsidRDefault="00852D50" w:rsidP="00523BAF">
      <w:pPr>
        <w:pStyle w:val="NormalWeb"/>
        <w:ind w:firstLine="720"/>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are </w:t>
      </w:r>
      <w:r w:rsidR="00A4531F">
        <w:t xml:space="preserve">giving rise </w:t>
      </w:r>
      <w:r w:rsidR="007C3C4F">
        <w:t xml:space="preserve">to a new </w:t>
      </w:r>
      <w:commentRangeStart w:id="55"/>
      <w:commentRangeStart w:id="56"/>
      <w:del w:id="57" w:author="sean hughes" w:date="2020-10-12T20:10:00Z">
        <w:r w:rsidDel="007C3C4F">
          <w:delText>‘</w:delText>
        </w:r>
      </w:del>
      <w:r w:rsidR="007C3C4F">
        <w:t>disinformation frontier</w:t>
      </w:r>
      <w:del w:id="58" w:author="sean hughes" w:date="2020-10-12T20:10:00Z">
        <w:r w:rsidDel="007C3C4F">
          <w:delText>’</w:delText>
        </w:r>
      </w:del>
      <w:r w:rsidR="007C3C4F">
        <w:t xml:space="preserve"> </w:t>
      </w:r>
      <w:commentRangeEnd w:id="55"/>
      <w:r w:rsidR="00632144">
        <w:rPr>
          <w:rStyle w:val="CommentReference"/>
        </w:rPr>
        <w:commentReference w:id="55"/>
      </w:r>
      <w:commentRangeEnd w:id="56"/>
      <w:r w:rsidR="00324581">
        <w:rPr>
          <w:rStyle w:val="CommentReference"/>
        </w:rPr>
        <w:commentReference w:id="56"/>
      </w:r>
      <w:r w:rsidR="007C3C4F">
        <w:t xml:space="preserve">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create </w:t>
      </w:r>
      <w:r w:rsidR="007C3C4F" w:rsidRPr="007C3C4F">
        <w:rPr>
          <w:color w:val="121212"/>
          <w:shd w:val="clear" w:color="auto" w:fill="FFFFFF"/>
        </w:rPr>
        <w:t xml:space="preserve">identities </w:t>
      </w:r>
      <w:r w:rsidR="00523BAF">
        <w:rPr>
          <w:color w:val="121212"/>
          <w:shd w:val="clear" w:color="auto" w:fill="FFFFFF"/>
        </w:rPr>
        <w:t xml:space="preserve">for themselves </w:t>
      </w:r>
      <w:r w:rsidR="007C3C4F">
        <w:rPr>
          <w:lang w:eastAsia="nl-BE"/>
        </w:rPr>
        <w:t xml:space="preserve">as </w:t>
      </w:r>
      <w:r w:rsidR="007C3C4F">
        <w:t>journalists, analysts</w:t>
      </w:r>
      <w:r w:rsidR="007C3C4F" w:rsidRPr="00A6611F">
        <w:t xml:space="preserve">, </w:t>
      </w:r>
      <w:r w:rsidR="007C3C4F">
        <w:t>and political consultants</w:t>
      </w:r>
      <w:r w:rsidR="00523BAF">
        <w:t>.</w:t>
      </w:r>
      <w:r w:rsidR="007C3C4F">
        <w:t xml:space="preserve"> </w:t>
      </w:r>
      <w:r w:rsidR="00523BAF">
        <w:t xml:space="preserve">These identities are </w:t>
      </w:r>
      <w:r w:rsidR="00A4531F">
        <w:t xml:space="preserve">akin to a </w:t>
      </w:r>
      <w:commentRangeStart w:id="59"/>
      <w:del w:id="60" w:author="Ian Hussey" w:date="2020-10-12T13:07:00Z">
        <w:r w:rsidRPr="561A99A2" w:rsidDel="00523BAF">
          <w:rPr>
            <w:color w:val="121212"/>
          </w:rPr>
          <w:delText>“</w:delText>
        </w:r>
      </w:del>
      <w:r w:rsidR="00523BAF" w:rsidRPr="007C3C4F">
        <w:rPr>
          <w:color w:val="121212"/>
          <w:shd w:val="clear" w:color="auto" w:fill="FFFFFF"/>
        </w:rPr>
        <w:t xml:space="preserve">digital </w:t>
      </w:r>
      <w:r w:rsidR="00A4531F" w:rsidRPr="00A4531F">
        <w:rPr>
          <w:color w:val="121212"/>
          <w:shd w:val="clear" w:color="auto" w:fill="FFFFFF"/>
        </w:rPr>
        <w:t>prosthesis</w:t>
      </w:r>
      <w:del w:id="61" w:author="Ian Hussey" w:date="2020-10-12T13:07:00Z">
        <w:r w:rsidRPr="561A99A2" w:rsidDel="00523BAF">
          <w:rPr>
            <w:color w:val="121212"/>
          </w:rPr>
          <w:delText>”</w:delText>
        </w:r>
      </w:del>
      <w:commentRangeEnd w:id="59"/>
      <w:r>
        <w:rPr>
          <w:rStyle w:val="CommentReference"/>
        </w:rPr>
        <w:commentReference w:id="59"/>
      </w:r>
      <w:r w:rsidR="00523BAF" w:rsidRPr="007C3C4F">
        <w:rPr>
          <w:color w:val="121212"/>
          <w:shd w:val="clear" w:color="auto" w:fill="FFFFFF"/>
        </w:rPr>
        <w:t xml:space="preserve">, </w:t>
      </w:r>
      <w:r w:rsidR="00523BAF">
        <w:rPr>
          <w:color w:val="121212"/>
          <w:shd w:val="clear" w:color="auto" w:fill="FFFFFF"/>
        </w:rPr>
        <w:t xml:space="preserve">worn by a real human and used </w:t>
      </w:r>
      <w:r w:rsidR="00E6494B">
        <w:rPr>
          <w:color w:val="121212"/>
          <w:shd w:val="clear" w:color="auto" w:fill="FFFFFF"/>
        </w:rPr>
        <w:t xml:space="preserve">for </w:t>
      </w:r>
      <w:r w:rsidR="007C3C4F">
        <w:t xml:space="preserve">political </w:t>
      </w:r>
      <w:r w:rsidR="00E6494B">
        <w:t xml:space="preserve">or personal </w:t>
      </w:r>
      <w:r w:rsidR="00E6494B">
        <w:rPr>
          <w:lang w:eastAsia="nl-BE"/>
        </w:rPr>
        <w:t xml:space="preserve">gain </w:t>
      </w:r>
      <w:r w:rsidR="007C3C4F">
        <w:rPr>
          <w:lang w:eastAsia="nl-BE"/>
        </w:rPr>
        <w:t>[ref].</w:t>
      </w:r>
      <w:r w:rsidR="00523BAF">
        <w:rPr>
          <w:lang w:eastAsia="nl-BE"/>
        </w:rPr>
        <w:t xml:space="preserve"> </w:t>
      </w:r>
      <w:r w:rsidR="00851907">
        <w:rPr>
          <w:lang w:eastAsia="nl-BE"/>
        </w:rPr>
        <w:t xml:space="preserve">These actors </w:t>
      </w:r>
      <w:r w:rsidR="000955E6">
        <w:rPr>
          <w:lang w:eastAsia="nl-BE"/>
        </w:rPr>
        <w:t xml:space="preserve">have sought </w:t>
      </w:r>
      <w:r w:rsidR="00966048">
        <w:rPr>
          <w:lang w:eastAsia="nl-BE"/>
        </w:rPr>
        <w:t xml:space="preserve">to </w:t>
      </w:r>
      <w:r w:rsidR="00E55520">
        <w:rPr>
          <w:lang w:eastAsia="nl-BE"/>
        </w:rPr>
        <w:t xml:space="preserve">legitimize </w:t>
      </w:r>
      <w:r w:rsidR="002D449F">
        <w:rPr>
          <w:lang w:eastAsia="nl-BE"/>
        </w:rPr>
        <w:t xml:space="preserve">themselves </w:t>
      </w:r>
      <w:r w:rsidR="00E55520">
        <w:rPr>
          <w:lang w:eastAsia="nl-BE"/>
        </w:rPr>
        <w:t xml:space="preserve">by building </w:t>
      </w:r>
      <w:r w:rsidR="00966048" w:rsidRPr="00966048">
        <w:rPr>
          <w:lang w:eastAsia="nl-BE"/>
        </w:rPr>
        <w:t>connections with professional targets</w:t>
      </w:r>
      <w:r w:rsidR="002D449F">
        <w:rPr>
          <w:lang w:eastAsia="nl-BE"/>
        </w:rPr>
        <w:t xml:space="preserve"> on LinkedIn [ref] and </w:t>
      </w:r>
      <w:r w:rsidR="00E55520">
        <w:rPr>
          <w:lang w:eastAsia="nl-BE"/>
        </w:rPr>
        <w:t xml:space="preserve">have </w:t>
      </w:r>
      <w:r w:rsidR="00B94F40">
        <w:rPr>
          <w:lang w:eastAsia="nl-BE"/>
        </w:rPr>
        <w:t xml:space="preserve">already </w:t>
      </w:r>
      <w:r w:rsidR="0031423A">
        <w:rPr>
          <w:lang w:eastAsia="nl-BE"/>
        </w:rPr>
        <w:t>trick</w:t>
      </w:r>
      <w:r w:rsidR="006847A3">
        <w:rPr>
          <w:lang w:eastAsia="nl-BE"/>
        </w:rPr>
        <w:t>ed</w:t>
      </w:r>
      <w:r w:rsidR="0031423A">
        <w:rPr>
          <w:lang w:eastAsia="nl-BE"/>
        </w:rPr>
        <w:t xml:space="preserve"> </w:t>
      </w:r>
      <w:r w:rsidR="002D449F">
        <w:rPr>
          <w:lang w:eastAsia="nl-BE"/>
        </w:rPr>
        <w:t>d</w:t>
      </w:r>
      <w:r w:rsidR="00A6611F">
        <w:t xml:space="preserve">ozens of </w:t>
      </w:r>
      <w:r w:rsidR="002D449F">
        <w:t xml:space="preserve">main-stream </w:t>
      </w:r>
      <w:r w:rsidR="00966048">
        <w:t xml:space="preserve">news </w:t>
      </w:r>
      <w:r w:rsidR="00A6611F">
        <w:t xml:space="preserve">outlets </w:t>
      </w:r>
      <w:r w:rsidR="0031423A">
        <w:t>in</w:t>
      </w:r>
      <w:r w:rsidR="002D449F">
        <w:t>to publish</w:t>
      </w:r>
      <w:r w:rsidR="0031423A">
        <w:t>ing</w:t>
      </w:r>
      <w:r w:rsidR="002D449F">
        <w:t xml:space="preserve"> their opinion pieces </w:t>
      </w:r>
      <w:r w:rsidR="00A6611F">
        <w:t xml:space="preserve">[ref]. </w:t>
      </w:r>
      <w:r w:rsidR="00866683">
        <w:t xml:space="preserve">Deepfakes </w:t>
      </w:r>
      <w:r w:rsidR="00851907">
        <w:t xml:space="preserve">have also been </w:t>
      </w:r>
      <w:r w:rsidR="00CF24BF" w:rsidRPr="00E2283A">
        <w:t>used to</w:t>
      </w:r>
      <w:commentRangeStart w:id="62"/>
      <w:r w:rsidR="00CF24BF" w:rsidRPr="00E2283A">
        <w:t xml:space="preserve"> rewrite history</w:t>
      </w:r>
      <w:commentRangeEnd w:id="62"/>
      <w:r>
        <w:rPr>
          <w:rStyle w:val="CommentReference"/>
        </w:rPr>
        <w:commentReference w:id="62"/>
      </w:r>
      <w:r w:rsidR="00CF24BF" w:rsidRPr="00E2283A">
        <w:t xml:space="preserve"> (one </w:t>
      </w:r>
      <w:r w:rsidR="00A6611F">
        <w:t xml:space="preserve">such </w:t>
      </w:r>
      <w:r w:rsidR="00CF24BF" w:rsidRPr="00E2283A">
        <w:t xml:space="preserve">example </w:t>
      </w:r>
      <w:r w:rsidR="00A6611F">
        <w:t>involves</w:t>
      </w:r>
      <w:r w:rsidR="00CF24BF" w:rsidRPr="00E2283A">
        <w:t xml:space="preserve"> President Nixon claiming </w:t>
      </w:r>
      <w:r w:rsidR="00866683">
        <w:t xml:space="preserve">that </w:t>
      </w:r>
      <w:r w:rsidR="00CF24BF" w:rsidRPr="00E2283A">
        <w:t xml:space="preserve">the </w:t>
      </w:r>
      <w:r w:rsidR="008E0247">
        <w:t xml:space="preserve">Apollo 11 </w:t>
      </w:r>
      <w:r w:rsidR="00CF24BF" w:rsidRPr="00E2283A">
        <w:t>moon landing never happened [ref])</w:t>
      </w:r>
      <w:r w:rsidR="00333979">
        <w:t>,</w:t>
      </w:r>
      <w:r w:rsidR="00F40EF2">
        <w:t xml:space="preserve"> while i</w:t>
      </w:r>
      <w:r w:rsidR="00F00808">
        <w:t xml:space="preserve">ntelligence </w:t>
      </w:r>
      <w:r w:rsidR="00A84905">
        <w:t xml:space="preserve">services </w:t>
      </w:r>
      <w:r w:rsidR="00F00808">
        <w:t xml:space="preserve">and think-tanks </w:t>
      </w:r>
      <w:r w:rsidR="00CF24BF" w:rsidRPr="00E2283A">
        <w:t xml:space="preserve">warn that </w:t>
      </w:r>
      <w:r w:rsidR="00333979">
        <w:t xml:space="preserve">they 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commentRangeStart w:id="63"/>
      <w:commentRangeStart w:id="64"/>
      <w:r w:rsidR="00851907">
        <w:t>A</w:t>
      </w:r>
      <w:r w:rsidR="00CF24BF" w:rsidRPr="00E2283A">
        <w:t xml:space="preserve"> convincing video of a world leader declaring the launch of a nuclear weapon or </w:t>
      </w:r>
      <w:r w:rsidR="009A064B">
        <w:t xml:space="preserve">severe economic sanctions on a trading partner </w:t>
      </w:r>
      <w:commentRangeStart w:id="65"/>
      <w:r w:rsidR="00CF24BF" w:rsidRPr="00E2283A">
        <w:t xml:space="preserve">could </w:t>
      </w:r>
      <w:commentRangeEnd w:id="65"/>
      <w:r>
        <w:rPr>
          <w:rStyle w:val="CommentReference"/>
        </w:rPr>
        <w:commentReference w:id="65"/>
      </w:r>
      <w:r w:rsidR="00CF24BF" w:rsidRPr="00E2283A">
        <w:t xml:space="preserve">incite violence, </w:t>
      </w:r>
      <w:r w:rsidR="00A84905">
        <w:t>trigger stock-</w:t>
      </w:r>
      <w:r w:rsidR="00866276">
        <w:t xml:space="preserve">market volatility, and </w:t>
      </w:r>
      <w:r w:rsidR="00CF24BF" w:rsidRPr="00E2283A">
        <w:t xml:space="preserve">damage foreign relations. </w:t>
      </w:r>
      <w:commentRangeEnd w:id="63"/>
      <w:r w:rsidR="001105E0">
        <w:rPr>
          <w:rStyle w:val="CommentReference"/>
        </w:rPr>
        <w:commentReference w:id="63"/>
      </w:r>
      <w:commentRangeEnd w:id="64"/>
      <w:r w:rsidR="00766FDA">
        <w:rPr>
          <w:rStyle w:val="CommentReference"/>
        </w:rPr>
        <w:commentReference w:id="64"/>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EF39FE">
        <w:t xml:space="preserve">gets </w:t>
      </w:r>
      <w:r w:rsidR="009A064B" w:rsidRPr="009A064B">
        <w:t>its boots on.</w:t>
      </w:r>
      <w:r w:rsidR="009A064B">
        <w:t xml:space="preserve"> And the </w:t>
      </w:r>
      <w:r w:rsidR="00CF24BF" w:rsidRPr="00E2283A">
        <w:t>consequences could be catastrophic.</w:t>
      </w:r>
    </w:p>
    <w:p w14:paraId="5942A434" w14:textId="67E57741" w:rsidR="00DC726F" w:rsidRDefault="00B858A3" w:rsidP="00DC726F">
      <w:pPr>
        <w:pStyle w:val="NormalWeb"/>
        <w:ind w:firstLine="720"/>
      </w:pPr>
      <w:r>
        <w:t xml:space="preserve">Soon it </w:t>
      </w:r>
      <w:r w:rsidR="000671DB">
        <w:t xml:space="preserve">may </w:t>
      </w:r>
      <w:r w:rsidR="001E74A3" w:rsidRPr="00CB0E92">
        <w:t xml:space="preserve">be impossible to tell </w:t>
      </w:r>
      <w:r w:rsidR="001E74A3">
        <w:t xml:space="preserve">with </w:t>
      </w:r>
      <w:r w:rsidR="001E74A3" w:rsidRPr="00CB0E92">
        <w:t>the naked eye or ear whether a video or audio clip is authentic.</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w:t>
      </w:r>
      <w:r w:rsidR="00685BCB">
        <w:t xml:space="preserve">both </w:t>
      </w:r>
      <w:r w:rsidR="00026DF8">
        <w:t xml:space="preserve">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even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t xml:space="preserve">law or algorithm </w:t>
      </w:r>
      <w:r w:rsidR="00265512">
        <w:t xml:space="preserve">can guarantee that the public will </w:t>
      </w:r>
      <w:r w:rsidR="00A62FFB">
        <w:t xml:space="preserve">always be </w:t>
      </w:r>
      <w:r w:rsidR="000B78D9">
        <w:t>protect</w:t>
      </w:r>
      <w:r w:rsidR="00265512">
        <w:t>ed</w:t>
      </w:r>
      <w:r w:rsidR="000B78D9">
        <w:t xml:space="preserve"> </w:t>
      </w:r>
      <w:r w:rsidR="00265512">
        <w:t xml:space="preserve">from </w:t>
      </w:r>
      <w:r w:rsidR="00A62FFB">
        <w:t xml:space="preserve">contact with </w:t>
      </w:r>
      <w:r w:rsidR="00265512">
        <w:t xml:space="preserve">malicious </w:t>
      </w:r>
      <w:r w:rsidR="007C057E">
        <w:t xml:space="preserve">synthetic </w:t>
      </w:r>
      <w:r w:rsidR="00414C1C">
        <w:t>content</w:t>
      </w:r>
      <w:r w:rsidR="00A75D12">
        <w:t xml:space="preserve"> [ref]</w:t>
      </w:r>
      <w:r w:rsidR="000A776B">
        <w:t>.</w:t>
      </w:r>
    </w:p>
    <w:p w14:paraId="525E43C8" w14:textId="17ACA5DE" w:rsidR="002B6906" w:rsidRDefault="008C305D" w:rsidP="004277FC">
      <w:pPr>
        <w:pStyle w:val="NormalWeb"/>
        <w:ind w:firstLine="720"/>
        <w:pPrChange w:id="66" w:author="sean hughes" w:date="2020-10-14T09:40:00Z">
          <w:pPr>
            <w:pStyle w:val="NormalWeb"/>
            <w:ind w:firstLine="720"/>
          </w:pPr>
        </w:pPrChange>
      </w:pPr>
      <w:r>
        <w:t xml:space="preserve">What is needed then, alongside legislation and technological fixes, is a </w:t>
      </w:r>
      <w:r w:rsidR="001F28C8">
        <w:t xml:space="preserve">greater </w:t>
      </w:r>
      <w:r>
        <w:t xml:space="preserve">focus on the human dimension, namely, the </w:t>
      </w:r>
      <w:r w:rsidRPr="561A99A2">
        <w:rPr>
          <w:i/>
          <w:iCs/>
        </w:rPr>
        <w:t>psychology</w:t>
      </w:r>
      <w:r>
        <w:t xml:space="preserve"> of Deepfakes. </w:t>
      </w:r>
      <w:commentRangeStart w:id="67"/>
      <w:r>
        <w:t xml:space="preserve">We need to understand </w:t>
      </w:r>
      <w:commentRangeStart w:id="68"/>
      <w:commentRangeStart w:id="69"/>
      <w:r>
        <w:t xml:space="preserve">how </w:t>
      </w:r>
      <w:commentRangeEnd w:id="68"/>
      <w:r>
        <w:rPr>
          <w:rStyle w:val="CommentReference"/>
        </w:rPr>
        <w:commentReference w:id="68"/>
      </w:r>
      <w:commentRangeEnd w:id="69"/>
      <w:r w:rsidR="007C5D94">
        <w:rPr>
          <w:rStyle w:val="CommentReference"/>
        </w:rPr>
        <w:commentReference w:id="69"/>
      </w:r>
      <w:r>
        <w:t xml:space="preserve">synthetic media comes to shape what people think, how they feel, and what they </w:t>
      </w:r>
      <w:r w:rsidR="009B0CEC">
        <w:t xml:space="preserve">ultimately </w:t>
      </w:r>
      <w:r>
        <w:t>do.</w:t>
      </w:r>
      <w:r w:rsidR="00F84979">
        <w:t xml:space="preserve"> </w:t>
      </w:r>
      <w:commentRangeEnd w:id="67"/>
      <w:r>
        <w:rPr>
          <w:rStyle w:val="CommentReference"/>
        </w:rPr>
        <w:commentReference w:id="67"/>
      </w:r>
      <w:del w:id="70" w:author="sean hughes" w:date="2020-10-14T09:40:00Z">
        <w:r w:rsidR="00D9659F" w:rsidDel="004277FC">
          <w:delText>To illustrate</w:delText>
        </w:r>
      </w:del>
      <w:ins w:id="71" w:author="sean hughes" w:date="2020-10-14T09:40:00Z">
        <w:r w:rsidR="004277FC">
          <w:t xml:space="preserve">A </w:t>
        </w:r>
      </w:ins>
      <w:del w:id="72" w:author="sean hughes" w:date="2020-10-14T09:40:00Z">
        <w:r w:rsidR="00D9659F" w:rsidDel="004277FC">
          <w:delText xml:space="preserve">, take </w:delText>
        </w:r>
        <w:r w:rsidR="00DA3E29" w:rsidDel="004277FC">
          <w:delText xml:space="preserve">a </w:delText>
        </w:r>
      </w:del>
      <w:r w:rsidR="005A3958">
        <w:t xml:space="preserve">branch of psychology known as </w:t>
      </w:r>
      <w:r w:rsidR="0055793B">
        <w:t>person perception</w:t>
      </w:r>
      <w:ins w:id="73" w:author="sean hughes" w:date="2020-10-14T09:41:00Z">
        <w:r w:rsidR="004277FC">
          <w:t xml:space="preserve"> seems like a good starting place to begin asking and answering such questions</w:t>
        </w:r>
      </w:ins>
      <w:r w:rsidR="0055793B">
        <w:t xml:space="preserve">. </w:t>
      </w:r>
      <w:r w:rsidR="00243E9A">
        <w:t xml:space="preserve">So far </w:t>
      </w:r>
      <w:r w:rsidR="00AD7B5E">
        <w:t xml:space="preserve">Deepfakes have been </w:t>
      </w:r>
      <w:r w:rsidR="00243E9A">
        <w:t xml:space="preserve">used to target prominent </w:t>
      </w:r>
      <w:r w:rsidR="009A2D7F">
        <w:t xml:space="preserve">individuals </w:t>
      </w:r>
      <w:r w:rsidR="00AD7B5E">
        <w:t xml:space="preserve">such as </w:t>
      </w:r>
      <w:r w:rsidR="002C6426">
        <w:t>Barack Obama, Donald Trump, and Mark Zuckerberg</w:t>
      </w:r>
      <w:r w:rsidR="00260826" w:rsidRPr="561A99A2">
        <w:rPr>
          <w:rStyle w:val="Hyperlink"/>
        </w:rPr>
        <w:t xml:space="preserve"> [ref]</w:t>
      </w:r>
      <w:r w:rsidR="00AD7B5E" w:rsidRPr="561A99A2">
        <w:rPr>
          <w:rStyle w:val="Hyperlink"/>
        </w:rPr>
        <w:t>.</w:t>
      </w:r>
      <w:r w:rsidR="002C6426">
        <w:t xml:space="preserve"> </w:t>
      </w:r>
      <w:r w:rsidR="0017081B">
        <w:t xml:space="preserve">However, </w:t>
      </w:r>
      <w:r w:rsidR="00107F86">
        <w:t xml:space="preserve">as the </w:t>
      </w:r>
      <w:r w:rsidR="0017081B">
        <w:t xml:space="preserve">availability of </w:t>
      </w:r>
      <w:r w:rsidR="00954A2B">
        <w:t xml:space="preserve">this </w:t>
      </w:r>
      <w:r w:rsidR="0017081B">
        <w:t xml:space="preserve">technology </w:t>
      </w:r>
      <w:r w:rsidR="00107F86">
        <w:t xml:space="preserve">grows, and the online sharing of personal data continues, </w:t>
      </w:r>
      <w:r w:rsidR="0017081B">
        <w:t xml:space="preserve">it </w:t>
      </w:r>
      <w:r w:rsidR="00107F86">
        <w:t xml:space="preserve">will become </w:t>
      </w:r>
      <w:r w:rsidR="00CD72E3">
        <w:t>increasingly</w:t>
      </w:r>
      <w:r w:rsidR="00107F86">
        <w:t xml:space="preserve"> easy </w:t>
      </w:r>
      <w:r w:rsidR="0017081B">
        <w:t xml:space="preserve">to </w:t>
      </w:r>
      <w:r w:rsidR="00DA3E29">
        <w:t xml:space="preserve">scrape </w:t>
      </w:r>
      <w:r w:rsidR="004711F8">
        <w:t xml:space="preserve">anyone’s </w:t>
      </w:r>
      <w:r w:rsidR="00DA3E29">
        <w:t>data</w:t>
      </w:r>
      <w:r w:rsidR="0017081B">
        <w:t xml:space="preserve">, </w:t>
      </w:r>
      <w:r w:rsidR="00260826">
        <w:t>use</w:t>
      </w:r>
      <w:r w:rsidR="0055793B">
        <w:t xml:space="preserve"> it to generate a Deepfake</w:t>
      </w:r>
      <w:r w:rsidR="00260826">
        <w:t>,</w:t>
      </w:r>
      <w:r w:rsidR="0055793B">
        <w:t xml:space="preserve"> </w:t>
      </w:r>
      <w:r w:rsidR="00260826">
        <w:t xml:space="preserve">and have </w:t>
      </w:r>
      <w:r w:rsidR="004711F8">
        <w:t xml:space="preserve">them </w:t>
      </w:r>
      <w:ins w:id="74" w:author="Ian Hussey" w:date="2020-10-12T13:30:00Z">
        <w:r w:rsidR="001105E0">
          <w:t xml:space="preserve">apparently </w:t>
        </w:r>
      </w:ins>
      <w:r w:rsidR="0017081B">
        <w:t xml:space="preserve">act in ways that </w:t>
      </w:r>
      <w:r w:rsidR="00D8512F">
        <w:t xml:space="preserve">either </w:t>
      </w:r>
      <w:r w:rsidR="0017081B">
        <w:t xml:space="preserve">enhance or </w:t>
      </w:r>
      <w:commentRangeStart w:id="75"/>
      <w:del w:id="76" w:author="sean hughes" w:date="2020-10-14T09:33:00Z">
        <w:r w:rsidR="0017081B" w:rsidDel="007C5D94">
          <w:delText xml:space="preserve">destroy </w:delText>
        </w:r>
      </w:del>
      <w:commentRangeEnd w:id="75"/>
      <w:ins w:id="77" w:author="sean hughes" w:date="2020-10-14T09:33:00Z">
        <w:r w:rsidR="007C5D94">
          <w:t>harm</w:t>
        </w:r>
        <w:r w:rsidR="007C5D94">
          <w:t xml:space="preserve"> </w:t>
        </w:r>
      </w:ins>
      <w:r>
        <w:rPr>
          <w:rStyle w:val="CommentReference"/>
        </w:rPr>
        <w:commentReference w:id="75"/>
      </w:r>
      <w:r w:rsidR="0017081B">
        <w:t xml:space="preserve">their </w:t>
      </w:r>
      <w:r w:rsidR="00954A2B">
        <w:t>reputation</w:t>
      </w:r>
      <w:r w:rsidR="00253006">
        <w:t xml:space="preserve">. </w:t>
      </w:r>
      <w:r w:rsidR="00FD619A">
        <w:t xml:space="preserve">This </w:t>
      </w:r>
      <w:del w:id="78" w:author="Ian Hussey" w:date="2020-10-12T13:31:00Z">
        <w:r w:rsidDel="00FD619A">
          <w:delText xml:space="preserve">begs </w:delText>
        </w:r>
      </w:del>
      <w:ins w:id="79" w:author="Ian Hussey" w:date="2020-10-12T13:31:00Z">
        <w:r w:rsidR="00923D7A">
          <w:t xml:space="preserve">raises </w:t>
        </w:r>
      </w:ins>
      <w:r w:rsidR="00FD619A">
        <w:t>the question</w:t>
      </w:r>
      <w:r w:rsidR="00FB2583">
        <w:t xml:space="preserve">: how easily can </w:t>
      </w:r>
      <w:r w:rsidR="001D16E9">
        <w:t xml:space="preserve">a Deepfake shift </w:t>
      </w:r>
      <w:r w:rsidR="00FB2583">
        <w:t xml:space="preserve">our attitudes and intentions </w:t>
      </w:r>
      <w:r w:rsidR="001D16E9">
        <w:t>towards another person, especially one we’ve just met?</w:t>
      </w:r>
    </w:p>
    <w:p w14:paraId="7CA320B9" w14:textId="77777777" w:rsidR="00FD1F77" w:rsidRDefault="00FD1F77" w:rsidP="00FD1F77">
      <w:pPr>
        <w:pStyle w:val="AbstractSummary"/>
        <w:ind w:firstLine="720"/>
        <w:rPr>
          <w:ins w:id="80" w:author="sean hughes" w:date="2020-10-13T12:41:00Z"/>
        </w:rPr>
      </w:pPr>
      <w:commentRangeStart w:id="81"/>
      <w:ins w:id="82" w:author="sean hughes" w:date="2020-10-13T12:41:00Z">
        <w:r>
          <w:t xml:space="preserve">To answer this, we created a set of videos wherein an actor (‘Chris’) disclosed personal information on his YouTube channel. In one video he emitted positive self-statements (e.g., </w:t>
        </w:r>
        <w:r>
          <w:lastRenderedPageBreak/>
          <w:t>“</w:t>
        </w:r>
        <w:r w:rsidRPr="00F840A3">
          <w:rPr>
            <w:i/>
          </w:rPr>
          <w:t xml:space="preserve">When I was in college I helped my friend </w:t>
        </w:r>
        <w:r>
          <w:rPr>
            <w:i/>
          </w:rPr>
          <w:t xml:space="preserve">study for </w:t>
        </w:r>
        <w:r w:rsidRPr="00F840A3">
          <w:rPr>
            <w:i/>
          </w:rPr>
          <w:t>his final exam</w:t>
        </w:r>
        <w:r>
          <w:t>”) while in another he emitted negative statements (e.g., “</w:t>
        </w:r>
        <w:r w:rsidRPr="00F840A3">
          <w:rPr>
            <w:i/>
          </w:rPr>
          <w:t>I won’t give up my seat on a bus if I see a heavily pregnant woman standing. It’s not my problem if she needs it more than me</w:t>
        </w:r>
        <w:r>
          <w:t xml:space="preserve">”). A first group of participants were asked to navigate to YouTube (where the videos were hosted), watch either the positive or negative variant, and then provided measures of their self-reported attitudes, automatic attitudes, and behavioral intentions towards Chris. Results indicated </w:t>
        </w:r>
        <w:r w:rsidRPr="00A77A75">
          <w:t xml:space="preserve">that genuine </w:t>
        </w:r>
        <w:r>
          <w:t xml:space="preserve">videos strongly influenced </w:t>
        </w:r>
        <w:r w:rsidRPr="00A77A75">
          <w:t xml:space="preserve">people’s </w:t>
        </w:r>
        <w:r>
          <w:t xml:space="preserve">first </w:t>
        </w:r>
        <w:r w:rsidRPr="00A77A75">
          <w:t xml:space="preserve">impressions </w:t>
        </w:r>
        <w:r>
          <w:t xml:space="preserve">of Chris </w:t>
        </w:r>
        <w:r w:rsidRPr="00A77A75">
          <w:t>(see Fig X.):</w:t>
        </w:r>
        <w:r>
          <w:t xml:space="preserve"> </w:t>
        </w:r>
        <w:r w:rsidRPr="00604EED">
          <w:rPr>
            <w:highlight w:val="yellow"/>
          </w:rPr>
          <w:t>stats here</w:t>
        </w:r>
        <w:r>
          <w:t xml:space="preserve">. </w:t>
        </w:r>
      </w:ins>
    </w:p>
    <w:p w14:paraId="192B5418" w14:textId="23052387" w:rsidR="00FD1F77" w:rsidRDefault="00FD1F77" w:rsidP="00EB5433">
      <w:pPr>
        <w:pStyle w:val="AbstractSummary"/>
        <w:rPr>
          <w:ins w:id="83" w:author="sean hughes" w:date="2020-10-13T12:41:00Z"/>
        </w:rPr>
        <w:pPrChange w:id="84" w:author="sean hughes" w:date="2020-10-14T10:02:00Z">
          <w:pPr>
            <w:pStyle w:val="AbstractSummary"/>
            <w:ind w:firstLine="720"/>
          </w:pPr>
        </w:pPrChange>
      </w:pPr>
      <w:ins w:id="85" w:author="sean hughes" w:date="2020-10-13T12:41:00Z">
        <w:r>
          <w:t xml:space="preserve">A second group encountered the same procedure but with one key difference: they watched a Deepfaked video of Chris. This video was generated </w:t>
        </w:r>
      </w:ins>
      <w:ins w:id="86" w:author="sean hughes" w:date="2020-10-14T09:43:00Z">
        <w:r w:rsidR="004277FC">
          <w:t xml:space="preserve">using the method of Fried et al [ref] wherein </w:t>
        </w:r>
      </w:ins>
      <w:ins w:id="87" w:author="sean hughes" w:date="2020-10-14T09:45:00Z">
        <w:r w:rsidR="004277FC">
          <w:t>computer graphics (CG) renderings of the</w:t>
        </w:r>
        <w:r w:rsidR="004277FC">
          <w:t xml:space="preserve"> actor</w:t>
        </w:r>
      </w:ins>
      <w:ins w:id="88" w:author="sean hughes" w:date="2020-10-14T09:46:00Z">
        <w:r w:rsidR="004277FC">
          <w:t>’s face</w:t>
        </w:r>
      </w:ins>
      <w:ins w:id="89" w:author="sean hughes" w:date="2020-10-14T09:45:00Z">
        <w:r w:rsidR="004277FC">
          <w:t xml:space="preserve"> </w:t>
        </w:r>
      </w:ins>
      <w:ins w:id="90" w:author="sean hughes" w:date="2020-10-14T09:50:00Z">
        <w:r w:rsidR="004277FC">
          <w:t xml:space="preserve">were generated from the authentic videos. These renderings were then </w:t>
        </w:r>
      </w:ins>
      <w:ins w:id="91" w:author="sean hughes" w:date="2020-10-14T09:45:00Z">
        <w:r w:rsidR="004277FC">
          <w:t xml:space="preserve">converted to photorealistic synthesized video using a </w:t>
        </w:r>
      </w:ins>
      <w:ins w:id="92" w:author="sean hughes" w:date="2020-10-14T09:42:00Z">
        <w:r w:rsidR="004277FC">
          <w:t>trained Generative Adversarial Network</w:t>
        </w:r>
      </w:ins>
      <w:ins w:id="93" w:author="sean hughes" w:date="2020-10-14T09:46:00Z">
        <w:r w:rsidR="004277FC">
          <w:t xml:space="preserve"> (GAN). </w:t>
        </w:r>
      </w:ins>
      <w:del w:id="94" w:author="sean hughes" w:date="2020-10-14T09:46:00Z">
        <w:r w:rsidDel="004277FC">
          <w:rPr>
            <w:rStyle w:val="CommentReference"/>
          </w:rPr>
          <w:commentReference w:id="95"/>
        </w:r>
      </w:del>
      <w:ins w:id="96" w:author="sean hughes" w:date="2020-10-14T09:48:00Z">
        <w:r w:rsidR="004277FC">
          <w:t xml:space="preserve">This allowed us to take the mouth motions of the actor saying </w:t>
        </w:r>
      </w:ins>
      <w:ins w:id="97" w:author="sean hughes" w:date="2020-10-14T09:51:00Z">
        <w:r w:rsidR="00341318">
          <w:t xml:space="preserve">positive statements and transplant them onto clips of him saying </w:t>
        </w:r>
      </w:ins>
      <w:ins w:id="98" w:author="sean hughes" w:date="2020-10-14T09:52:00Z">
        <w:r w:rsidR="00341318">
          <w:t>negative</w:t>
        </w:r>
      </w:ins>
      <w:ins w:id="99" w:author="sean hughes" w:date="2020-10-14T09:51:00Z">
        <w:r w:rsidR="00341318">
          <w:t xml:space="preserve"> </w:t>
        </w:r>
      </w:ins>
      <w:ins w:id="100" w:author="sean hughes" w:date="2020-10-14T09:52:00Z">
        <w:r w:rsidR="00341318">
          <w:t>statements (or vice-versa)</w:t>
        </w:r>
      </w:ins>
      <w:commentRangeStart w:id="101"/>
      <w:del w:id="102" w:author="sean hughes" w:date="2020-10-14T09:52:00Z">
        <w:r w:rsidDel="00341318">
          <w:rPr>
            <w:rStyle w:val="CommentReference"/>
          </w:rPr>
          <w:commentReference w:id="103"/>
        </w:r>
        <w:commentRangeEnd w:id="101"/>
        <w:r w:rsidDel="00341318">
          <w:rPr>
            <w:rStyle w:val="CommentReference"/>
          </w:rPr>
          <w:commentReference w:id="101"/>
        </w:r>
      </w:del>
      <w:ins w:id="104" w:author="sean hughes" w:date="2020-10-13T12:41:00Z">
        <w:r>
          <w:t xml:space="preserve"> (for examples of </w:t>
        </w:r>
      </w:ins>
      <w:ins w:id="105" w:author="sean hughes" w:date="2020-10-14T09:54:00Z">
        <w:r w:rsidR="00341318">
          <w:t xml:space="preserve">the </w:t>
        </w:r>
      </w:ins>
      <w:ins w:id="106" w:author="sean hughes" w:date="2020-10-14T09:53:00Z">
        <w:r w:rsidR="00341318">
          <w:t xml:space="preserve">genuine and Deepfaked </w:t>
        </w:r>
      </w:ins>
      <w:ins w:id="107" w:author="sean hughes" w:date="2020-10-13T12:41:00Z">
        <w:r>
          <w:t xml:space="preserve">videos see </w:t>
        </w:r>
        <w:r w:rsidRPr="561A99A2">
          <w:rPr>
            <w:highlight w:val="yellow"/>
            <w:u w:val="single"/>
          </w:rPr>
          <w:t>link</w:t>
        </w:r>
        <w:r>
          <w:t xml:space="preserve">). We found that a single exposure to one of these Deepfakes strongly influenced how the target was perceived, and that by </w:t>
        </w:r>
        <w:commentRangeStart w:id="108"/>
        <w:commentRangeStart w:id="109"/>
        <w:r>
          <w:t>digitally controlling his actions</w:t>
        </w:r>
      </w:ins>
      <w:commentRangeEnd w:id="108"/>
      <w:r>
        <w:rPr>
          <w:rStyle w:val="CommentReference"/>
        </w:rPr>
        <w:commentReference w:id="108"/>
      </w:r>
      <w:commentRangeEnd w:id="109"/>
      <w:r>
        <w:rPr>
          <w:rStyle w:val="CommentReference"/>
        </w:rPr>
        <w:commentReference w:id="109"/>
      </w:r>
      <w:ins w:id="110" w:author="sean hughes" w:date="2020-10-13T12:41:00Z">
        <w:r>
          <w:t xml:space="preserve">, we could influence </w:t>
        </w:r>
      </w:ins>
      <w:ins w:id="111" w:author="sean hughes" w:date="2020-10-14T09:53:00Z">
        <w:r w:rsidR="00341318">
          <w:t xml:space="preserve">whether </w:t>
        </w:r>
      </w:ins>
      <w:del w:id="112" w:author="sean hughes" w:date="2020-10-14T09:53:00Z">
        <w:r w:rsidDel="00341318">
          <w:rPr>
            <w:rStyle w:val="CommentReference"/>
          </w:rPr>
          <w:commentReference w:id="113"/>
        </w:r>
      </w:del>
      <w:ins w:id="114" w:author="sean hughes" w:date="2020-10-13T12:41:00Z">
        <w:r>
          <w:t xml:space="preserve">he was liked or despised (see Fig X.): </w:t>
        </w:r>
        <w:r w:rsidRPr="561A99A2">
          <w:rPr>
            <w:highlight w:val="yellow"/>
          </w:rPr>
          <w:t>stats here</w:t>
        </w:r>
        <w:r>
          <w:t xml:space="preserve">. </w:t>
        </w:r>
        <w:commentRangeStart w:id="115"/>
        <w:commentRangeStart w:id="116"/>
        <w:r>
          <w:t>These findings replicated when a different algorithmic process was used to generate the Deepfakes</w:t>
        </w:r>
      </w:ins>
      <w:ins w:id="117" w:author="sean hughes" w:date="2020-10-14T09:53:00Z">
        <w:r w:rsidR="00341318">
          <w:t>.</w:t>
        </w:r>
      </w:ins>
      <w:ins w:id="118" w:author="sean hughes" w:date="2020-10-13T12:41:00Z">
        <w:r>
          <w:t xml:space="preserve"> </w:t>
        </w:r>
      </w:ins>
      <w:ins w:id="119" w:author="sean hughes" w:date="2020-10-14T09:53:00Z">
        <w:r w:rsidR="00341318">
          <w:t xml:space="preserve">It </w:t>
        </w:r>
      </w:ins>
      <w:ins w:id="120" w:author="sean hughes" w:date="2020-10-13T12:41:00Z">
        <w:r>
          <w:t>also generalized from one synthetic media type (videos) to another (audio).</w:t>
        </w:r>
      </w:ins>
      <w:commentRangeEnd w:id="115"/>
      <w:r>
        <w:rPr>
          <w:rStyle w:val="CommentReference"/>
        </w:rPr>
        <w:commentReference w:id="115"/>
      </w:r>
      <w:commentRangeEnd w:id="116"/>
      <w:r w:rsidR="00341318">
        <w:rPr>
          <w:rStyle w:val="CommentReference"/>
        </w:rPr>
        <w:commentReference w:id="116"/>
      </w:r>
      <w:ins w:id="121" w:author="sean hughes" w:date="2020-10-13T12:41:00Z">
        <w:r>
          <w:t xml:space="preserve"> That is, in a separate set of studies, we fed audio recordings of the actor to a</w:t>
        </w:r>
        <w:commentRangeStart w:id="122"/>
        <w:commentRangeStart w:id="123"/>
        <w:r>
          <w:t xml:space="preserve"> </w:t>
        </w:r>
      </w:ins>
      <w:ins w:id="124" w:author="sean hughes" w:date="2020-10-14T10:02:00Z">
        <w:r w:rsidR="00EB5433">
          <w:t xml:space="preserve">bidirectional </w:t>
        </w:r>
        <w:r w:rsidR="00EB5433" w:rsidRPr="00EB5433">
          <w:t>text-to-speech (TTS) autoregressive neural network</w:t>
        </w:r>
        <w:r w:rsidR="00EB5433">
          <w:t xml:space="preserve"> (see [ref]) </w:t>
        </w:r>
      </w:ins>
      <w:commentRangeEnd w:id="122"/>
      <w:del w:id="125" w:author="sean hughes" w:date="2020-10-14T10:02:00Z">
        <w:r w:rsidDel="00EB5433">
          <w:rPr>
            <w:rStyle w:val="CommentReference"/>
          </w:rPr>
          <w:commentReference w:id="122"/>
        </w:r>
        <w:commentRangeEnd w:id="123"/>
        <w:r w:rsidR="00341318" w:rsidDel="00EB5433">
          <w:rPr>
            <w:rStyle w:val="CommentReference"/>
          </w:rPr>
          <w:commentReference w:id="123"/>
        </w:r>
      </w:del>
      <w:ins w:id="126" w:author="sean hughes" w:date="2020-10-13T12:41:00Z">
        <w:r>
          <w:t xml:space="preserve">and had it create a completely synthetic clone of his voice. One group listened to the clone saying the same statements as in the videos while another listened to genuine recordings of the actor. Synthetically cloning the target’s voice and manipulating what he said allowed us to control (automatic) attitudes and intentions towards the target (see Fig X.): </w:t>
        </w:r>
        <w:r w:rsidRPr="561A99A2">
          <w:rPr>
            <w:highlight w:val="yellow"/>
          </w:rPr>
          <w:t>stats here</w:t>
        </w:r>
        <w:r>
          <w:t xml:space="preserve">. </w:t>
        </w:r>
      </w:ins>
      <w:commentRangeEnd w:id="81"/>
      <w:r>
        <w:rPr>
          <w:rStyle w:val="CommentReference"/>
        </w:rPr>
        <w:commentReference w:id="81"/>
      </w:r>
    </w:p>
    <w:p w14:paraId="194A6488" w14:textId="4FE072EF" w:rsidR="001F2585" w:rsidDel="00FD1F77" w:rsidRDefault="00DA3E29" w:rsidP="006856D9">
      <w:pPr>
        <w:pStyle w:val="AbstractSummary"/>
        <w:ind w:firstLine="720"/>
        <w:rPr>
          <w:del w:id="127" w:author="sean hughes" w:date="2020-10-13T12:41:00Z"/>
        </w:rPr>
      </w:pPr>
      <w:commentRangeStart w:id="128"/>
      <w:del w:id="129" w:author="sean hughes" w:date="2020-10-13T12:41:00Z">
        <w:r w:rsidDel="00FD1F77">
          <w:delText>To answer this</w:delText>
        </w:r>
      </w:del>
      <w:ins w:id="130" w:author="Ian Hussey" w:date="2020-10-12T13:31:00Z">
        <w:del w:id="131" w:author="sean hughes" w:date="2020-10-13T12:41:00Z">
          <w:r w:rsidR="00923D7A" w:rsidDel="00FD1F77">
            <w:delText xml:space="preserve">, </w:delText>
          </w:r>
        </w:del>
      </w:ins>
      <w:del w:id="132" w:author="sean hughes" w:date="2020-10-13T12:41:00Z">
        <w:r w:rsidDel="00FD1F77">
          <w:delText xml:space="preserve"> question</w:delText>
        </w:r>
        <w:r w:rsidR="00B564A2" w:rsidDel="00FD1F77">
          <w:delText xml:space="preserve"> </w:delText>
        </w:r>
        <w:r w:rsidR="00511234" w:rsidDel="00FD1F77">
          <w:delText xml:space="preserve">we </w:delText>
        </w:r>
        <w:r w:rsidR="001F2585" w:rsidDel="00FD1F77">
          <w:delText xml:space="preserve">created </w:delText>
        </w:r>
        <w:r w:rsidR="00F840A3" w:rsidDel="00FD1F77">
          <w:delText xml:space="preserve">a set of videos </w:delText>
        </w:r>
        <w:r w:rsidDel="00FD1F77">
          <w:delText xml:space="preserve">wherein </w:delText>
        </w:r>
        <w:r w:rsidR="00F840A3" w:rsidDel="00FD1F77">
          <w:delText xml:space="preserve">an actor </w:delText>
        </w:r>
        <w:r w:rsidR="002C7718" w:rsidDel="00FD1F77">
          <w:delText xml:space="preserve">(‘Chris’) </w:delText>
        </w:r>
        <w:r w:rsidR="001F2585" w:rsidDel="00FD1F77">
          <w:delText>pretended to disclose</w:delText>
        </w:r>
      </w:del>
      <w:ins w:id="133" w:author="Ian Hussey" w:date="2020-10-12T13:31:00Z">
        <w:del w:id="134" w:author="sean hughes" w:date="2020-10-13T12:41:00Z">
          <w:r w:rsidR="00923D7A" w:rsidDel="00FD1F77">
            <w:delText>d</w:delText>
          </w:r>
        </w:del>
      </w:ins>
      <w:del w:id="135" w:author="sean hughes" w:date="2020-10-13T12:41:00Z">
        <w:r w:rsidR="001F2585" w:rsidDel="00FD1F77">
          <w:delText xml:space="preserve"> personal information on his YouTube channel. In one video </w:delText>
        </w:r>
        <w:r w:rsidR="002C7718" w:rsidDel="00FD1F77">
          <w:delText xml:space="preserve">he </w:delText>
        </w:r>
        <w:r w:rsidR="001F2585" w:rsidDel="00FD1F77">
          <w:delText>emitted positive self-statements</w:delText>
        </w:r>
        <w:r w:rsidR="00B858A3" w:rsidDel="00FD1F77">
          <w:delText xml:space="preserve"> </w:delText>
        </w:r>
        <w:r w:rsidR="001F2585" w:rsidDel="00FD1F77">
          <w:delText>(e.g., “</w:delText>
        </w:r>
        <w:r w:rsidR="001F2585" w:rsidRPr="00F840A3" w:rsidDel="00FD1F77">
          <w:rPr>
            <w:i/>
          </w:rPr>
          <w:delText xml:space="preserve">When I was in college I helped my friend </w:delText>
        </w:r>
        <w:r w:rsidR="001F2585" w:rsidDel="00FD1F77">
          <w:rPr>
            <w:i/>
          </w:rPr>
          <w:delText xml:space="preserve">study for </w:delText>
        </w:r>
        <w:r w:rsidR="001F2585" w:rsidRPr="00F840A3" w:rsidDel="00FD1F77">
          <w:rPr>
            <w:i/>
          </w:rPr>
          <w:delText>his final exam</w:delText>
        </w:r>
        <w:r w:rsidR="001F2585" w:rsidDel="00FD1F77">
          <w:delText xml:space="preserve">”) while in another he </w:delText>
        </w:r>
        <w:r w:rsidR="00B858A3" w:rsidDel="00FD1F77">
          <w:delText xml:space="preserve">emitted </w:delText>
        </w:r>
        <w:r w:rsidR="001F2585" w:rsidDel="00FD1F77">
          <w:delText>negative statements (e.g., “</w:delText>
        </w:r>
        <w:r w:rsidR="001F2585" w:rsidRPr="00F840A3" w:rsidDel="00FD1F77">
          <w:rPr>
            <w:i/>
          </w:rPr>
          <w:delText>I won’t give up my seat on a bus if I see a heavily pregnant woman standing. It’s not my problem if she needs it more than me</w:delText>
        </w:r>
        <w:r w:rsidR="001F2585" w:rsidDel="00FD1F77">
          <w:delText xml:space="preserve">”). </w:delText>
        </w:r>
        <w:r w:rsidR="000554D4" w:rsidDel="00FD1F77">
          <w:delText xml:space="preserve">A first </w:delText>
        </w:r>
        <w:r w:rsidR="00D9659F" w:rsidDel="00FD1F77">
          <w:delText xml:space="preserve">group of </w:delText>
        </w:r>
        <w:r w:rsidR="007636D3" w:rsidDel="00FD1F77">
          <w:delText xml:space="preserve">participants </w:delText>
        </w:r>
        <w:r w:rsidR="002C7718" w:rsidDel="00FD1F77">
          <w:delText>were asked to navigate</w:delText>
        </w:r>
        <w:r w:rsidR="007636D3" w:rsidDel="00FD1F77">
          <w:delText xml:space="preserve"> to YouTube (where </w:delText>
        </w:r>
        <w:r w:rsidR="00A77A75" w:rsidDel="00FD1F77">
          <w:delText xml:space="preserve">the </w:delText>
        </w:r>
        <w:r w:rsidR="007636D3" w:rsidDel="00FD1F77">
          <w:delText xml:space="preserve">videos were hosted), </w:delText>
        </w:r>
        <w:r w:rsidR="00A151DF" w:rsidDel="00FD1F77">
          <w:delText>watch</w:delText>
        </w:r>
        <w:r w:rsidR="007636D3" w:rsidDel="00FD1F77">
          <w:delText xml:space="preserve"> </w:delText>
        </w:r>
        <w:r w:rsidR="000554D4" w:rsidDel="00FD1F77">
          <w:delText xml:space="preserve">either the </w:delText>
        </w:r>
        <w:r w:rsidR="007636D3" w:rsidDel="00FD1F77">
          <w:delText xml:space="preserve">positive or negative </w:delText>
        </w:r>
        <w:r w:rsidR="00604EED" w:rsidDel="00FD1F77">
          <w:delText>variant</w:delText>
        </w:r>
        <w:r w:rsidR="007636D3" w:rsidDel="00FD1F77">
          <w:delText xml:space="preserve">, and </w:delText>
        </w:r>
        <w:r w:rsidR="00A1392E" w:rsidDel="00FD1F77">
          <w:delText>then provid</w:delText>
        </w:r>
      </w:del>
      <w:ins w:id="136" w:author="Ian Hussey" w:date="2020-10-12T17:47:00Z">
        <w:del w:id="137" w:author="sean hughes" w:date="2020-10-13T12:41:00Z">
          <w:r w:rsidR="004051A1" w:rsidDel="00FD1F77">
            <w:delText>ed</w:delText>
          </w:r>
        </w:del>
      </w:ins>
      <w:del w:id="138" w:author="sean hughes" w:date="2020-10-13T12:41:00Z">
        <w:r w:rsidR="00A1392E" w:rsidDel="00FD1F77">
          <w:delText xml:space="preserve">e </w:delText>
        </w:r>
        <w:r w:rsidR="00D9659F" w:rsidDel="00FD1F77">
          <w:delText xml:space="preserve">measures of </w:delText>
        </w:r>
        <w:r w:rsidR="00604EED" w:rsidDel="00FD1F77">
          <w:delText xml:space="preserve">their </w:delText>
        </w:r>
        <w:r w:rsidR="007636D3" w:rsidDel="00FD1F77">
          <w:delText xml:space="preserve">self-reported </w:delText>
        </w:r>
        <w:r w:rsidDel="00FD1F77">
          <w:delText xml:space="preserve">attitudes, </w:delText>
        </w:r>
        <w:r w:rsidR="007636D3" w:rsidDel="00FD1F77">
          <w:delText>automatic attitudes</w:delText>
        </w:r>
        <w:r w:rsidDel="00FD1F77">
          <w:delText>,</w:delText>
        </w:r>
        <w:r w:rsidR="007636D3" w:rsidDel="00FD1F77">
          <w:delText xml:space="preserve"> </w:delText>
        </w:r>
        <w:r w:rsidDel="00FD1F77">
          <w:delText xml:space="preserve">and </w:delText>
        </w:r>
        <w:r w:rsidR="00C67E4A" w:rsidDel="00FD1F77">
          <w:delText>behavioral intentions</w:delText>
        </w:r>
        <w:r w:rsidR="006847A3" w:rsidDel="00FD1F77">
          <w:delText xml:space="preserve"> towards Chris</w:delText>
        </w:r>
        <w:r w:rsidR="007636D3" w:rsidDel="00FD1F77">
          <w:delText xml:space="preserve">. </w:delText>
        </w:r>
        <w:r w:rsidR="000554D4" w:rsidDel="00FD1F77">
          <w:delText xml:space="preserve">Results indicated </w:delText>
        </w:r>
        <w:r w:rsidR="00A77A75" w:rsidRPr="00A77A75" w:rsidDel="00FD1F77">
          <w:delText xml:space="preserve">that genuine </w:delText>
        </w:r>
        <w:r w:rsidR="00F27158" w:rsidDel="00FD1F77">
          <w:delText xml:space="preserve">videos </w:delText>
        </w:r>
        <w:r w:rsidR="000554D4" w:rsidDel="00FD1F77">
          <w:delText>strongly biased</w:delText>
        </w:r>
        <w:r w:rsidR="00A77A75" w:rsidRPr="00A77A75" w:rsidDel="00FD1F77">
          <w:delText xml:space="preserve"> people’s </w:delText>
        </w:r>
        <w:r w:rsidR="000554D4" w:rsidDel="00FD1F77">
          <w:delText xml:space="preserve">initial </w:delText>
        </w:r>
        <w:r w:rsidR="00A77A75" w:rsidRPr="00A77A75" w:rsidDel="00FD1F77">
          <w:delText xml:space="preserve">impressions </w:delText>
        </w:r>
        <w:r w:rsidR="00F27158" w:rsidDel="00FD1F77">
          <w:delText xml:space="preserve">of </w:delText>
        </w:r>
      </w:del>
      <w:ins w:id="139" w:author="Ian Hussey" w:date="2020-10-12T17:48:00Z">
        <w:del w:id="140" w:author="sean hughes" w:date="2020-10-13T12:41:00Z">
          <w:r w:rsidR="004051A1" w:rsidDel="00FD1F77">
            <w:delText xml:space="preserve">Chris </w:delText>
          </w:r>
        </w:del>
      </w:ins>
      <w:del w:id="141" w:author="sean hughes" w:date="2020-10-13T12:41:00Z">
        <w:r w:rsidR="000B6469" w:rsidDel="00FD1F77">
          <w:delText xml:space="preserve">the target </w:delText>
        </w:r>
        <w:r w:rsidR="00A77A75" w:rsidRPr="00A77A75" w:rsidDel="00FD1F77">
          <w:delText>(see Fig X.):</w:delText>
        </w:r>
        <w:r w:rsidR="00604EED" w:rsidDel="00FD1F77">
          <w:delText xml:space="preserve"> </w:delText>
        </w:r>
        <w:r w:rsidR="00604EED" w:rsidRPr="00604EED" w:rsidDel="00FD1F77">
          <w:rPr>
            <w:highlight w:val="yellow"/>
          </w:rPr>
          <w:delText>stats here</w:delText>
        </w:r>
        <w:r w:rsidR="00604EED" w:rsidDel="00FD1F77">
          <w:delText>.</w:delText>
        </w:r>
        <w:r w:rsidR="00C67E4A" w:rsidDel="00FD1F77">
          <w:delText xml:space="preserve"> </w:delText>
        </w:r>
      </w:del>
    </w:p>
    <w:p w14:paraId="7B47A13F" w14:textId="3EC091B8" w:rsidR="00F462EF" w:rsidDel="00FD1F77" w:rsidRDefault="00EA2C8D" w:rsidP="008A3014">
      <w:pPr>
        <w:pStyle w:val="AbstractSummary"/>
        <w:ind w:firstLine="720"/>
        <w:rPr>
          <w:ins w:id="142" w:author="Ian Hussey" w:date="2020-10-12T17:52:00Z"/>
          <w:del w:id="143" w:author="sean hughes" w:date="2020-10-13T12:41:00Z"/>
        </w:rPr>
      </w:pPr>
      <w:del w:id="144" w:author="sean hughes" w:date="2020-10-13T12:41:00Z">
        <w:r w:rsidDel="00FD1F77">
          <w:delText>A</w:delText>
        </w:r>
        <w:r w:rsidR="00A77A75" w:rsidDel="00FD1F77">
          <w:delText xml:space="preserve"> second </w:delText>
        </w:r>
        <w:r w:rsidR="00A1392E" w:rsidDel="00FD1F77">
          <w:delText xml:space="preserve">group encountered </w:delText>
        </w:r>
        <w:r w:rsidR="000B7105" w:rsidDel="00FD1F77">
          <w:delText xml:space="preserve">the same </w:delText>
        </w:r>
        <w:r w:rsidR="00DF219D" w:rsidDel="00FD1F77">
          <w:delText xml:space="preserve">procedure </w:delText>
        </w:r>
        <w:r w:rsidR="00A77A75" w:rsidDel="00FD1F77">
          <w:delText xml:space="preserve">but </w:delText>
        </w:r>
        <w:r w:rsidR="00A1392E" w:rsidDel="00FD1F77">
          <w:delText xml:space="preserve">with </w:delText>
        </w:r>
        <w:r w:rsidR="00107A86" w:rsidDel="00FD1F77">
          <w:delText xml:space="preserve">one </w:delText>
        </w:r>
        <w:r w:rsidR="0092194E" w:rsidDel="00FD1F77">
          <w:delText xml:space="preserve">key </w:delText>
        </w:r>
        <w:r w:rsidR="00107A86" w:rsidDel="00FD1F77">
          <w:delText xml:space="preserve">difference: they </w:delText>
        </w:r>
        <w:r w:rsidR="00C43A26" w:rsidDel="00FD1F77">
          <w:delText xml:space="preserve">watched </w:delText>
        </w:r>
        <w:r w:rsidR="00E12DB9" w:rsidDel="00FD1F77">
          <w:delText>a Deepfaked video of Chris</w:delText>
        </w:r>
        <w:r w:rsidR="00A77A75" w:rsidDel="00FD1F77">
          <w:delText>.</w:delText>
        </w:r>
        <w:r w:rsidR="002C7718" w:rsidDel="00FD1F77">
          <w:delText xml:space="preserve"> </w:delText>
        </w:r>
        <w:r w:rsidR="00A77A75" w:rsidDel="00FD1F77">
          <w:delText xml:space="preserve">This video was </w:delText>
        </w:r>
        <w:r w:rsidR="000F2C22" w:rsidDel="00FD1F77">
          <w:delText xml:space="preserve">generated </w:delText>
        </w:r>
        <w:r w:rsidR="002C7718" w:rsidDel="00FD1F77">
          <w:delText xml:space="preserve">by feeding authentic footage of the actor to a deep neural network and having it </w:delText>
        </w:r>
        <w:r w:rsidR="000F2C22" w:rsidDel="00FD1F77">
          <w:delText xml:space="preserve">output </w:delText>
        </w:r>
        <w:r w:rsidR="002C7718" w:rsidDel="00FD1F77">
          <w:delText xml:space="preserve">a synthetic copy. </w:delText>
        </w:r>
        <w:r w:rsidR="00A77A75" w:rsidDel="00FD1F77">
          <w:delText xml:space="preserve">These </w:delText>
        </w:r>
        <w:r w:rsidR="000F2C22" w:rsidDel="00FD1F77">
          <w:delText xml:space="preserve">videos </w:delText>
        </w:r>
        <w:r w:rsidR="002C7718" w:rsidDel="00FD1F77">
          <w:delText xml:space="preserve">digitally </w:delText>
        </w:r>
        <w:commentRangeStart w:id="145"/>
        <w:r w:rsidR="002C7718" w:rsidDel="00FD1F77">
          <w:delText xml:space="preserve">manipulated </w:delText>
        </w:r>
        <w:r w:rsidR="00A77A75" w:rsidDel="00FD1F77">
          <w:delText xml:space="preserve">Chris </w:delText>
        </w:r>
        <w:commentRangeEnd w:id="145"/>
        <w:r w:rsidR="00923D7A" w:rsidDel="00FD1F77">
          <w:rPr>
            <w:rStyle w:val="CommentReference"/>
          </w:rPr>
          <w:commentReference w:id="145"/>
        </w:r>
        <w:r w:rsidR="002C7718" w:rsidDel="00FD1F77">
          <w:delText xml:space="preserve">into </w:delText>
        </w:r>
        <w:r w:rsidDel="00FD1F77">
          <w:delText xml:space="preserve">emitting </w:delText>
        </w:r>
        <w:r w:rsidR="002C7718" w:rsidDel="00FD1F77">
          <w:delText xml:space="preserve">the </w:delText>
        </w:r>
        <w:r w:rsidR="00107A86" w:rsidDel="00FD1F77">
          <w:delText xml:space="preserve">same </w:delText>
        </w:r>
        <w:r w:rsidR="002C7718" w:rsidDel="00FD1F77">
          <w:delText xml:space="preserve">statements as in the genuine </w:delText>
        </w:r>
        <w:r w:rsidR="00F2692E" w:rsidDel="00FD1F77">
          <w:delText>footage</w:delText>
        </w:r>
        <w:r w:rsidR="00D52CB1" w:rsidDel="00FD1F77">
          <w:delText xml:space="preserve"> (for examples of the videos see </w:delText>
        </w:r>
        <w:r w:rsidR="00D52CB1" w:rsidRPr="00D52CB1" w:rsidDel="00FD1F77">
          <w:rPr>
            <w:highlight w:val="yellow"/>
            <w:u w:val="single"/>
          </w:rPr>
          <w:delText>link</w:delText>
        </w:r>
        <w:r w:rsidR="00D52CB1" w:rsidDel="00FD1F77">
          <w:delText>)</w:delText>
        </w:r>
        <w:r w:rsidR="002C7718" w:rsidDel="00FD1F77">
          <w:delText>.</w:delText>
        </w:r>
        <w:r w:rsidR="00A151DF" w:rsidDel="00FD1F77">
          <w:delText xml:space="preserve"> </w:delText>
        </w:r>
        <w:r w:rsidR="000554D4" w:rsidDel="00FD1F77">
          <w:delText xml:space="preserve">We found </w:delText>
        </w:r>
        <w:r w:rsidR="00897532" w:rsidDel="00FD1F77">
          <w:delText xml:space="preserve">that </w:delText>
        </w:r>
        <w:r w:rsidR="00D62C85" w:rsidDel="00FD1F77">
          <w:delText xml:space="preserve">a single exposure to </w:delText>
        </w:r>
        <w:r w:rsidR="00854397" w:rsidDel="00FD1F77">
          <w:delText xml:space="preserve">one of these </w:delText>
        </w:r>
        <w:r w:rsidR="00897532" w:rsidDel="00FD1F77">
          <w:delText>Deepfake</w:delText>
        </w:r>
        <w:r w:rsidR="00854397" w:rsidDel="00FD1F77">
          <w:delText>s</w:delText>
        </w:r>
        <w:r w:rsidR="00CF3D84" w:rsidDel="00FD1F77">
          <w:delText xml:space="preserve"> </w:delText>
        </w:r>
        <w:r w:rsidR="00A77A75" w:rsidDel="00FD1F77">
          <w:delText>strongly bias</w:delText>
        </w:r>
        <w:r w:rsidR="00440821" w:rsidDel="00FD1F77">
          <w:delText>ed</w:delText>
        </w:r>
        <w:r w:rsidR="000B7105" w:rsidDel="00FD1F77">
          <w:delText xml:space="preserve"> how the target </w:delText>
        </w:r>
        <w:r w:rsidR="00440821" w:rsidDel="00FD1F77">
          <w:delText xml:space="preserve">was </w:delText>
        </w:r>
        <w:r w:rsidR="000B7105" w:rsidDel="00FD1F77">
          <w:delText>perceived</w:delText>
        </w:r>
        <w:r w:rsidR="00A1392E" w:rsidDel="00FD1F77">
          <w:delText xml:space="preserve">, and that by </w:delText>
        </w:r>
        <w:commentRangeStart w:id="146"/>
        <w:r w:rsidDel="00FD1F77">
          <w:delText xml:space="preserve">digitally controlling </w:delText>
        </w:r>
        <w:r w:rsidR="00A77A75" w:rsidDel="00FD1F77">
          <w:delText xml:space="preserve">his </w:delText>
        </w:r>
        <w:r w:rsidR="0092194E" w:rsidDel="00FD1F77">
          <w:delText>actions</w:delText>
        </w:r>
        <w:commentRangeEnd w:id="146"/>
        <w:r w:rsidR="00923D7A" w:rsidDel="00FD1F77">
          <w:rPr>
            <w:rStyle w:val="CommentReference"/>
          </w:rPr>
          <w:commentReference w:id="146"/>
        </w:r>
        <w:r w:rsidR="00A1392E" w:rsidDel="00FD1F77">
          <w:delText xml:space="preserve">, we </w:delText>
        </w:r>
        <w:r w:rsidR="00A923DE" w:rsidDel="00FD1F77">
          <w:delText xml:space="preserve">could </w:delText>
        </w:r>
        <w:r w:rsidDel="00FD1F77">
          <w:delText xml:space="preserve">influence </w:delText>
        </w:r>
        <w:r w:rsidR="00440821" w:rsidDel="00FD1F77">
          <w:delText xml:space="preserve">how much he was </w:delText>
        </w:r>
        <w:r w:rsidR="000554D4" w:rsidDel="00FD1F77">
          <w:delText xml:space="preserve">either </w:delText>
        </w:r>
        <w:r w:rsidDel="00FD1F77">
          <w:delText>like</w:delText>
        </w:r>
        <w:r w:rsidR="00A923DE" w:rsidDel="00FD1F77">
          <w:delText>d</w:delText>
        </w:r>
        <w:r w:rsidR="00897532" w:rsidDel="00FD1F77">
          <w:delText xml:space="preserve"> or </w:delText>
        </w:r>
        <w:r w:rsidDel="00FD1F77">
          <w:delText>despise</w:delText>
        </w:r>
        <w:r w:rsidR="00A923DE" w:rsidDel="00FD1F77">
          <w:delText>d</w:delText>
        </w:r>
        <w:r w:rsidR="00440821" w:rsidDel="00FD1F77">
          <w:delText xml:space="preserve"> </w:delText>
        </w:r>
        <w:r w:rsidR="00D62C85" w:rsidDel="00FD1F77">
          <w:delText>(</w:delText>
        </w:r>
        <w:r w:rsidR="006856D9" w:rsidDel="00FD1F77">
          <w:delText>see Fig X</w:delText>
        </w:r>
        <w:r w:rsidR="00D62C85" w:rsidDel="00FD1F77">
          <w:delText xml:space="preserve">.): </w:delText>
        </w:r>
        <w:r w:rsidR="00D62C85" w:rsidRPr="008A7881" w:rsidDel="00FD1F77">
          <w:rPr>
            <w:highlight w:val="yellow"/>
          </w:rPr>
          <w:delText>stats here</w:delText>
        </w:r>
        <w:r w:rsidR="00D62C85" w:rsidDel="00FD1F77">
          <w:delText>.</w:delText>
        </w:r>
        <w:r w:rsidR="001A1D3C" w:rsidDel="00FD1F77">
          <w:delText xml:space="preserve"> </w:delText>
        </w:r>
        <w:r w:rsidR="006F3527" w:rsidDel="00FD1F77">
          <w:delText>T</w:delText>
        </w:r>
        <w:r w:rsidR="0092194E" w:rsidDel="00FD1F77">
          <w:delText xml:space="preserve">hese findings </w:delText>
        </w:r>
        <w:r w:rsidR="006F3527" w:rsidDel="00FD1F77">
          <w:delText xml:space="preserve">replicated when </w:delText>
        </w:r>
        <w:r w:rsidR="00A36101" w:rsidDel="00FD1F77">
          <w:delText xml:space="preserve">a </w:delText>
        </w:r>
        <w:r w:rsidR="001A1D3C" w:rsidDel="00FD1F77">
          <w:delText xml:space="preserve">different </w:delText>
        </w:r>
        <w:r w:rsidR="0092194E" w:rsidDel="00FD1F77">
          <w:delText>algorithmic process</w:delText>
        </w:r>
        <w:r w:rsidR="000B758C" w:rsidDel="00FD1F77">
          <w:delText xml:space="preserve"> </w:delText>
        </w:r>
        <w:r w:rsidR="006F3527" w:rsidDel="00FD1F77">
          <w:delText xml:space="preserve">was used </w:delText>
        </w:r>
        <w:r w:rsidR="000B758C" w:rsidDel="00FD1F77">
          <w:delText xml:space="preserve">to </w:delText>
        </w:r>
        <w:r w:rsidR="006F3527" w:rsidDel="00FD1F77">
          <w:delText xml:space="preserve">generate </w:delText>
        </w:r>
        <w:r w:rsidR="000B758C" w:rsidDel="00FD1F77">
          <w:delText>the videos</w:delText>
        </w:r>
        <w:r w:rsidR="00A36101" w:rsidDel="00FD1F77">
          <w:delText xml:space="preserve"> and </w:delText>
        </w:r>
        <w:r w:rsidR="006F3527" w:rsidDel="00FD1F77">
          <w:delText xml:space="preserve">also </w:delText>
        </w:r>
        <w:r w:rsidR="00A36101" w:rsidDel="00FD1F77">
          <w:delText xml:space="preserve">generalized from one synthetic media </w:delText>
        </w:r>
        <w:r w:rsidR="000554D4" w:rsidDel="00FD1F77">
          <w:delText xml:space="preserve">type </w:delText>
        </w:r>
        <w:r w:rsidR="00A36101" w:rsidDel="00FD1F77">
          <w:delText xml:space="preserve">(videos) to another (audio). </w:delText>
        </w:r>
        <w:r w:rsidR="00C60642" w:rsidDel="00FD1F77">
          <w:delText xml:space="preserve">That is, </w:delText>
        </w:r>
        <w:r w:rsidR="00281FAC" w:rsidDel="00FD1F77">
          <w:delText xml:space="preserve">in </w:delText>
        </w:r>
        <w:r w:rsidR="0092194E" w:rsidDel="00FD1F77">
          <w:delText xml:space="preserve">a separate </w:delText>
        </w:r>
        <w:r w:rsidR="00DF219D" w:rsidDel="00FD1F77">
          <w:delText xml:space="preserve">set </w:delText>
        </w:r>
        <w:r w:rsidR="00281FAC" w:rsidDel="00FD1F77">
          <w:delText xml:space="preserve">of studies, </w:delText>
        </w:r>
        <w:r w:rsidR="00A36101" w:rsidDel="00FD1F77">
          <w:delText xml:space="preserve">we fed </w:delText>
        </w:r>
        <w:r w:rsidR="00C43A26" w:rsidDel="00FD1F77">
          <w:delText xml:space="preserve">audio </w:delText>
        </w:r>
        <w:r w:rsidR="00A36101" w:rsidDel="00FD1F77">
          <w:delText xml:space="preserve">recordings of the actor to a deep neural network and had it </w:delText>
        </w:r>
        <w:r w:rsidR="00A923DE" w:rsidDel="00FD1F77">
          <w:delText xml:space="preserve">create </w:delText>
        </w:r>
        <w:r w:rsidR="00A36101" w:rsidDel="00FD1F77">
          <w:delText xml:space="preserve">a </w:delText>
        </w:r>
        <w:r w:rsidR="00C60642" w:rsidDel="00FD1F77">
          <w:delText xml:space="preserve">completely </w:delText>
        </w:r>
        <w:r w:rsidR="00A36101" w:rsidDel="00FD1F77">
          <w:delText xml:space="preserve">synthetic clone of his voice. </w:delText>
        </w:r>
        <w:r w:rsidR="00DF219D" w:rsidDel="00FD1F77">
          <w:delText xml:space="preserve">One group </w:delText>
        </w:r>
        <w:r w:rsidR="00D17B84" w:rsidDel="00FD1F77">
          <w:delText xml:space="preserve">listened to </w:delText>
        </w:r>
        <w:r w:rsidR="00C43A26" w:rsidDel="00FD1F77">
          <w:delText xml:space="preserve">the </w:delText>
        </w:r>
        <w:r w:rsidR="00201A71" w:rsidDel="00FD1F77">
          <w:delText xml:space="preserve">clone </w:delText>
        </w:r>
        <w:r w:rsidR="004F3A46" w:rsidDel="00FD1F77">
          <w:delText xml:space="preserve">saying </w:delText>
        </w:r>
        <w:r w:rsidR="006413AA" w:rsidDel="00FD1F77">
          <w:delText xml:space="preserve">the same </w:delText>
        </w:r>
        <w:r w:rsidR="00201A71" w:rsidDel="00FD1F77">
          <w:delText xml:space="preserve">statements </w:delText>
        </w:r>
        <w:r w:rsidR="00A36101" w:rsidDel="00FD1F77">
          <w:delText xml:space="preserve">as in the videos </w:delText>
        </w:r>
        <w:r w:rsidR="00DF219D" w:rsidDel="00FD1F77">
          <w:delText xml:space="preserve">while another listened </w:delText>
        </w:r>
        <w:r w:rsidR="006413AA" w:rsidDel="00FD1F77">
          <w:delText xml:space="preserve">to </w:delText>
        </w:r>
        <w:r w:rsidR="00201A71" w:rsidDel="00FD1F77">
          <w:delText>genuine recordings</w:delText>
        </w:r>
        <w:r w:rsidR="00DF219D" w:rsidDel="00FD1F77">
          <w:delText xml:space="preserve"> of the actor</w:delText>
        </w:r>
        <w:r w:rsidR="00201A71" w:rsidDel="00FD1F77">
          <w:delText>.</w:delText>
        </w:r>
        <w:r w:rsidR="00BE5764" w:rsidDel="00FD1F77">
          <w:delText xml:space="preserve"> </w:delText>
        </w:r>
        <w:r w:rsidR="008A3014" w:rsidDel="00FD1F77">
          <w:delText xml:space="preserve">Synthetically cloning the target’s voice </w:delText>
        </w:r>
        <w:r w:rsidDel="00FD1F77">
          <w:delText xml:space="preserve">and manipulating what he said </w:delText>
        </w:r>
        <w:r w:rsidR="00A923DE" w:rsidDel="00FD1F77">
          <w:delText xml:space="preserve">allowed </w:delText>
        </w:r>
        <w:r w:rsidR="008A3014" w:rsidDel="00FD1F77">
          <w:delText xml:space="preserve">us to </w:delText>
        </w:r>
        <w:r w:rsidR="00AC47A6" w:rsidDel="00FD1F77">
          <w:delText>control</w:delText>
        </w:r>
        <w:r w:rsidR="00A923DE" w:rsidDel="00FD1F77">
          <w:delText xml:space="preserve"> </w:delText>
        </w:r>
        <w:r w:rsidR="00AC47A6" w:rsidDel="00FD1F77">
          <w:delText>(</w:delText>
        </w:r>
        <w:r w:rsidR="004F3A46" w:rsidDel="00FD1F77">
          <w:delText>automatic</w:delText>
        </w:r>
        <w:r w:rsidR="00AC47A6" w:rsidDel="00FD1F77">
          <w:delText>)</w:delText>
        </w:r>
        <w:r w:rsidR="004F3A46" w:rsidDel="00FD1F77">
          <w:delText xml:space="preserve"> </w:delText>
        </w:r>
        <w:r w:rsidR="008A3014" w:rsidDel="00FD1F77">
          <w:delText xml:space="preserve">attitudes and intentions </w:delText>
        </w:r>
        <w:r w:rsidR="00A923DE" w:rsidDel="00FD1F77">
          <w:delText xml:space="preserve">towards </w:delText>
        </w:r>
        <w:r w:rsidR="004F3A46" w:rsidDel="00FD1F77">
          <w:delText xml:space="preserve">the target </w:delText>
        </w:r>
        <w:r w:rsidR="006856D9" w:rsidDel="00FD1F77">
          <w:delText xml:space="preserve">(see Fig X.): </w:delText>
        </w:r>
        <w:r w:rsidR="006856D9" w:rsidRPr="00604EED" w:rsidDel="00FD1F77">
          <w:rPr>
            <w:highlight w:val="yellow"/>
          </w:rPr>
          <w:delText>stats here</w:delText>
        </w:r>
        <w:r w:rsidR="00BE5764" w:rsidDel="00FD1F77">
          <w:delText xml:space="preserve">. </w:delText>
        </w:r>
        <w:commentRangeEnd w:id="128"/>
        <w:r w:rsidR="004051A1" w:rsidDel="00FD1F77">
          <w:rPr>
            <w:rStyle w:val="CommentReference"/>
          </w:rPr>
          <w:commentReference w:id="128"/>
        </w:r>
      </w:del>
    </w:p>
    <w:p w14:paraId="1B3A84D8" w14:textId="6ACA2046" w:rsidR="004051A1" w:rsidDel="00C00B2E" w:rsidRDefault="004051A1" w:rsidP="008A3014">
      <w:pPr>
        <w:pStyle w:val="AbstractSummary"/>
        <w:ind w:firstLine="720"/>
        <w:rPr>
          <w:del w:id="147" w:author="sean hughes" w:date="2020-10-13T10:51:00Z"/>
        </w:rPr>
      </w:pPr>
      <w:ins w:id="148" w:author="Ian Hussey" w:date="2020-10-12T17:52:00Z">
        <w:del w:id="149" w:author="sean hughes" w:date="2020-10-13T10:51:00Z">
          <w:r w:rsidDel="00C00B2E">
            <w:delText xml:space="preserve">[material needed here on how bad people are at detecting deepfakes, and that </w:delText>
          </w:r>
        </w:del>
      </w:ins>
      <w:ins w:id="150" w:author="Ian Hussey" w:date="2020-10-12T17:53:00Z">
        <w:del w:id="151" w:author="sean hughes" w:date="2020-10-13T10:51:00Z">
          <w:r w:rsidDel="00C00B2E">
            <w:delText>even those who detected them still were biased by them]</w:delText>
          </w:r>
        </w:del>
      </w:ins>
    </w:p>
    <w:p w14:paraId="18C01769" w14:textId="4DAAF052" w:rsidR="00607000" w:rsidRDefault="00C86C18" w:rsidP="00712CA4">
      <w:pPr>
        <w:pStyle w:val="AbstractSummary"/>
        <w:ind w:firstLine="720"/>
      </w:pPr>
      <w:r>
        <w:t xml:space="preserve">Demonstrating that Deepfakes influence </w:t>
      </w:r>
      <w:r w:rsidR="005072DC">
        <w:t>person perception</w:t>
      </w:r>
      <w:r>
        <w:t xml:space="preserve"> is an important first step.</w:t>
      </w:r>
      <w:r w:rsidR="00712CA4">
        <w:t xml:space="preserve"> </w:t>
      </w:r>
      <w:r w:rsidR="00150F3B">
        <w:t xml:space="preserve">Nevertheless, </w:t>
      </w:r>
      <w:r w:rsidR="00712CA4">
        <w:t xml:space="preserve">many questions remain. </w:t>
      </w:r>
      <w:r w:rsidR="00B113FE">
        <w:t xml:space="preserve">For instance, </w:t>
      </w:r>
      <w:r w:rsidR="00150F3B">
        <w:t xml:space="preserve">how effective are </w:t>
      </w:r>
      <w:r w:rsidR="00B113FE">
        <w:t xml:space="preserve">Deepfakes </w:t>
      </w:r>
      <w:r w:rsidR="00150F3B">
        <w:t xml:space="preserve">in </w:t>
      </w:r>
      <w:r w:rsidR="00B113FE">
        <w:t xml:space="preserve">changing </w:t>
      </w:r>
      <w:del w:id="152" w:author="sean hughes" w:date="2020-10-13T10:54:00Z">
        <w:r w:rsidR="00B113FE" w:rsidDel="00C00B2E">
          <w:delText>what we think and feel</w:delText>
        </w:r>
      </w:del>
      <w:ins w:id="153" w:author="sean hughes" w:date="2020-10-13T10:54:00Z">
        <w:r w:rsidR="00C00B2E">
          <w:t>attitudes and intentions</w:t>
        </w:r>
      </w:ins>
      <w:r w:rsidR="00B113FE">
        <w:t>?</w:t>
      </w:r>
      <w:r w:rsidR="00150F3B">
        <w:t xml:space="preserve"> </w:t>
      </w:r>
      <w:r w:rsidR="00723975">
        <w:t>M</w:t>
      </w:r>
      <w:r>
        <w:t xml:space="preserve">ost </w:t>
      </w:r>
      <w:r w:rsidR="00150F3B">
        <w:t xml:space="preserve">- </w:t>
      </w:r>
      <w:r>
        <w:t xml:space="preserve">including </w:t>
      </w:r>
      <w:r w:rsidR="00150F3B">
        <w:t>our own -</w:t>
      </w:r>
      <w:r>
        <w:t xml:space="preserve"> </w:t>
      </w:r>
      <w:r w:rsidR="00C06B5B">
        <w:t>contain</w:t>
      </w:r>
      <w:r w:rsidR="000554D4">
        <w:t xml:space="preserve"> </w:t>
      </w:r>
      <w:r w:rsidR="000B6469">
        <w:t>minor</w:t>
      </w:r>
      <w:r w:rsidR="00150F3B">
        <w:t xml:space="preserve"> </w:t>
      </w:r>
      <w:r>
        <w:t>video or audio artefacts</w:t>
      </w:r>
      <w:r w:rsidR="00150F3B">
        <w:t xml:space="preserve"> which</w:t>
      </w:r>
      <w:r w:rsidR="00F61296">
        <w:t>,</w:t>
      </w:r>
      <w:r w:rsidR="00150F3B">
        <w:t xml:space="preserve"> to </w:t>
      </w:r>
      <w:r w:rsidR="00022F67">
        <w:t xml:space="preserve">a </w:t>
      </w:r>
      <w:r w:rsidR="00150F3B">
        <w:t>discerning eye</w:t>
      </w:r>
      <w:r w:rsidR="00F61296">
        <w:t>,</w:t>
      </w:r>
      <w:r w:rsidR="00150F3B">
        <w:t xml:space="preserve"> represent ‘tell-tale’ signs of manipulation.</w:t>
      </w:r>
      <w:r w:rsidR="00F61296">
        <w:t xml:space="preserve"> </w:t>
      </w:r>
      <w:r>
        <w:t>It</w:t>
      </w:r>
      <w:r w:rsidR="00F61296">
        <w:t>’s</w:t>
      </w:r>
      <w:r>
        <w:t xml:space="preserve"> </w:t>
      </w:r>
      <w:r w:rsidR="00F61296">
        <w:t xml:space="preserve">possible </w:t>
      </w:r>
      <w:r>
        <w:t xml:space="preserve">that </w:t>
      </w:r>
      <w:r w:rsidR="004B7779">
        <w:t xml:space="preserve">these </w:t>
      </w:r>
      <w:r w:rsidR="00F61296">
        <w:t xml:space="preserve">artefacts </w:t>
      </w:r>
      <w:r>
        <w:t xml:space="preserve">undermine </w:t>
      </w:r>
      <w:r w:rsidR="00F61296">
        <w:t xml:space="preserve">the </w:t>
      </w:r>
      <w:r w:rsidR="00607000">
        <w:t xml:space="preserve">believability </w:t>
      </w:r>
      <w:r w:rsidR="00022F67">
        <w:t xml:space="preserve">and thus validity </w:t>
      </w:r>
      <w:r>
        <w:t xml:space="preserve">of </w:t>
      </w:r>
      <w:r w:rsidR="00F61296">
        <w:t>synthetic media</w:t>
      </w:r>
      <w:r w:rsidR="00643295">
        <w:t xml:space="preserve"> as an information source</w:t>
      </w:r>
      <w:r w:rsidR="006C3554">
        <w:t xml:space="preserve">. </w:t>
      </w:r>
      <w:r w:rsidR="00723975">
        <w:t>If so</w:t>
      </w:r>
      <w:r w:rsidR="00643295">
        <w:t>,</w:t>
      </w:r>
      <w:r w:rsidR="00723975">
        <w:t xml:space="preserve"> </w:t>
      </w:r>
      <w:r w:rsidR="00F61296">
        <w:t xml:space="preserve">then </w:t>
      </w:r>
      <w:r w:rsidR="00723975">
        <w:t xml:space="preserve">we </w:t>
      </w:r>
      <w:r w:rsidR="00F61296">
        <w:t xml:space="preserve">would </w:t>
      </w:r>
      <w:r w:rsidR="00723975">
        <w:t xml:space="preserve">expect </w:t>
      </w:r>
      <w:r w:rsidR="00AC47A6">
        <w:t>Deepfakes</w:t>
      </w:r>
      <w:r w:rsidR="006C3554">
        <w:t xml:space="preserve"> </w:t>
      </w:r>
      <w:r w:rsidR="00723975">
        <w:t xml:space="preserve">to </w:t>
      </w:r>
      <w:del w:id="154" w:author="sean hughes" w:date="2020-10-13T10:54:00Z">
        <w:r w:rsidR="006C3554" w:rsidDel="00C00B2E">
          <w:delText xml:space="preserve">bias </w:delText>
        </w:r>
      </w:del>
      <w:ins w:id="155" w:author="sean hughes" w:date="2020-10-13T10:54:00Z">
        <w:r w:rsidR="00C00B2E">
          <w:t xml:space="preserve">influence </w:t>
        </w:r>
      </w:ins>
      <w:r w:rsidR="006C3554">
        <w:t xml:space="preserve">people </w:t>
      </w:r>
      <w:r w:rsidR="00723975">
        <w:t xml:space="preserve">to a lesser </w:t>
      </w:r>
      <w:r w:rsidR="00BF43FD">
        <w:t xml:space="preserve">extent </w:t>
      </w:r>
      <w:r w:rsidR="00723975">
        <w:t xml:space="preserve">than authentic content. </w:t>
      </w:r>
      <w:r w:rsidR="00643295">
        <w:t xml:space="preserve">Yet </w:t>
      </w:r>
      <w:r w:rsidR="00B113FE">
        <w:t>c</w:t>
      </w:r>
      <w:r w:rsidR="00F823EA">
        <w:t xml:space="preserve">omparing </w:t>
      </w:r>
      <w:r w:rsidR="00967188">
        <w:t xml:space="preserve">the meta-analytic effects </w:t>
      </w:r>
      <w:r w:rsidR="00643295">
        <w:t xml:space="preserve">of </w:t>
      </w:r>
      <w:r w:rsidR="00967188">
        <w:t xml:space="preserve">Deepfakes to those produced by </w:t>
      </w:r>
      <w:r w:rsidR="00854397">
        <w:t xml:space="preserve">the </w:t>
      </w:r>
      <w:r w:rsidR="00723975">
        <w:t xml:space="preserve">authentic </w:t>
      </w:r>
      <w:r w:rsidR="00854397">
        <w:t xml:space="preserve">videos </w:t>
      </w:r>
      <w:r w:rsidR="00F823EA">
        <w:t xml:space="preserve">revealed </w:t>
      </w:r>
      <w:r w:rsidR="00967188">
        <w:t xml:space="preserve">that the former </w:t>
      </w:r>
      <w:r w:rsidR="000E5CDA">
        <w:t xml:space="preserve">were </w:t>
      </w:r>
      <w:r w:rsidR="004F69E2">
        <w:t xml:space="preserve">just </w:t>
      </w:r>
      <w:r w:rsidR="000E5CDA">
        <w:t xml:space="preserve">as </w:t>
      </w:r>
      <w:r w:rsidR="00A923DE">
        <w:t xml:space="preserve">effective </w:t>
      </w:r>
      <w:r w:rsidR="000E5CDA">
        <w:t>in shifting</w:t>
      </w:r>
      <w:r w:rsidR="004C7FE5">
        <w:t xml:space="preserve"> attitudes and intentions </w:t>
      </w:r>
      <w:r w:rsidR="000B6469">
        <w:t xml:space="preserve">as </w:t>
      </w:r>
      <w:r w:rsidR="00967188">
        <w:t xml:space="preserve">the latter </w:t>
      </w:r>
      <w:r w:rsidR="006B23B2">
        <w:t xml:space="preserve">(see Fig X.) </w:t>
      </w:r>
      <w:r w:rsidR="006B23B2" w:rsidRPr="006B23B2">
        <w:rPr>
          <w:highlight w:val="yellow"/>
        </w:rPr>
        <w:t>stats here</w:t>
      </w:r>
      <w:r w:rsidR="004C7FE5">
        <w:t>.</w:t>
      </w:r>
      <w:r w:rsidR="00712613">
        <w:t xml:space="preserve"> </w:t>
      </w:r>
      <w:r w:rsidR="00B113FE">
        <w:t xml:space="preserve">It seems that </w:t>
      </w:r>
      <w:r w:rsidR="00723975">
        <w:t xml:space="preserve">Deepfakes don’t have to be perfect </w:t>
      </w:r>
      <w:r w:rsidR="00643295">
        <w:t xml:space="preserve">in order to </w:t>
      </w:r>
      <w:r w:rsidR="00723975">
        <w:t>hack the human mind</w:t>
      </w:r>
      <w:r w:rsidR="00080238">
        <w:t xml:space="preserve"> </w:t>
      </w:r>
      <w:r w:rsidR="00B113FE">
        <w:t xml:space="preserve">and do so </w:t>
      </w:r>
      <w:r w:rsidR="00080238">
        <w:t xml:space="preserve">in ways that are </w:t>
      </w:r>
      <w:r w:rsidR="00AC47A6">
        <w:t xml:space="preserve">comparable </w:t>
      </w:r>
      <w:r w:rsidR="00080238">
        <w:t xml:space="preserve">to </w:t>
      </w:r>
      <w:r w:rsidR="00AC47A6">
        <w:t>authentic media</w:t>
      </w:r>
      <w:r w:rsidR="003516E7">
        <w:t xml:space="preserve"> sources</w:t>
      </w:r>
      <w:r w:rsidR="00723975">
        <w:t>.</w:t>
      </w:r>
      <w:ins w:id="156" w:author="Ian Hussey" w:date="2020-10-12T18:10:00Z">
        <w:r w:rsidR="003F6936">
          <w:t xml:space="preserve"> </w:t>
        </w:r>
        <w:del w:id="157" w:author="sean hughes" w:date="2020-10-13T10:54:00Z">
          <w:r w:rsidR="003F6936" w:rsidDel="00991E2D">
            <w:delText>After all, significant negative societal implications can still come from fooling just some people some of the time.</w:delText>
          </w:r>
        </w:del>
      </w:ins>
    </w:p>
    <w:p w14:paraId="70E11112" w14:textId="385F64F8" w:rsidR="00F34D8E" w:rsidRDefault="00665264" w:rsidP="00EB5433">
      <w:pPr>
        <w:pStyle w:val="AbstractSummary"/>
        <w:ind w:firstLine="720"/>
        <w:pPrChange w:id="158" w:author="sean hughes" w:date="2020-10-14T10:05:00Z">
          <w:pPr>
            <w:pStyle w:val="AbstractSummary"/>
            <w:ind w:firstLine="720"/>
          </w:pPr>
        </w:pPrChange>
      </w:pPr>
      <w:commentRangeStart w:id="159"/>
      <w:commentRangeStart w:id="160"/>
      <w:commentRangeStart w:id="161"/>
      <w:del w:id="162" w:author="sean hughes" w:date="2020-10-14T10:09:00Z">
        <w:r w:rsidDel="00405237">
          <w:delText>We</w:delText>
        </w:r>
        <w:commentRangeEnd w:id="159"/>
        <w:r w:rsidDel="00405237">
          <w:rPr>
            <w:rStyle w:val="CommentReference"/>
          </w:rPr>
          <w:commentReference w:id="159"/>
        </w:r>
        <w:r w:rsidDel="00405237">
          <w:delText xml:space="preserve"> </w:delText>
        </w:r>
      </w:del>
      <w:ins w:id="163" w:author="sean hughes" w:date="2020-10-14T10:09:00Z">
        <w:r w:rsidR="00405237">
          <w:t xml:space="preserve">Another interesting question is whether </w:t>
        </w:r>
      </w:ins>
      <w:del w:id="164" w:author="sean hughes" w:date="2020-10-14T10:06:00Z">
        <w:r w:rsidDel="00EB5433">
          <w:delText>were also interested</w:delText>
        </w:r>
      </w:del>
      <w:ins w:id="165" w:author="sean hughes" w:date="2020-10-14T10:04:00Z">
        <w:r w:rsidR="00EB5433">
          <w:t>people</w:t>
        </w:r>
      </w:ins>
      <w:ins w:id="166" w:author="sean hughes" w:date="2020-10-14T10:06:00Z">
        <w:r w:rsidR="00EB5433">
          <w:t xml:space="preserve"> </w:t>
        </w:r>
      </w:ins>
      <w:ins w:id="167" w:author="sean hughes" w:date="2020-10-14T10:09:00Z">
        <w:r w:rsidR="00405237">
          <w:t xml:space="preserve">can </w:t>
        </w:r>
      </w:ins>
      <w:ins w:id="168" w:author="sean hughes" w:date="2020-10-14T10:06:00Z">
        <w:r w:rsidR="00EB5433">
          <w:t>d</w:t>
        </w:r>
        <w:r w:rsidR="00405237">
          <w:t>etect</w:t>
        </w:r>
        <w:r w:rsidR="00EB5433">
          <w:t xml:space="preserve"> </w:t>
        </w:r>
      </w:ins>
      <w:ins w:id="169" w:author="sean hughes" w:date="2020-10-14T10:09:00Z">
        <w:r w:rsidR="00405237">
          <w:t xml:space="preserve">when </w:t>
        </w:r>
      </w:ins>
      <w:ins w:id="170" w:author="sean hughes" w:date="2020-10-14T10:06:00Z">
        <w:r w:rsidR="00EB5433">
          <w:t xml:space="preserve">they </w:t>
        </w:r>
      </w:ins>
      <w:ins w:id="171" w:author="sean hughes" w:date="2020-10-14T10:10:00Z">
        <w:r w:rsidR="00405237">
          <w:t>are</w:t>
        </w:r>
      </w:ins>
      <w:ins w:id="172" w:author="sean hughes" w:date="2020-10-14T10:04:00Z">
        <w:r w:rsidR="00EB5433">
          <w:t xml:space="preserve"> being exposed to Deepfaked content.</w:t>
        </w:r>
      </w:ins>
      <w:ins w:id="173" w:author="sean hughes" w:date="2020-10-14T10:05:00Z">
        <w:r w:rsidR="00EB5433">
          <w:t xml:space="preserve"> </w:t>
        </w:r>
      </w:ins>
      <w:del w:id="174" w:author="sean hughes" w:date="2020-10-14T10:04:00Z">
        <w:r w:rsidDel="00EB5433">
          <w:delText xml:space="preserve"> in</w:delText>
        </w:r>
        <w:commentRangeStart w:id="175"/>
        <w:r w:rsidDel="00EB5433">
          <w:delText xml:space="preserve"> </w:delText>
        </w:r>
        <w:r w:rsidR="007D1DD9" w:rsidDel="00EB5433">
          <w:delText>‘Deepfake detection’</w:delText>
        </w:r>
        <w:r w:rsidDel="00EB5433">
          <w:delText xml:space="preserve"> in humans</w:delText>
        </w:r>
        <w:commentRangeEnd w:id="175"/>
        <w:r w:rsidDel="00EB5433">
          <w:rPr>
            <w:rStyle w:val="CommentReference"/>
          </w:rPr>
          <w:commentReference w:id="175"/>
        </w:r>
        <w:r w:rsidR="007D1DD9" w:rsidDel="00EB5433">
          <w:delText xml:space="preserve">. </w:delText>
        </w:r>
      </w:del>
      <w:del w:id="176" w:author="sean hughes" w:date="2020-10-14T10:05:00Z">
        <w:r w:rsidR="00F53F7E" w:rsidDel="00EB5433">
          <w:delText xml:space="preserve">When </w:delText>
        </w:r>
        <w:r w:rsidR="003E2B6C" w:rsidDel="00EB5433">
          <w:delText xml:space="preserve">synthetic media is used for </w:delText>
        </w:r>
        <w:r w:rsidR="00CD277A" w:rsidDel="00EB5433">
          <w:delText xml:space="preserve">malicious purposes the recipient </w:delText>
        </w:r>
        <w:r w:rsidR="004B16EA" w:rsidDel="00EB5433">
          <w:delText xml:space="preserve">is </w:delText>
        </w:r>
        <w:r w:rsidR="00CD277A" w:rsidDel="00EB5433">
          <w:delText xml:space="preserve">exposed to a </w:delText>
        </w:r>
        <w:r w:rsidR="00C10AC4" w:rsidDel="00EB5433">
          <w:delText>forgery masquerading</w:delText>
        </w:r>
        <w:r w:rsidR="00CD277A" w:rsidDel="00EB5433">
          <w:delText xml:space="preserve"> as </w:delText>
        </w:r>
        <w:r w:rsidR="00C10AC4" w:rsidDel="00EB5433">
          <w:delText xml:space="preserve">something </w:delText>
        </w:r>
        <w:r w:rsidR="00D52CB1" w:rsidDel="00EB5433">
          <w:delText>genuine</w:delText>
        </w:r>
        <w:r w:rsidR="00CD277A" w:rsidDel="00EB5433">
          <w:delText xml:space="preserve">. </w:delText>
        </w:r>
        <w:r w:rsidDel="00EB5433">
          <w:delText>If p</w:delText>
        </w:r>
        <w:r w:rsidR="00C10AC4" w:rsidDel="00EB5433">
          <w:delText xml:space="preserve">eople </w:delText>
        </w:r>
        <w:r w:rsidDel="00EB5433">
          <w:delText xml:space="preserve">can </w:delText>
        </w:r>
        <w:r w:rsidR="00C10AC4" w:rsidDel="00EB5433">
          <w:delText xml:space="preserve">detect when they are being exposed to such content </w:delText>
        </w:r>
        <w:r w:rsidDel="00EB5433">
          <w:delText xml:space="preserve">they can </w:delText>
        </w:r>
        <w:r w:rsidR="00C10AC4" w:rsidDel="00EB5433">
          <w:delText xml:space="preserve">prevent it from influencing their decision making. </w:delText>
        </w:r>
        <w:commentRangeEnd w:id="160"/>
        <w:r w:rsidDel="00EB5433">
          <w:rPr>
            <w:rStyle w:val="CommentReference"/>
          </w:rPr>
          <w:commentReference w:id="160"/>
        </w:r>
      </w:del>
      <w:commentRangeEnd w:id="161"/>
      <w:r w:rsidR="00EB5433">
        <w:rPr>
          <w:rStyle w:val="CommentReference"/>
        </w:rPr>
        <w:commentReference w:id="161"/>
      </w:r>
      <w:r w:rsidR="00E4300E">
        <w:t xml:space="preserve">Unfortunately, </w:t>
      </w:r>
      <w:ins w:id="177" w:author="sean hughes" w:date="2020-10-14T10:09:00Z">
        <w:r w:rsidR="00405237">
          <w:t>this was rarely the case</w:t>
        </w:r>
      </w:ins>
      <w:ins w:id="178" w:author="sean hughes" w:date="2020-10-14T10:07:00Z">
        <w:r w:rsidR="00EB5433">
          <w:t xml:space="preserve">: </w:t>
        </w:r>
      </w:ins>
      <w:r w:rsidR="00E4300E">
        <w:t xml:space="preserve">when </w:t>
      </w:r>
      <w:r w:rsidR="003F166C">
        <w:t>we explained the concept of a Deepfake to participants</w:t>
      </w:r>
      <w:r w:rsidR="00C10AC4">
        <w:t xml:space="preserve"> and</w:t>
      </w:r>
      <w:r w:rsidR="00D274D3">
        <w:t xml:space="preserve"> </w:t>
      </w:r>
      <w:r w:rsidR="003F166C">
        <w:t xml:space="preserve">informed them that they had just encountered one during the study, </w:t>
      </w:r>
      <w:r w:rsidR="002649CB">
        <w:t xml:space="preserve">only a small fraction (X%) </w:t>
      </w:r>
      <w:r w:rsidR="00D274D3">
        <w:t xml:space="preserve">of </w:t>
      </w:r>
      <w:r w:rsidR="00C10AC4">
        <w:t xml:space="preserve">those </w:t>
      </w:r>
      <w:del w:id="179" w:author="sean hughes" w:date="2020-10-14T10:10:00Z">
        <w:r w:rsidR="00F561A6" w:rsidDel="00405237">
          <w:delText xml:space="preserve">who were </w:delText>
        </w:r>
      </w:del>
      <w:r w:rsidR="00C10AC4">
        <w:t xml:space="preserve">exposed </w:t>
      </w:r>
      <w:r>
        <w:t xml:space="preserve">to </w:t>
      </w:r>
      <w:del w:id="180" w:author="sean hughes" w:date="2020-10-14T10:10:00Z">
        <w:r w:rsidR="00C10AC4" w:rsidDel="00405237">
          <w:delText xml:space="preserve">the </w:delText>
        </w:r>
      </w:del>
      <w:ins w:id="181" w:author="sean hughes" w:date="2020-10-14T10:10:00Z">
        <w:r w:rsidR="00405237">
          <w:t xml:space="preserve">a </w:t>
        </w:r>
      </w:ins>
      <w:r w:rsidR="00D274D3">
        <w:t>Deepf</w:t>
      </w:r>
      <w:r w:rsidR="00F53F7E">
        <w:t>ake</w:t>
      </w:r>
      <w:r w:rsidR="00D274D3">
        <w:t xml:space="preserve"> recognized </w:t>
      </w:r>
      <w:r w:rsidR="00F53F7E">
        <w:t>it for what it was</w:t>
      </w:r>
      <w:r w:rsidR="00C10AC4">
        <w:t>. T</w:t>
      </w:r>
      <w:r w:rsidR="002649CB">
        <w:t xml:space="preserve">he vast majority </w:t>
      </w:r>
      <w:r w:rsidR="00F561A6">
        <w:t xml:space="preserve">(X%) </w:t>
      </w:r>
      <w:r w:rsidR="00E4300E">
        <w:t xml:space="preserve">believed that </w:t>
      </w:r>
      <w:r w:rsidR="00C10AC4">
        <w:t xml:space="preserve">what they </w:t>
      </w:r>
      <w:r>
        <w:t xml:space="preserve">had </w:t>
      </w:r>
      <w:r w:rsidR="00C10AC4">
        <w:t xml:space="preserve">encountered </w:t>
      </w:r>
      <w:r w:rsidR="002649CB">
        <w:t xml:space="preserve">was </w:t>
      </w:r>
      <w:r w:rsidR="00D274D3">
        <w:t xml:space="preserve">an </w:t>
      </w:r>
      <w:r w:rsidR="002649CB">
        <w:t>authentic recording.</w:t>
      </w:r>
      <w:r w:rsidR="00DB1780">
        <w:t xml:space="preserve"> </w:t>
      </w:r>
      <w:r w:rsidR="00F53F7E">
        <w:t xml:space="preserve">Perhaps more worryingly, when </w:t>
      </w:r>
      <w:r w:rsidR="00263B4A">
        <w:t xml:space="preserve">we </w:t>
      </w:r>
      <w:r w:rsidR="00DB1780">
        <w:t>told participants in the g</w:t>
      </w:r>
      <w:r w:rsidR="00806814">
        <w:t>enuine content group</w:t>
      </w:r>
      <w:r w:rsidR="00DB1780">
        <w:t xml:space="preserve"> that the videos or audio were Deepfakes, many agreed (X%). </w:t>
      </w:r>
      <w:ins w:id="182" w:author="Ian Hussey" w:date="2020-10-12T18:11:00Z">
        <w:r w:rsidR="003F6936">
          <w:t xml:space="preserve">This combination of </w:t>
        </w:r>
      </w:ins>
      <w:ins w:id="183" w:author="Ian Hussey" w:date="2020-10-12T18:12:00Z">
        <w:r w:rsidR="003F6936">
          <w:t xml:space="preserve">poor </w:t>
        </w:r>
      </w:ins>
      <w:ins w:id="184" w:author="Ian Hussey" w:date="2020-10-12T18:11:00Z">
        <w:del w:id="185" w:author="sean hughes" w:date="2020-10-14T10:07:00Z">
          <w:r w:rsidR="003F6936" w:rsidDel="00EB5433">
            <w:delText xml:space="preserve">false negative and </w:delText>
          </w:r>
        </w:del>
        <w:r w:rsidR="003F6936">
          <w:t xml:space="preserve">false positive </w:t>
        </w:r>
      </w:ins>
      <w:ins w:id="186" w:author="sean hughes" w:date="2020-10-14T10:07:00Z">
        <w:r w:rsidR="00EB5433">
          <w:t xml:space="preserve">and false negative </w:t>
        </w:r>
      </w:ins>
      <w:ins w:id="187" w:author="Ian Hussey" w:date="2020-10-12T18:12:00Z">
        <w:r w:rsidR="003F6936">
          <w:t xml:space="preserve">rates </w:t>
        </w:r>
      </w:ins>
      <w:ins w:id="188" w:author="Ian Hussey" w:date="2020-10-12T18:13:00Z">
        <w:r w:rsidR="003F6936">
          <w:t xml:space="preserve">means that individuals are highly likely to make poorly informed decisions regarding the authenticity of the </w:t>
        </w:r>
      </w:ins>
      <w:ins w:id="189" w:author="Ian Hussey" w:date="2020-10-12T18:14:00Z">
        <w:r w:rsidR="003F6936">
          <w:t xml:space="preserve">content (Sensitivity = XX, Specificty = XX, Youden's J = XX). </w:t>
        </w:r>
      </w:ins>
      <w:commentRangeStart w:id="190"/>
      <w:commentRangeStart w:id="191"/>
      <w:r w:rsidR="00DB1780">
        <w:t xml:space="preserve">It seems that in a world where Deepfakes exist, the mere suggestion that content is fake </w:t>
      </w:r>
      <w:del w:id="192" w:author="sean hughes" w:date="2020-10-13T10:55:00Z">
        <w:r w:rsidDel="00DB1780">
          <w:delText xml:space="preserve">is </w:delText>
        </w:r>
      </w:del>
      <w:ins w:id="193" w:author="sean hughes" w:date="2020-10-13T10:55:00Z">
        <w:r w:rsidR="00991E2D">
          <w:t xml:space="preserve">may be </w:t>
        </w:r>
      </w:ins>
      <w:r w:rsidR="00DB1780">
        <w:t xml:space="preserve">enough to </w:t>
      </w:r>
      <w:r w:rsidR="00DB1780">
        <w:lastRenderedPageBreak/>
        <w:t xml:space="preserve">make </w:t>
      </w:r>
      <w:del w:id="194" w:author="Ian Hussey" w:date="2020-10-12T18:14:00Z">
        <w:r w:rsidDel="00DB1780">
          <w:delText xml:space="preserve">certain </w:delText>
        </w:r>
      </w:del>
      <w:ins w:id="195" w:author="Ian Hussey" w:date="2020-10-12T18:14:00Z">
        <w:r w:rsidR="005D195F">
          <w:t xml:space="preserve">some </w:t>
        </w:r>
      </w:ins>
      <w:del w:id="196" w:author="sean hughes" w:date="2020-10-13T10:55:00Z">
        <w:r w:rsidDel="00DB1780">
          <w:delText xml:space="preserve">people </w:delText>
        </w:r>
      </w:del>
      <w:r w:rsidR="00DB1780">
        <w:t xml:space="preserve">question the validity of </w:t>
      </w:r>
      <w:r w:rsidR="00806814">
        <w:t>what they see or hear</w:t>
      </w:r>
      <w:ins w:id="197" w:author="Ian Hussey" w:date="2020-10-12T18:14:00Z">
        <w:r w:rsidR="005D195F">
          <w:t>, even when that content is genuine</w:t>
        </w:r>
      </w:ins>
      <w:r w:rsidR="00806814">
        <w:t xml:space="preserve"> </w:t>
      </w:r>
      <w:r w:rsidR="003B7EE7">
        <w:t>[</w:t>
      </w:r>
      <w:commentRangeEnd w:id="190"/>
      <w:r>
        <w:rPr>
          <w:rStyle w:val="CommentReference"/>
        </w:rPr>
        <w:commentReference w:id="190"/>
      </w:r>
      <w:commentRangeEnd w:id="191"/>
      <w:r>
        <w:rPr>
          <w:rStyle w:val="CommentReference"/>
        </w:rPr>
        <w:commentReference w:id="191"/>
      </w:r>
      <w:r w:rsidR="003B7EE7">
        <w:t>ref]</w:t>
      </w:r>
      <w:r w:rsidR="00C4117C">
        <w:t>.</w:t>
      </w:r>
      <w:r w:rsidR="00EF5C0D">
        <w:t xml:space="preserve"> </w:t>
      </w:r>
    </w:p>
    <w:p w14:paraId="5640BD31" w14:textId="6791F65D" w:rsidR="003B7EE7" w:rsidRDefault="00F53F7E" w:rsidP="009C4EA1">
      <w:pPr>
        <w:pStyle w:val="AbstractSummary"/>
        <w:ind w:firstLine="720"/>
        <w:pPrChange w:id="198" w:author="sean hughes" w:date="2020-10-14T10:11:00Z">
          <w:pPr>
            <w:pStyle w:val="AbstractSummary"/>
            <w:ind w:firstLine="720"/>
          </w:pPr>
        </w:pPrChange>
      </w:pPr>
      <w:r>
        <w:t xml:space="preserve">Finally, we wanted to know if </w:t>
      </w:r>
      <w:r w:rsidR="00806814">
        <w:t>‘</w:t>
      </w:r>
      <w:r>
        <w:t>Deepfake detection</w:t>
      </w:r>
      <w:r w:rsidR="00806814">
        <w:t>’</w:t>
      </w:r>
      <w:r>
        <w:t xml:space="preserve"> </w:t>
      </w:r>
      <w:r w:rsidR="00806814">
        <w:t xml:space="preserve">serves to protect the individual from its influence. If one recognizes that the information they are being exposed to has been intentionally manipulated in order to influence </w:t>
      </w:r>
      <w:r w:rsidR="00665264">
        <w:t>them</w:t>
      </w:r>
      <w:r w:rsidR="009F4F10">
        <w:t xml:space="preserve">, </w:t>
      </w:r>
      <w:r w:rsidR="00806814">
        <w:t xml:space="preserve">then </w:t>
      </w:r>
      <w:r w:rsidR="009F4F10">
        <w:t xml:space="preserve">the recipient </w:t>
      </w:r>
      <w:commentRangeStart w:id="199"/>
      <w:del w:id="200" w:author="sean hughes" w:date="2020-10-14T10:11:00Z">
        <w:r w:rsidR="00806814" w:rsidDel="009C4EA1">
          <w:delText xml:space="preserve">should </w:delText>
        </w:r>
        <w:commentRangeEnd w:id="199"/>
        <w:r w:rsidDel="009C4EA1">
          <w:rPr>
            <w:rStyle w:val="CommentReference"/>
          </w:rPr>
          <w:commentReference w:id="199"/>
        </w:r>
      </w:del>
      <w:ins w:id="201" w:author="sean hughes" w:date="2020-10-14T10:11:00Z">
        <w:r w:rsidR="009C4EA1">
          <w:t xml:space="preserve">may </w:t>
        </w:r>
      </w:ins>
      <w:r w:rsidR="00806814">
        <w:t xml:space="preserve">reject that content or at least attempt to minimize its control. </w:t>
      </w:r>
      <w:del w:id="202" w:author="Ian Hussey" w:date="2020-10-12T18:15:00Z">
        <w:r w:rsidDel="00806814">
          <w:delText>Surprisingly</w:delText>
        </w:r>
      </w:del>
      <w:ins w:id="203" w:author="Ian Hussey" w:date="2020-10-12T18:15:00Z">
        <w:r w:rsidR="00496E9C">
          <w:t>Worrying</w:t>
        </w:r>
      </w:ins>
      <w:r w:rsidR="00806814">
        <w:t xml:space="preserve">, </w:t>
      </w:r>
      <w:r w:rsidR="009F4F10">
        <w:t xml:space="preserve">however, </w:t>
      </w:r>
      <w:r w:rsidR="00806814">
        <w:t xml:space="preserve">we found that this was not the case: those who detected that the </w:t>
      </w:r>
      <w:r w:rsidR="00665264">
        <w:t xml:space="preserve">video or audio </w:t>
      </w:r>
      <w:r w:rsidR="007141B0">
        <w:t xml:space="preserve">clip </w:t>
      </w:r>
      <w:r w:rsidR="00665264">
        <w:t xml:space="preserve">was a Deepfake </w:t>
      </w:r>
      <w:r w:rsidR="00806814">
        <w:t xml:space="preserve">were </w:t>
      </w:r>
      <w:commentRangeStart w:id="204"/>
      <w:commentRangeStart w:id="205"/>
      <w:r w:rsidR="00806814">
        <w:t xml:space="preserve">just as likely </w:t>
      </w:r>
      <w:commentRangeEnd w:id="204"/>
      <w:r>
        <w:rPr>
          <w:rStyle w:val="CommentReference"/>
        </w:rPr>
        <w:commentReference w:id="204"/>
      </w:r>
      <w:commentRangeEnd w:id="205"/>
      <w:r>
        <w:rPr>
          <w:rStyle w:val="CommentReference"/>
        </w:rPr>
        <w:commentReference w:id="205"/>
      </w:r>
      <w:r w:rsidR="00806814">
        <w:t xml:space="preserve">to be manipulated into liking or disliking Chris as those who failed to </w:t>
      </w:r>
      <w:r w:rsidR="00665264">
        <w:t xml:space="preserve">do so </w:t>
      </w:r>
      <w:r w:rsidR="009B01D0">
        <w:t xml:space="preserve">(see Fig. X; </w:t>
      </w:r>
      <w:r w:rsidR="009B01D0" w:rsidRPr="561A99A2">
        <w:rPr>
          <w:highlight w:val="yellow"/>
        </w:rPr>
        <w:t>stats here</w:t>
      </w:r>
      <w:r w:rsidR="009B01D0">
        <w:t>)</w:t>
      </w:r>
      <w:r w:rsidR="00806814">
        <w:t>.</w:t>
      </w:r>
    </w:p>
    <w:p w14:paraId="1DCD79CE" w14:textId="5D9CE00F" w:rsidR="008C305D" w:rsidRDefault="000D39D7" w:rsidP="0013281D">
      <w:pPr>
        <w:pStyle w:val="AbstractSummary"/>
        <w:ind w:firstLine="720"/>
      </w:pPr>
      <w:commentRangeStart w:id="206"/>
      <w:commentRangeStart w:id="207"/>
      <w:r>
        <w:t xml:space="preserve">Taken together, </w:t>
      </w:r>
      <w:r w:rsidR="00735A31">
        <w:t xml:space="preserve">it seems </w:t>
      </w:r>
      <w:r w:rsidR="0013281D">
        <w:t xml:space="preserve">that </w:t>
      </w:r>
      <w:r w:rsidR="00EB7BA6">
        <w:t xml:space="preserve">a </w:t>
      </w:r>
      <w:r w:rsidR="009F4F10">
        <w:t>single</w:t>
      </w:r>
      <w:r w:rsidR="00712613">
        <w:t xml:space="preserve"> </w:t>
      </w:r>
      <w:r w:rsidR="009F4F10">
        <w:t>(</w:t>
      </w:r>
      <w:r>
        <w:t>brief</w:t>
      </w:r>
      <w:r w:rsidR="009F4F10">
        <w:t>)</w:t>
      </w:r>
      <w:r>
        <w:t xml:space="preserve"> exposure to </w:t>
      </w:r>
      <w:r w:rsidR="007141B0">
        <w:t xml:space="preserve">a </w:t>
      </w:r>
      <w:r w:rsidR="008C305D">
        <w:t>Deep</w:t>
      </w:r>
      <w:r w:rsidR="007141B0">
        <w:t>fake</w:t>
      </w:r>
      <w:r>
        <w:t xml:space="preserve"> can alter </w:t>
      </w:r>
      <w:del w:id="208" w:author="sean hughes" w:date="2020-10-13T10:55:00Z">
        <w:r w:rsidDel="000D39D7">
          <w:delText>how peo</w:delText>
        </w:r>
        <w:r w:rsidDel="009F4F10">
          <w:delText xml:space="preserve">ple think and feel </w:delText>
        </w:r>
      </w:del>
      <w:ins w:id="209" w:author="sean hughes" w:date="2020-10-13T10:55:00Z">
        <w:r w:rsidR="00991E2D">
          <w:t xml:space="preserve">our </w:t>
        </w:r>
      </w:ins>
      <w:ins w:id="210" w:author="sean hughes" w:date="2020-10-13T10:56:00Z">
        <w:r w:rsidR="00991E2D">
          <w:t xml:space="preserve">perceptions of </w:t>
        </w:r>
      </w:ins>
      <w:del w:id="211" w:author="sean hughes" w:date="2020-10-13T10:56:00Z">
        <w:r w:rsidDel="009F4F10">
          <w:delText xml:space="preserve">about </w:delText>
        </w:r>
      </w:del>
      <w:r w:rsidR="009F4F10">
        <w:t>others;</w:t>
      </w:r>
      <w:r>
        <w:t xml:space="preserve"> that </w:t>
      </w:r>
      <w:r w:rsidR="00AE0BF0">
        <w:t xml:space="preserve">it </w:t>
      </w:r>
      <w:r w:rsidR="007141B0">
        <w:t>impacts</w:t>
      </w:r>
      <w:r w:rsidR="00712613">
        <w:t xml:space="preserve"> </w:t>
      </w:r>
      <w:r w:rsidR="000B6469">
        <w:t xml:space="preserve">them </w:t>
      </w:r>
      <w:r w:rsidR="00665264">
        <w:t xml:space="preserve">in </w:t>
      </w:r>
      <w:r w:rsidR="007141B0">
        <w:t xml:space="preserve">a similar </w:t>
      </w:r>
      <w:r w:rsidR="00665264">
        <w:t xml:space="preserve">way </w:t>
      </w:r>
      <w:r w:rsidR="007141B0">
        <w:t xml:space="preserve">to </w:t>
      </w:r>
      <w:r>
        <w:t>genuine content</w:t>
      </w:r>
      <w:r w:rsidR="009F4F10">
        <w:t>;</w:t>
      </w:r>
      <w:r>
        <w:t xml:space="preserve"> that most </w:t>
      </w:r>
      <w:r w:rsidR="00712613">
        <w:t xml:space="preserve">people </w:t>
      </w:r>
      <w:r w:rsidR="007141B0">
        <w:t xml:space="preserve">are </w:t>
      </w:r>
      <w:r>
        <w:t xml:space="preserve">unaware </w:t>
      </w:r>
      <w:r w:rsidR="009F4F10">
        <w:t>they are being exposed to a synthetic forgery</w:t>
      </w:r>
      <w:commentRangeStart w:id="212"/>
      <w:commentRangeStart w:id="213"/>
      <w:r w:rsidR="009F4F10">
        <w:t>;</w:t>
      </w:r>
      <w:r>
        <w:t xml:space="preserve"> </w:t>
      </w:r>
      <w:commentRangeEnd w:id="212"/>
      <w:r>
        <w:rPr>
          <w:rStyle w:val="CommentReference"/>
        </w:rPr>
        <w:commentReference w:id="212"/>
      </w:r>
      <w:commentRangeEnd w:id="213"/>
      <w:r w:rsidR="009C4EA1">
        <w:rPr>
          <w:rStyle w:val="CommentReference"/>
        </w:rPr>
        <w:commentReference w:id="213"/>
      </w:r>
      <w:r>
        <w:t xml:space="preserve">and that </w:t>
      </w:r>
      <w:r w:rsidR="00712613">
        <w:t>Deepfakes do</w:t>
      </w:r>
      <w:r>
        <w:t xml:space="preserve"> not </w:t>
      </w:r>
      <w:r w:rsidR="008C305D">
        <w:t xml:space="preserve">need to be undetectable or even </w:t>
      </w:r>
      <w:r w:rsidR="00F43493">
        <w:t xml:space="preserve">perfectly </w:t>
      </w:r>
      <w:r w:rsidR="008C305D">
        <w:t xml:space="preserve">convincing </w:t>
      </w:r>
      <w:r w:rsidR="00F43493">
        <w:t xml:space="preserve">in order to </w:t>
      </w:r>
      <w:r w:rsidR="00712613">
        <w:t>hack the human mind</w:t>
      </w:r>
      <w:r w:rsidR="008C305D">
        <w:t>.</w:t>
      </w:r>
      <w:r w:rsidR="00F84979">
        <w:t xml:space="preserve"> </w:t>
      </w:r>
      <w:commentRangeEnd w:id="206"/>
      <w:r>
        <w:rPr>
          <w:rStyle w:val="CommentReference"/>
        </w:rPr>
        <w:commentReference w:id="206"/>
      </w:r>
      <w:commentRangeEnd w:id="207"/>
      <w:r>
        <w:rPr>
          <w:rStyle w:val="CommentReference"/>
        </w:rPr>
        <w:commentReference w:id="207"/>
      </w:r>
    </w:p>
    <w:p w14:paraId="76901695" w14:textId="3047BACF" w:rsidR="004B14BC" w:rsidRDefault="00E12267" w:rsidP="00E12267">
      <w:pPr>
        <w:pStyle w:val="AbstractSummary"/>
        <w:ind w:firstLine="720"/>
      </w:pPr>
      <w:r w:rsidRPr="561A99A2">
        <w:rPr>
          <w:rStyle w:val="scayt-misspell-word"/>
        </w:rPr>
        <w:t xml:space="preserve">So far </w:t>
      </w:r>
      <w:r w:rsidR="004B14BC" w:rsidRPr="561A99A2">
        <w:rPr>
          <w:rStyle w:val="scayt-misspell-word"/>
        </w:rPr>
        <w:t xml:space="preserve">society has </w:t>
      </w:r>
      <w:r w:rsidRPr="561A99A2">
        <w:rPr>
          <w:rStyle w:val="scayt-misspell-word"/>
        </w:rPr>
        <w:t xml:space="preserve">focused on </w:t>
      </w:r>
      <w:r w:rsidR="00046E41" w:rsidRPr="561A99A2">
        <w:rPr>
          <w:rStyle w:val="scayt-misspell-word"/>
        </w:rPr>
        <w:t xml:space="preserve">legislation to </w:t>
      </w:r>
      <w:r w:rsidR="00234536" w:rsidRPr="561A99A2">
        <w:rPr>
          <w:rStyle w:val="scayt-misspell-word"/>
        </w:rPr>
        <w:t>regulate</w:t>
      </w:r>
      <w:r w:rsidR="00046E41" w:rsidRPr="561A99A2">
        <w:rPr>
          <w:rStyle w:val="scayt-misspell-word"/>
        </w:rPr>
        <w:t xml:space="preserve">, and technological solutions to </w:t>
      </w:r>
      <w:r w:rsidRPr="561A99A2">
        <w:rPr>
          <w:rStyle w:val="scayt-misspell-word"/>
        </w:rPr>
        <w:t>detect</w:t>
      </w:r>
      <w:r w:rsidR="00046E41" w:rsidRPr="561A99A2">
        <w:rPr>
          <w:rStyle w:val="scayt-misspell-word"/>
        </w:rPr>
        <w:t xml:space="preserve"> </w:t>
      </w:r>
      <w:r w:rsidR="00234536" w:rsidRPr="561A99A2">
        <w:rPr>
          <w:rStyle w:val="scayt-misspell-word"/>
        </w:rPr>
        <w:t xml:space="preserve">and filter out </w:t>
      </w:r>
      <w:r w:rsidR="00046E41" w:rsidRPr="561A99A2">
        <w:rPr>
          <w:rStyle w:val="scayt-misspell-word"/>
        </w:rPr>
        <w:t>Deepfakes</w:t>
      </w:r>
      <w:r w:rsidRPr="561A99A2">
        <w:rPr>
          <w:rStyle w:val="scayt-misspell-word"/>
        </w:rPr>
        <w:t xml:space="preserve">. </w:t>
      </w:r>
      <w:r w:rsidR="000B6469" w:rsidRPr="561A99A2">
        <w:rPr>
          <w:rStyle w:val="scayt-misspell-word"/>
        </w:rPr>
        <w:t>This is not enough. W</w:t>
      </w:r>
      <w:r w:rsidRPr="561A99A2">
        <w:rPr>
          <w:rStyle w:val="scayt-misspell-word"/>
        </w:rPr>
        <w:t xml:space="preserve">e </w:t>
      </w:r>
      <w:r>
        <w:t>need</w:t>
      </w:r>
      <w:r w:rsidR="00AE0BF0">
        <w:t xml:space="preserve"> </w:t>
      </w:r>
      <w:r>
        <w:t xml:space="preserve">to </w:t>
      </w:r>
      <w:r w:rsidR="004B14BC">
        <w:t xml:space="preserve">start </w:t>
      </w:r>
      <w:r w:rsidR="000B6469">
        <w:t xml:space="preserve">studying </w:t>
      </w:r>
      <w:r w:rsidR="0094314F">
        <w:t xml:space="preserve">the </w:t>
      </w:r>
      <w:r w:rsidR="008D6B2F">
        <w:t xml:space="preserve">psychology of Deepfakes </w:t>
      </w:r>
      <w:r>
        <w:t xml:space="preserve">- </w:t>
      </w:r>
      <w:r w:rsidR="008D6B2F">
        <w:t xml:space="preserve">and </w:t>
      </w:r>
      <w:r>
        <w:t xml:space="preserve">in particular - the </w:t>
      </w:r>
      <w:r w:rsidR="008D6B2F">
        <w:t xml:space="preserve">capacity of this new technology to exploit our cognitive biases, vulnerabilities, and limitations for maladaptive ends. </w:t>
      </w:r>
      <w:commentRangeStart w:id="214"/>
      <w:commentRangeStart w:id="215"/>
      <w:r w:rsidR="004B14BC">
        <w:t xml:space="preserve">Future work should </w:t>
      </w:r>
      <w:r w:rsidR="00284FB4">
        <w:t xml:space="preserve">identify </w:t>
      </w:r>
      <w:r w:rsidR="00AE0BF0">
        <w:t xml:space="preserve">those </w:t>
      </w:r>
      <w:r w:rsidR="00284FB4">
        <w:t>properties of the individual</w:t>
      </w:r>
      <w:r w:rsidR="004B14BC">
        <w:t>,</w:t>
      </w:r>
      <w:r w:rsidR="00284FB4">
        <w:t xml:space="preserve"> </w:t>
      </w:r>
      <w:r w:rsidR="005977DF">
        <w:t xml:space="preserve">situation, and/or </w:t>
      </w:r>
      <w:r w:rsidR="00284FB4">
        <w:t xml:space="preserve">content </w:t>
      </w:r>
      <w:r w:rsidR="00AE0BF0">
        <w:t xml:space="preserve">that </w:t>
      </w:r>
      <w:r w:rsidR="00BD1049">
        <w:t xml:space="preserve">increase the chances </w:t>
      </w:r>
      <w:r w:rsidR="00AE0BF0">
        <w:t xml:space="preserve">of </w:t>
      </w:r>
      <w:r w:rsidR="00BD1049">
        <w:t xml:space="preserve">Deepfakes </w:t>
      </w:r>
      <w:r w:rsidR="00AE0BF0">
        <w:t xml:space="preserve">being believed and spread </w:t>
      </w:r>
      <w:r w:rsidR="00EB7BA6">
        <w:t xml:space="preserve">versus </w:t>
      </w:r>
      <w:r w:rsidR="00BD1049">
        <w:t>detect</w:t>
      </w:r>
      <w:r w:rsidR="00AE0BF0">
        <w:t>ed</w:t>
      </w:r>
      <w:r w:rsidR="00BD1049">
        <w:t xml:space="preserve"> and reject</w:t>
      </w:r>
      <w:r w:rsidR="00AE0BF0">
        <w:t xml:space="preserve">ed. </w:t>
      </w:r>
      <w:commentRangeEnd w:id="214"/>
      <w:r>
        <w:rPr>
          <w:rStyle w:val="CommentReference"/>
        </w:rPr>
        <w:commentReference w:id="214"/>
      </w:r>
      <w:commentRangeEnd w:id="215"/>
      <w:r>
        <w:rPr>
          <w:rStyle w:val="CommentReference"/>
        </w:rPr>
        <w:commentReference w:id="215"/>
      </w:r>
      <w:r w:rsidR="004B14BC">
        <w:t xml:space="preserve">Others could examine if these </w:t>
      </w:r>
      <w:r w:rsidR="008E1D04">
        <w:t xml:space="preserve">lies root themselves quickly and deeply in our minds, and linger on as insinuation or by association long after efforts to debunk them have </w:t>
      </w:r>
      <w:r w:rsidR="00EF3543">
        <w:t xml:space="preserve">ended </w:t>
      </w:r>
      <w:r w:rsidR="004B14BC">
        <w:t xml:space="preserve">(as is the case with more traditional forms of fake news; </w:t>
      </w:r>
      <w:r w:rsidR="008E1D04">
        <w:t>[ref]</w:t>
      </w:r>
      <w:r w:rsidR="004B14BC">
        <w:t>)</w:t>
      </w:r>
      <w:r w:rsidR="008E1D04">
        <w:t xml:space="preserve">. </w:t>
      </w:r>
      <w:r w:rsidR="00EF3543">
        <w:t xml:space="preserve">If so, then approaches </w:t>
      </w:r>
      <w:r>
        <w:t xml:space="preserve">currently </w:t>
      </w:r>
      <w:r w:rsidR="00284FB4">
        <w:t xml:space="preserve">favored by tech companies, </w:t>
      </w:r>
      <w:commentRangeStart w:id="216"/>
      <w:commentRangeStart w:id="217"/>
      <w:r w:rsidR="00BD1049">
        <w:t xml:space="preserve">such as </w:t>
      </w:r>
      <w:r w:rsidR="00EF3543">
        <w:t>tagging Deepfaked videos with a warning</w:t>
      </w:r>
      <w:commentRangeEnd w:id="216"/>
      <w:r>
        <w:rPr>
          <w:rStyle w:val="CommentReference"/>
        </w:rPr>
        <w:commentReference w:id="216"/>
      </w:r>
      <w:commentRangeEnd w:id="217"/>
      <w:r>
        <w:rPr>
          <w:rStyle w:val="CommentReference"/>
        </w:rPr>
        <w:commentReference w:id="217"/>
      </w:r>
      <w:r w:rsidR="00284FB4">
        <w:t>,</w:t>
      </w:r>
      <w:r w:rsidR="00EF3543">
        <w:t xml:space="preserve"> may be </w:t>
      </w:r>
      <w:r w:rsidR="001D2A83">
        <w:t xml:space="preserve">less </w:t>
      </w:r>
      <w:r w:rsidR="00EF3543">
        <w:t xml:space="preserve">effective </w:t>
      </w:r>
      <w:r w:rsidR="001D2A83">
        <w:t xml:space="preserve">than </w:t>
      </w:r>
      <w:r w:rsidR="000B6469">
        <w:t xml:space="preserve">is now </w:t>
      </w:r>
      <w:r>
        <w:t xml:space="preserve">assumed </w:t>
      </w:r>
      <w:r w:rsidR="00EF3543">
        <w:t xml:space="preserve">[ref]. </w:t>
      </w:r>
      <w:r w:rsidR="004B14BC">
        <w:t xml:space="preserve">Still others could examine if Deepfakes can be used to </w:t>
      </w:r>
      <w:r w:rsidR="00B10E74">
        <w:t xml:space="preserve">manipulate what we remember, either by </w:t>
      </w:r>
      <w:r w:rsidR="004B14BC">
        <w:t xml:space="preserve">trigger Mandela effects (i.e., </w:t>
      </w:r>
      <w:r w:rsidR="005977DF">
        <w:t xml:space="preserve">false </w:t>
      </w:r>
      <w:r w:rsidR="004B14BC">
        <w:t>memories that never happened</w:t>
      </w:r>
      <w:r w:rsidR="00374816">
        <w:t>)</w:t>
      </w:r>
      <w:r w:rsidR="004B14BC">
        <w:t xml:space="preserve"> or </w:t>
      </w:r>
      <w:r w:rsidR="00B10E74">
        <w:t xml:space="preserve">by altering </w:t>
      </w:r>
      <w:r w:rsidR="004B14BC">
        <w:t>memories</w:t>
      </w:r>
      <w:r w:rsidR="00374816">
        <w:t xml:space="preserve"> of events that did </w:t>
      </w:r>
      <w:r w:rsidR="005977DF">
        <w:t>[ref]</w:t>
      </w:r>
      <w:r w:rsidR="004B14BC">
        <w:t>.</w:t>
      </w:r>
      <w:r w:rsidR="005977DF">
        <w:t xml:space="preserve"> If </w:t>
      </w:r>
      <w:r w:rsidR="000B6469">
        <w:t xml:space="preserve">they can </w:t>
      </w:r>
      <w:r w:rsidR="005977DF">
        <w:t xml:space="preserve">then it is not only the present and future that </w:t>
      </w:r>
      <w:del w:id="218" w:author="sean hughes" w:date="2020-10-14T10:13:00Z">
        <w:r w:rsidR="005977DF" w:rsidDel="009C4EA1">
          <w:delText xml:space="preserve">is </w:delText>
        </w:r>
        <w:commentRangeStart w:id="219"/>
        <w:commentRangeStart w:id="220"/>
        <w:r w:rsidR="005977DF" w:rsidDel="009C4EA1">
          <w:delText xml:space="preserve">up for </w:delText>
        </w:r>
      </w:del>
      <w:r w:rsidR="00B10E74">
        <w:t>c</w:t>
      </w:r>
      <w:del w:id="221" w:author="sean hughes" w:date="2020-10-14T10:13:00Z">
        <w:r w:rsidR="00B10E74" w:rsidDel="009C4EA1">
          <w:delText>h</w:delText>
        </w:r>
      </w:del>
      <w:r w:rsidR="00B10E74">
        <w:t>an</w:t>
      </w:r>
      <w:ins w:id="222" w:author="sean hughes" w:date="2020-10-14T10:13:00Z">
        <w:r w:rsidR="009C4EA1">
          <w:t xml:space="preserve"> b</w:t>
        </w:r>
      </w:ins>
      <w:del w:id="223" w:author="sean hughes" w:date="2020-10-14T10:13:00Z">
        <w:r w:rsidR="00B10E74" w:rsidDel="009C4EA1">
          <w:delText>g</w:delText>
        </w:r>
      </w:del>
      <w:r w:rsidR="00B10E74">
        <w:t>e</w:t>
      </w:r>
      <w:commentRangeEnd w:id="219"/>
      <w:r>
        <w:rPr>
          <w:rStyle w:val="CommentReference"/>
        </w:rPr>
        <w:commentReference w:id="219"/>
      </w:r>
      <w:commentRangeEnd w:id="220"/>
      <w:r w:rsidR="009C4EA1">
        <w:rPr>
          <w:rStyle w:val="CommentReference"/>
        </w:rPr>
        <w:commentReference w:id="220"/>
      </w:r>
      <w:r w:rsidR="00B10E74">
        <w:t xml:space="preserve"> </w:t>
      </w:r>
      <w:ins w:id="224" w:author="sean hughes" w:date="2020-10-14T10:13:00Z">
        <w:r w:rsidR="009C4EA1">
          <w:t xml:space="preserve">manipulated </w:t>
        </w:r>
      </w:ins>
      <w:r w:rsidR="005977DF">
        <w:t>but also the past.</w:t>
      </w:r>
    </w:p>
    <w:p w14:paraId="06643200" w14:textId="747724B7" w:rsidR="008E1D04" w:rsidRDefault="004B14BC" w:rsidP="00932121">
      <w:pPr>
        <w:pStyle w:val="AbstractSummary"/>
        <w:ind w:firstLine="720"/>
      </w:pPr>
      <w:r>
        <w:t xml:space="preserve">Perhaps </w:t>
      </w:r>
      <w:r w:rsidR="00D92873">
        <w:t xml:space="preserve">the most dangerous aspect of </w:t>
      </w:r>
      <w:r w:rsidR="00EF3543">
        <w:t xml:space="preserve">Deepfakes is their </w:t>
      </w:r>
      <w:r w:rsidR="0068574D">
        <w:t xml:space="preserve">capacity </w:t>
      </w:r>
      <w:r w:rsidR="00EF3543">
        <w:t xml:space="preserve">to </w:t>
      </w:r>
      <w:r w:rsidR="00A50181">
        <w:t xml:space="preserve">erode </w:t>
      </w:r>
      <w:r>
        <w:t xml:space="preserve">our </w:t>
      </w:r>
      <w:r w:rsidR="00B421B6">
        <w:t>belief</w:t>
      </w:r>
      <w:r w:rsidR="0068574D">
        <w:t xml:space="preserve"> </w:t>
      </w:r>
      <w:r w:rsidR="004E2139">
        <w:t xml:space="preserve">in </w:t>
      </w:r>
      <w:r w:rsidR="00A50181">
        <w:t xml:space="preserve">what is real and </w:t>
      </w:r>
      <w:r w:rsidR="00EF3543">
        <w:t xml:space="preserve">what </w:t>
      </w:r>
      <w:r w:rsidR="00A50181">
        <w:t>can be trusted</w:t>
      </w:r>
      <w:ins w:id="225" w:author="Ian Hussey" w:date="2020-10-12T18:29:00Z">
        <w:r w:rsidR="004A4240">
          <w:t xml:space="preserve"> </w:t>
        </w:r>
        <w:r w:rsidR="004A4240" w:rsidRPr="561A99A2">
          <w:rPr>
            <w:i/>
            <w:iCs/>
            <w:rPrChange w:id="226" w:author="Ian Hussey" w:date="2020-10-12T18:29:00Z">
              <w:rPr/>
            </w:rPrChange>
          </w:rPr>
          <w:t>in general</w:t>
        </w:r>
      </w:ins>
      <w:r w:rsidR="00A50181">
        <w:t xml:space="preserve">. </w:t>
      </w:r>
      <w:r w:rsidR="003E4641">
        <w:t xml:space="preserve">Instead of </w:t>
      </w:r>
      <w:r w:rsidR="0068574D">
        <w:t xml:space="preserve">questioning </w:t>
      </w:r>
      <w:r w:rsidR="004E2139">
        <w:t xml:space="preserve">a single image, video, audio, or text </w:t>
      </w:r>
      <w:r w:rsidR="003E4641">
        <w:t xml:space="preserve">this new technology may push us towards </w:t>
      </w:r>
      <w:r w:rsidR="0068574D">
        <w:t xml:space="preserve">questioning </w:t>
      </w:r>
      <w:r w:rsidR="00E12267" w:rsidRPr="561A99A2">
        <w:rPr>
          <w:i/>
          <w:iCs/>
        </w:rPr>
        <w:t>everything</w:t>
      </w:r>
      <w:r w:rsidR="00E12267">
        <w:t xml:space="preserve"> </w:t>
      </w:r>
      <w:r w:rsidR="00C81824">
        <w:t xml:space="preserve">we see and </w:t>
      </w:r>
      <w:r w:rsidR="00E12267">
        <w:t xml:space="preserve">hear, </w:t>
      </w:r>
      <w:r w:rsidR="003E4641">
        <w:t xml:space="preserve">thereby </w:t>
      </w:r>
      <w:r w:rsidR="00E12267">
        <w:t>accelerating</w:t>
      </w:r>
      <w:r w:rsidR="004E2139">
        <w:t xml:space="preserve"> </w:t>
      </w:r>
      <w:r w:rsidR="00E12267">
        <w:t xml:space="preserve">an already </w:t>
      </w:r>
      <w:r w:rsidR="00AE0BF0">
        <w:t xml:space="preserve">growing </w:t>
      </w:r>
      <w:r w:rsidR="00B067C4">
        <w:t xml:space="preserve">trend towards </w:t>
      </w:r>
      <w:commentRangeStart w:id="227"/>
      <w:del w:id="228" w:author="Ian Hussey" w:date="2020-10-12T18:29:00Z">
        <w:r w:rsidDel="004E2139">
          <w:delText>“</w:delText>
        </w:r>
      </w:del>
      <w:r w:rsidR="004E2139">
        <w:t>epistemic breakdown</w:t>
      </w:r>
      <w:del w:id="229" w:author="Ian Hussey" w:date="2020-10-12T18:29:00Z">
        <w:r w:rsidDel="004E2139">
          <w:delText>”</w:delText>
        </w:r>
      </w:del>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commentRangeEnd w:id="227"/>
      <w:r>
        <w:rPr>
          <w:rStyle w:val="CommentReference"/>
        </w:rPr>
        <w:commentReference w:id="227"/>
      </w:r>
      <w:r w:rsidR="00AE0BF0">
        <w:t>T</w:t>
      </w:r>
      <w:r w:rsidR="0068574D">
        <w:t xml:space="preserve">his </w:t>
      </w:r>
      <w:r w:rsidR="003B7EE7">
        <w:t xml:space="preserve">“reality apathy” [ref] </w:t>
      </w:r>
      <w:r>
        <w:t xml:space="preserve">is already being </w:t>
      </w:r>
      <w:r w:rsidR="00AE0BF0">
        <w:t xml:space="preserve">exploited </w:t>
      </w:r>
      <w:r>
        <w:t xml:space="preserve">by some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‘liars dividend’ [ref])</w:t>
      </w:r>
      <w:r w:rsidR="00A82AB9">
        <w:t>.</w:t>
      </w:r>
      <w:r w:rsidR="00932121">
        <w:t xml:space="preserve"> </w:t>
      </w:r>
      <w:commentRangeStart w:id="230"/>
      <w:commentRangeStart w:id="231"/>
      <w:r w:rsidR="00932121">
        <w:t xml:space="preserve">Given that the human mind </w:t>
      </w:r>
      <w:r w:rsidR="00B421B6">
        <w:t xml:space="preserve">is built </w:t>
      </w:r>
      <w:r w:rsidR="00932121">
        <w:t>for belief</w:t>
      </w:r>
      <w:r w:rsidR="00B421B6">
        <w:t xml:space="preserve"> </w:t>
      </w:r>
      <w:commentRangeEnd w:id="230"/>
      <w:r>
        <w:rPr>
          <w:rStyle w:val="CommentReference"/>
        </w:rPr>
        <w:commentReference w:id="230"/>
      </w:r>
      <w:commentRangeEnd w:id="231"/>
      <w:r>
        <w:rPr>
          <w:rStyle w:val="CommentReference"/>
        </w:rPr>
        <w:commentReference w:id="231"/>
      </w:r>
      <w:r w:rsidR="00B421B6">
        <w:t>[ref],</w:t>
      </w:r>
      <w:r w:rsidR="00932121">
        <w:t xml:space="preserve"> we need to </w:t>
      </w:r>
      <w:r w:rsidR="000B6469">
        <w:t xml:space="preserve">start </w:t>
      </w:r>
      <w:r w:rsidR="00AE0BF0">
        <w:t>develop</w:t>
      </w:r>
      <w:r w:rsidR="000B6469">
        <w:t>ing</w:t>
      </w:r>
      <w:r w:rsidR="00AE0BF0">
        <w:t xml:space="preserve"> </w:t>
      </w:r>
      <w:r w:rsidR="003C3DF2">
        <w:t xml:space="preserve">interventions </w:t>
      </w:r>
      <w:r w:rsidR="008E1D04">
        <w:t xml:space="preserve">that </w:t>
      </w:r>
      <w:r w:rsidR="003C3DF2">
        <w:t xml:space="preserve">inoculate individuals against synthetic media attacks, and together with technology and legislation, </w:t>
      </w:r>
      <w:r w:rsidR="008E1D04">
        <w:t xml:space="preserve">create </w:t>
      </w:r>
      <w:r w:rsidR="003C3DF2">
        <w:t xml:space="preserve">a </w:t>
      </w:r>
      <w:ins w:id="232" w:author="sean hughes" w:date="2020-10-13T13:00:00Z">
        <w:r w:rsidR="006D188D">
          <w:t>‘</w:t>
        </w:r>
      </w:ins>
      <w:del w:id="233" w:author="sean hughes" w:date="2020-10-13T13:00:00Z">
        <w:r w:rsidDel="003C3DF2">
          <w:delText>“</w:delText>
        </w:r>
      </w:del>
      <w:r w:rsidR="003C3DF2">
        <w:t>shared immune system</w:t>
      </w:r>
      <w:ins w:id="234" w:author="sean hughes" w:date="2020-10-13T13:00:00Z">
        <w:r w:rsidR="006D188D">
          <w:t>’</w:t>
        </w:r>
      </w:ins>
      <w:del w:id="235" w:author="sean hughes" w:date="2020-10-13T13:00:00Z">
        <w:r w:rsidDel="003C3DF2">
          <w:delText>”</w:delText>
        </w:r>
      </w:del>
      <w:r w:rsidR="003C3DF2">
        <w:t xml:space="preserve"> that </w:t>
      </w:r>
      <w:r w:rsidR="008E1D04">
        <w:t xml:space="preserve">safeguards </w:t>
      </w:r>
      <w:r w:rsidR="00932121">
        <w:t xml:space="preserve">our individual and collective belief in </w:t>
      </w:r>
      <w:r w:rsidR="008E1D04">
        <w:t>truth</w:t>
      </w:r>
      <w:r w:rsidR="003C3DF2" w:rsidRPr="561A99A2">
        <w:rPr>
          <w:rStyle w:val="scayt-misspell-word"/>
        </w:rPr>
        <w:t xml:space="preserve">. </w:t>
      </w:r>
      <w:r w:rsidR="00374816" w:rsidRPr="561A99A2">
        <w:rPr>
          <w:rStyle w:val="scayt-misspell-word"/>
        </w:rPr>
        <w:t xml:space="preserve">Without such safeguards </w:t>
      </w:r>
      <w:r w:rsidR="008E1D04">
        <w:t>we may be moving towards a world wher</w:t>
      </w:r>
      <w:r w:rsidR="00E12267">
        <w:t>e</w:t>
      </w:r>
      <w:commentRangeStart w:id="236"/>
      <w:commentRangeStart w:id="237"/>
      <w:r w:rsidR="00E12267">
        <w:t xml:space="preserve"> seeing is no longer believing</w:t>
      </w:r>
      <w:commentRangeEnd w:id="236"/>
      <w:r>
        <w:rPr>
          <w:rStyle w:val="CommentReference"/>
        </w:rPr>
        <w:commentReference w:id="236"/>
      </w:r>
      <w:commentRangeEnd w:id="237"/>
      <w:r w:rsidR="009C4EA1">
        <w:rPr>
          <w:rStyle w:val="CommentReference"/>
        </w:rPr>
        <w:commentReference w:id="237"/>
      </w:r>
      <w:r w:rsidR="00E12267">
        <w:t xml:space="preserve">, and where our individual and collective ability </w:t>
      </w:r>
      <w:r>
        <w:t>to agree on what’</w:t>
      </w:r>
      <w:r w:rsidR="00E12267">
        <w:t xml:space="preserve">s true </w:t>
      </w:r>
      <w:r>
        <w:t xml:space="preserve">slowly </w:t>
      </w:r>
      <w:r w:rsidR="00E12267">
        <w:t xml:space="preserve">disappears. </w:t>
      </w:r>
      <w:r w:rsidR="008E1D04">
        <w:t xml:space="preserve">  </w:t>
      </w:r>
    </w:p>
    <w:p w14:paraId="1383BD28" w14:textId="77777777" w:rsidR="008603A5" w:rsidRDefault="008603A5" w:rsidP="00D73714">
      <w:pPr>
        <w:pStyle w:val="AbstractSummary"/>
      </w:pPr>
    </w:p>
    <w:p w14:paraId="58372A64" w14:textId="04A73372" w:rsidR="008603A5" w:rsidRDefault="008603A5" w:rsidP="00D73714">
      <w:pPr>
        <w:pStyle w:val="AbstractSummary"/>
        <w:rPr>
          <w:ins w:id="239" w:author="sean hughes" w:date="2020-10-13T12:59:00Z"/>
        </w:rPr>
      </w:pPr>
    </w:p>
    <w:p w14:paraId="1D6D5A28" w14:textId="36435D60" w:rsidR="006D188D" w:rsidRDefault="006D188D" w:rsidP="00D73714">
      <w:pPr>
        <w:pStyle w:val="AbstractSummary"/>
        <w:rPr>
          <w:ins w:id="240" w:author="sean hughes" w:date="2020-10-13T12:59:00Z"/>
        </w:rPr>
      </w:pPr>
    </w:p>
    <w:p w14:paraId="5161FEBF" w14:textId="77BAA903" w:rsidR="006D188D" w:rsidRDefault="006D188D" w:rsidP="00D73714">
      <w:pPr>
        <w:pStyle w:val="AbstractSummary"/>
        <w:rPr>
          <w:ins w:id="241" w:author="sean hughes" w:date="2020-10-13T12:59:00Z"/>
        </w:rPr>
      </w:pPr>
    </w:p>
    <w:p w14:paraId="4EF2BEBE" w14:textId="50A5A8F0" w:rsidR="006D188D" w:rsidRDefault="006D188D" w:rsidP="00D73714">
      <w:pPr>
        <w:pStyle w:val="AbstractSummary"/>
        <w:rPr>
          <w:ins w:id="242" w:author="sean hughes" w:date="2020-10-13T12:59:00Z"/>
        </w:rPr>
      </w:pPr>
    </w:p>
    <w:p w14:paraId="7E4EE16A" w14:textId="77777777" w:rsidR="006D188D" w:rsidRDefault="006D188D" w:rsidP="00D73714">
      <w:pPr>
        <w:pStyle w:val="AbstractSummary"/>
      </w:pPr>
    </w:p>
    <w:p w14:paraId="7A79739B" w14:textId="656A3CFC" w:rsidR="004B14BC" w:rsidDel="009C02BC" w:rsidRDefault="004B14BC" w:rsidP="00D73714">
      <w:pPr>
        <w:pStyle w:val="AbstractSummary"/>
        <w:rPr>
          <w:del w:id="243" w:author="sean hughes" w:date="2020-10-13T10:23:00Z"/>
        </w:rPr>
      </w:pPr>
    </w:p>
    <w:p w14:paraId="0DCB2097" w14:textId="6ACC78E0" w:rsidR="004B14BC" w:rsidDel="009C02BC" w:rsidRDefault="004B14BC" w:rsidP="00D73714">
      <w:pPr>
        <w:pStyle w:val="AbstractSummary"/>
        <w:rPr>
          <w:del w:id="244" w:author="sean hughes" w:date="2020-10-13T10:23:00Z"/>
        </w:rPr>
      </w:pPr>
    </w:p>
    <w:p w14:paraId="12CB3DBF" w14:textId="024799B5" w:rsidR="004B14BC" w:rsidDel="009C02BC" w:rsidRDefault="004B14BC" w:rsidP="00D73714">
      <w:pPr>
        <w:pStyle w:val="AbstractSummary"/>
        <w:rPr>
          <w:del w:id="245" w:author="sean hughes" w:date="2020-10-13T10:23:00Z"/>
        </w:rPr>
      </w:pPr>
    </w:p>
    <w:p w14:paraId="1110FE4E" w14:textId="0ACAB01B" w:rsidR="004B14BC" w:rsidDel="009C02BC" w:rsidRDefault="004B14BC" w:rsidP="00D73714">
      <w:pPr>
        <w:pStyle w:val="AbstractSummary"/>
        <w:rPr>
          <w:del w:id="246" w:author="sean hughes" w:date="2020-10-13T10:23:00Z"/>
        </w:rPr>
      </w:pPr>
    </w:p>
    <w:p w14:paraId="5960955A" w14:textId="75B0B6B3" w:rsidR="004B14BC" w:rsidDel="009C02BC" w:rsidRDefault="004B14BC" w:rsidP="00D73714">
      <w:pPr>
        <w:pStyle w:val="AbstractSummary"/>
        <w:rPr>
          <w:del w:id="247" w:author="sean hughes" w:date="2020-10-13T10:23:00Z"/>
        </w:rPr>
      </w:pPr>
    </w:p>
    <w:p w14:paraId="3722A815" w14:textId="58186776" w:rsidR="00D73714" w:rsidRDefault="00D73714" w:rsidP="00D73714">
      <w:pPr>
        <w:pStyle w:val="AbstractSummary"/>
      </w:pPr>
      <w:r w:rsidRPr="00987EE5">
        <w:rPr>
          <w:b/>
        </w:rPr>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Mathtype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3"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full page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lastRenderedPageBreak/>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4" w:history="1">
        <w:r w:rsidR="00DD225C" w:rsidRPr="00CC2657">
          <w:rPr>
            <w:rStyle w:val="Hyperlink"/>
          </w:rPr>
          <w:t>CRediT</w:t>
        </w:r>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&lt;para&gt;“Figure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5"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6"/>
      <w:footerReference w:type="default" r:id="rId17"/>
      <w:headerReference w:type="first" r:id="rId18"/>
      <w:footerReference w:type="first" r:id="rId19"/>
      <w:pgSz w:w="12240" w:h="15840" w:code="1"/>
      <w:pgMar w:top="1440" w:right="1440" w:bottom="1440"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an Hussey" w:date="2020-10-12T17:56:00Z" w:initials="IH">
    <w:p w14:paraId="4E0C3A94" w14:textId="77777777" w:rsidR="00FD1F77" w:rsidRDefault="00FD1F77">
      <w:pPr>
        <w:pStyle w:val="CommentText"/>
      </w:pPr>
      <w:r>
        <w:rPr>
          <w:rStyle w:val="CommentReference"/>
        </w:rPr>
        <w:annotationRef/>
      </w:r>
      <w:r>
        <w:t>“Unconscious Mind” if we lean into the IAT results, which are stronger than self reports (deepfakes shown to be non-inferior on IATs but not selfreports)</w:t>
      </w:r>
    </w:p>
    <w:p w14:paraId="2301177C" w14:textId="77777777" w:rsidR="00FD1F77" w:rsidRDefault="00FD1F77">
      <w:pPr>
        <w:pStyle w:val="CommentText"/>
      </w:pPr>
    </w:p>
    <w:p w14:paraId="293FD401" w14:textId="72336C8A" w:rsidR="00FD1F77" w:rsidRDefault="00FD1F77">
      <w:pPr>
        <w:pStyle w:val="CommentText"/>
      </w:pPr>
      <w:r>
        <w:t>Is “Hacking” still a cool buzzword?</w:t>
      </w:r>
    </w:p>
  </w:comment>
  <w:comment w:id="1" w:author="sean hughes" w:date="2020-10-12T20:04:00Z" w:initials="sh">
    <w:p w14:paraId="234B9A98" w14:textId="75EBD3F8" w:rsidR="00FD1F77" w:rsidRDefault="00FD1F77">
      <w:pPr>
        <w:pStyle w:val="CommentText"/>
      </w:pPr>
      <w:r>
        <w:rPr>
          <w:rStyle w:val="CommentReference"/>
        </w:rPr>
        <w:annotationRef/>
      </w:r>
      <w:r>
        <w:t>So I originally was going with the “Unconscious Mind” but then I thought that people might kick up a stink about the IAT not tapping into the unconscious. And given the papers we have written over the past 5 years it might come across as disingenuous.</w:t>
      </w:r>
    </w:p>
    <w:p w14:paraId="732FBE69" w14:textId="4D0B3192" w:rsidR="00FD1F77" w:rsidRDefault="00FD1F77">
      <w:pPr>
        <w:pStyle w:val="CommentText"/>
      </w:pPr>
    </w:p>
    <w:p w14:paraId="41799D28" w14:textId="01111BCD" w:rsidR="00FD1F77" w:rsidRDefault="00FD1F77">
      <w:pPr>
        <w:pStyle w:val="CommentText"/>
      </w:pPr>
      <w:r>
        <w:t>That said, willing to do so if it gets us in or really boosts the argument.</w:t>
      </w:r>
    </w:p>
  </w:comment>
  <w:comment w:id="4" w:author="Ian Hussey" w:date="2020-10-12T12:54:00Z" w:initials="IH">
    <w:p w14:paraId="1A76FB85" w14:textId="2DFBB848" w:rsidR="00FD1F77" w:rsidRDefault="00FD1F77">
      <w:pPr>
        <w:pStyle w:val="CommentText"/>
      </w:pPr>
      <w:r>
        <w:rPr>
          <w:rStyle w:val="CommentReference"/>
        </w:rPr>
        <w:annotationRef/>
      </w:r>
      <w:r>
        <w:t>The phrase DNN has been around in the literature at least 12 years, and this review says that the foundations go back decades further. So, might need to rephrase or tone down the idea that the branch is new – but rather their capabilities are</w:t>
      </w:r>
    </w:p>
    <w:p w14:paraId="359C7FC4" w14:textId="77777777" w:rsidR="00FD1F77" w:rsidRDefault="00FD1F77">
      <w:pPr>
        <w:pStyle w:val="CommentText"/>
      </w:pPr>
    </w:p>
    <w:p w14:paraId="5A0C59BB" w14:textId="619BEB3D" w:rsidR="00FD1F77" w:rsidRDefault="00FD1F77">
      <w:pPr>
        <w:pStyle w:val="CommentText"/>
      </w:pPr>
      <w:r w:rsidRPr="00041672">
        <w:t>https://arxiv.org/pdf/1404.7828.pdf</w:t>
      </w:r>
    </w:p>
  </w:comment>
  <w:comment w:id="5" w:author="sean hughes" w:date="2020-10-13T10:09:00Z" w:initials="sh">
    <w:p w14:paraId="324D3A3F" w14:textId="520B5E38" w:rsidR="00FD1F77" w:rsidRDefault="00FD1F77">
      <w:pPr>
        <w:pStyle w:val="CommentText"/>
      </w:pPr>
      <w:r>
        <w:rPr>
          <w:rStyle w:val="CommentReference"/>
        </w:rPr>
        <w:annotationRef/>
      </w:r>
      <w:r>
        <w:t>So this is an oversimplification. The subtype of DNN that is actually new is called  Generative Adversarial Networks which was developed in 2014. I used machine learning and DNN because it sounded cooler. But I can mention GAN if this is an issue.</w:t>
      </w:r>
    </w:p>
  </w:comment>
  <w:comment w:id="6" w:author="Rian Hughes" w:date="2020-10-13T18:27:00Z" w:initials="RH">
    <w:p w14:paraId="6A49BC1D" w14:textId="38F82046" w:rsidR="34B2DE7E" w:rsidRDefault="34B2DE7E">
      <w:pPr>
        <w:pStyle w:val="CommentText"/>
      </w:pPr>
      <w:r>
        <w:t>Yeah, Neural networks have been around for a while, they were actually built using physical machines back in the ~70s. What's new here is that hardware and software have advanced to the point where any knowledgeable person can create convincing deepfakes.</w:t>
      </w:r>
      <w:r>
        <w:rPr>
          <w:rStyle w:val="CommentReference"/>
        </w:rPr>
        <w:annotationRef/>
      </w:r>
      <w:r>
        <w:rPr>
          <w:rStyle w:val="CommentReference"/>
        </w:rPr>
        <w:annotationRef/>
      </w:r>
    </w:p>
  </w:comment>
  <w:comment w:id="7" w:author="sean hughes" w:date="2020-10-14T09:30:00Z" w:initials="sh">
    <w:p w14:paraId="495987AC" w14:textId="4D4EFB62" w:rsidR="007C5D94" w:rsidRDefault="007C5D94">
      <w:pPr>
        <w:pStyle w:val="CommentText"/>
      </w:pPr>
      <w:r>
        <w:rPr>
          <w:rStyle w:val="CommentReference"/>
        </w:rPr>
        <w:annotationRef/>
      </w:r>
      <w:r>
        <w:t>Ok. I’ve revised the sentence so that it indicates that the DNN are making it easy to create Deepfakes. No longer emphasizing the novelty of DNN</w:t>
      </w:r>
    </w:p>
  </w:comment>
  <w:comment w:id="10" w:author="Ian Hussey" w:date="2020-10-12T12:56:00Z" w:initials="IH">
    <w:p w14:paraId="63C0A6A8" w14:textId="62CD97A0" w:rsidR="00FD1F77" w:rsidRDefault="00FD1F77">
      <w:pPr>
        <w:pStyle w:val="CommentText"/>
      </w:pPr>
      <w:r>
        <w:rPr>
          <w:rStyle w:val="CommentReference"/>
        </w:rPr>
        <w:annotationRef/>
      </w:r>
      <w:r>
        <w:t>more that you can generate new content that passes for the original?</w:t>
      </w:r>
    </w:p>
  </w:comment>
  <w:comment w:id="11" w:author="sean hughes" w:date="2020-10-12T20:06:00Z" w:initials="sh">
    <w:p w14:paraId="5E3A9BEC" w14:textId="76374233" w:rsidR="00FD1F77" w:rsidRDefault="00FD1F77">
      <w:pPr>
        <w:pStyle w:val="CommentText"/>
      </w:pPr>
      <w:r>
        <w:rPr>
          <w:rStyle w:val="CommentReference"/>
        </w:rPr>
        <w:annotationRef/>
      </w:r>
      <w:r>
        <w:t>So there is a growing trend in this sphere to label any media created in this way as “synthetic” and Deepfakes as one particular branch of it. So I was trying to lean into that idea.</w:t>
      </w:r>
    </w:p>
  </w:comment>
  <w:comment w:id="14" w:author="Ian Hussey" w:date="2020-10-12T12:56:00Z" w:initials="IH">
    <w:p w14:paraId="5A22243E" w14:textId="04CA5C96" w:rsidR="00FD1F77" w:rsidRDefault="00FD1F77">
      <w:pPr>
        <w:pStyle w:val="CommentText"/>
      </w:pPr>
      <w:r>
        <w:rPr>
          <w:rStyle w:val="CommentReference"/>
        </w:rPr>
        <w:annotationRef/>
      </w:r>
      <w:r>
        <w:t xml:space="preserve">Maybe heading towards cheesy? How has deep learning been described in Science before? </w:t>
      </w:r>
    </w:p>
  </w:comment>
  <w:comment w:id="15" w:author="sean hughes" w:date="2020-10-13T10:11:00Z" w:initials="sh">
    <w:p w14:paraId="2EA55B93" w14:textId="419C84E8" w:rsidR="00FD1F77" w:rsidRDefault="00FD1F77">
      <w:pPr>
        <w:pStyle w:val="CommentText"/>
      </w:pPr>
      <w:r>
        <w:rPr>
          <w:rStyle w:val="CommentReference"/>
        </w:rPr>
        <w:annotationRef/>
      </w:r>
      <w:r>
        <w:t>Deepfakes have not – don’t know about DNN and GAN</w:t>
      </w:r>
    </w:p>
  </w:comment>
  <w:comment w:id="18" w:author="Rian Hughes" w:date="2020-10-13T18:27:00Z" w:initials="RH">
    <w:p w14:paraId="2F6CC89D" w14:textId="489E9905" w:rsidR="34B2DE7E" w:rsidRDefault="34B2DE7E">
      <w:pPr>
        <w:pStyle w:val="CommentText"/>
      </w:pPr>
      <w:r>
        <w:t>Authentic?</w:t>
      </w:r>
      <w:r>
        <w:rPr>
          <w:rStyle w:val="CommentReference"/>
        </w:rPr>
        <w:annotationRef/>
      </w:r>
      <w:r>
        <w:rPr>
          <w:rStyle w:val="CommentReference"/>
        </w:rPr>
        <w:annotationRef/>
      </w:r>
    </w:p>
    <w:p w14:paraId="47F9E25C" w14:textId="51AE839A" w:rsidR="34B2DE7E" w:rsidRDefault="34B2DE7E">
      <w:pPr>
        <w:pStyle w:val="CommentText"/>
      </w:pPr>
    </w:p>
  </w:comment>
  <w:comment w:id="19" w:author="Ian Hussey" w:date="2020-10-12T12:57:00Z" w:initials="IH">
    <w:p w14:paraId="39A4E57E" w14:textId="4B65BC54" w:rsidR="00FD1F77" w:rsidRDefault="00FD1F77">
      <w:pPr>
        <w:pStyle w:val="CommentText"/>
      </w:pPr>
      <w:r>
        <w:rPr>
          <w:rStyle w:val="CommentReference"/>
        </w:rPr>
        <w:annotationRef/>
      </w:r>
      <w:r w:rsidRPr="00FE23CF">
        <w:t>https://thispersondoesnotexist.com/</w:t>
      </w:r>
    </w:p>
  </w:comment>
  <w:comment w:id="20" w:author="sean hughes" w:date="2020-10-13T10:11:00Z" w:initials="sh">
    <w:p w14:paraId="37A8F7D9" w14:textId="5B4EB744" w:rsidR="00FD1F77" w:rsidRDefault="00FD1F77">
      <w:pPr>
        <w:pStyle w:val="CommentText"/>
      </w:pPr>
      <w:r>
        <w:rPr>
          <w:rStyle w:val="CommentReference"/>
        </w:rPr>
        <w:annotationRef/>
      </w:r>
      <w:r>
        <w:t>I have references for all of these claims. I’m holding back on including them until  I know this is the roughly final draft.</w:t>
      </w:r>
    </w:p>
  </w:comment>
  <w:comment w:id="21" w:author="Ian Hussey" w:date="2020-10-12T12:58:00Z" w:initials="IH">
    <w:p w14:paraId="28AE960A" w14:textId="419DAC1C" w:rsidR="00FD1F77" w:rsidRDefault="00FD1F77">
      <w:pPr>
        <w:pStyle w:val="CommentText"/>
      </w:pPr>
      <w:r>
        <w:rPr>
          <w:rStyle w:val="CommentReference"/>
        </w:rPr>
        <w:annotationRef/>
      </w:r>
      <w:r>
        <w:t>unclear. The amount of content is doubling, or?</w:t>
      </w:r>
    </w:p>
  </w:comment>
  <w:comment w:id="22" w:author="sean hughes" w:date="2020-10-13T10:12:00Z" w:initials="sh">
    <w:p w14:paraId="25C0C3C0" w14:textId="79D4288C" w:rsidR="00FD1F77" w:rsidRDefault="00FD1F77">
      <w:pPr>
        <w:pStyle w:val="CommentText"/>
      </w:pPr>
      <w:r>
        <w:rPr>
          <w:rStyle w:val="CommentReference"/>
        </w:rPr>
        <w:annotationRef/>
      </w:r>
      <w:r>
        <w:rPr>
          <w:rStyle w:val="CommentReference"/>
        </w:rPr>
        <w:t xml:space="preserve">What I’m trying to say is that Deepfakes are </w:t>
      </w:r>
      <w:r>
        <w:t xml:space="preserve">doubling in content every six months. How about these changes? </w:t>
      </w:r>
    </w:p>
  </w:comment>
  <w:comment w:id="26" w:author="Ian Hussey" w:date="2020-10-12T13:00:00Z" w:initials="IH">
    <w:p w14:paraId="358C8196" w14:textId="59450048" w:rsidR="00FD1F77" w:rsidRDefault="00FD1F77">
      <w:pPr>
        <w:pStyle w:val="CommentText"/>
      </w:pPr>
      <w:r>
        <w:rPr>
          <w:rStyle w:val="CommentReference"/>
        </w:rPr>
        <w:annotationRef/>
      </w:r>
      <w:r>
        <w:t>Im wary of too many jargony quoted terms like this. Maybe we could drop the quotations for each of them and see if they flow naturally?</w:t>
      </w:r>
    </w:p>
  </w:comment>
  <w:comment w:id="27" w:author="sean hughes" w:date="2020-10-13T10:13:00Z" w:initials="sh">
    <w:p w14:paraId="030EF6EF" w14:textId="0BD476DE" w:rsidR="00FD1F77" w:rsidRDefault="00FD1F77">
      <w:pPr>
        <w:pStyle w:val="CommentText"/>
      </w:pPr>
      <w:r>
        <w:rPr>
          <w:rStyle w:val="CommentReference"/>
        </w:rPr>
        <w:annotationRef/>
      </w:r>
      <w:r>
        <w:t>I’ve dropped the quotes throughout the article. See how it reads now.</w:t>
      </w:r>
    </w:p>
  </w:comment>
  <w:comment w:id="39" w:author="Ian Hussey" w:date="2020-10-12T13:03:00Z" w:initials="IH">
    <w:p w14:paraId="39753E4F" w14:textId="3EE98007" w:rsidR="00FD1F77" w:rsidRDefault="00FD1F77">
      <w:pPr>
        <w:pStyle w:val="CommentText"/>
      </w:pPr>
      <w:r>
        <w:rPr>
          <w:rStyle w:val="CommentReference"/>
        </w:rPr>
        <w:annotationRef/>
      </w:r>
      <w:r>
        <w:t>Probably easier to find examples of cases where the deepfake does reputational damage (eg ‘Pelosi was drunk and slurring’) rather than endorsing a new and damaging position.</w:t>
      </w:r>
    </w:p>
  </w:comment>
  <w:comment w:id="40" w:author="sean hughes" w:date="2020-10-12T20:08:00Z" w:initials="sh">
    <w:p w14:paraId="35842825" w14:textId="386E0D78" w:rsidR="00FD1F77" w:rsidRDefault="00FD1F77">
      <w:pPr>
        <w:pStyle w:val="CommentText"/>
      </w:pPr>
      <w:r>
        <w:rPr>
          <w:rStyle w:val="CommentReference"/>
        </w:rPr>
        <w:annotationRef/>
      </w:r>
      <w:r>
        <w:t>The Pelosi case was an example of a cheapfake – a case where the video was just slowed down to alter the impression it gave. Deepfake involves something else. There are actually many cases of politicians being manipulated into saying things (e.g., Trump to support Paris climate agreement; Johnson to suggest Corbyn should be PM; Sofie Williems manipulated into adopting policy  position she was against)</w:t>
      </w:r>
    </w:p>
  </w:comment>
  <w:comment w:id="41" w:author="Ian Hussey" w:date="2020-10-12T13:06:00Z" w:initials="IH">
    <w:p w14:paraId="767CB1DB" w14:textId="1E007B42" w:rsidR="00FD1F77" w:rsidRDefault="00FD1F77">
      <w:pPr>
        <w:pStyle w:val="CommentText"/>
      </w:pPr>
      <w:r>
        <w:rPr>
          <w:rStyle w:val="CommentReference"/>
        </w:rPr>
        <w:annotationRef/>
      </w:r>
      <w:r>
        <w:t>I would leave this politics one to last in the list after porn – finish on the largest social implication rather than porn.</w:t>
      </w:r>
    </w:p>
  </w:comment>
  <w:comment w:id="42" w:author="sean hughes" w:date="2020-10-12T20:10:00Z" w:initials="sh">
    <w:p w14:paraId="3E1EE6C4" w14:textId="2972D199" w:rsidR="00FD1F77" w:rsidRDefault="00FD1F77">
      <w:pPr>
        <w:pStyle w:val="CommentText"/>
      </w:pPr>
      <w:r>
        <w:rPr>
          <w:rStyle w:val="CommentReference"/>
        </w:rPr>
        <w:annotationRef/>
      </w:r>
      <w:r>
        <w:t>Cool. Will swap tomorrow.</w:t>
      </w:r>
    </w:p>
  </w:comment>
  <w:comment w:id="51" w:author="Ian Hussey" w:date="2020-10-12T13:03:00Z" w:initials="IH">
    <w:p w14:paraId="0D093457" w14:textId="77777777" w:rsidR="00FD1F77" w:rsidRDefault="00FD1F77" w:rsidP="00324581">
      <w:pPr>
        <w:pStyle w:val="CommentText"/>
      </w:pPr>
      <w:r>
        <w:rPr>
          <w:rStyle w:val="CommentReference"/>
        </w:rPr>
        <w:annotationRef/>
      </w:r>
      <w:r>
        <w:t>Probably easier to find examples of cases where the deepfake does reputational damage (eg ‘Pelosi was drunk and slurring’) rather than endorsing a new and damaging position.</w:t>
      </w:r>
    </w:p>
  </w:comment>
  <w:comment w:id="52" w:author="sean hughes" w:date="2020-10-12T20:08:00Z" w:initials="sh">
    <w:p w14:paraId="3529A714" w14:textId="77777777" w:rsidR="00FD1F77" w:rsidRDefault="00FD1F77" w:rsidP="00324581">
      <w:pPr>
        <w:pStyle w:val="CommentText"/>
      </w:pPr>
      <w:r>
        <w:rPr>
          <w:rStyle w:val="CommentReference"/>
        </w:rPr>
        <w:annotationRef/>
      </w:r>
      <w:r>
        <w:t>The Pelosi case was an example of a cheapfake – a case where the video was just slowed down to alter the impression it gave. Deepfake involves something else. There are actually many cases of politicians being manipulated into saying things (e.g., Trump to support Paris climate agreement; Johnson to suggest Corbyn should be PM; Sofie Williems manipulated into adopting policy  position she was against)</w:t>
      </w:r>
    </w:p>
  </w:comment>
  <w:comment w:id="53" w:author="Ian Hussey" w:date="2020-10-12T13:06:00Z" w:initials="IH">
    <w:p w14:paraId="19FB69F5" w14:textId="77777777" w:rsidR="00FD1F77" w:rsidRDefault="00FD1F77" w:rsidP="00324581">
      <w:pPr>
        <w:pStyle w:val="CommentText"/>
      </w:pPr>
      <w:r>
        <w:rPr>
          <w:rStyle w:val="CommentReference"/>
        </w:rPr>
        <w:annotationRef/>
      </w:r>
      <w:r>
        <w:t>I would leave this politics one to last in the list after porn – finish on the largest social implication rather than porn.</w:t>
      </w:r>
    </w:p>
  </w:comment>
  <w:comment w:id="54" w:author="sean hughes" w:date="2020-10-12T20:10:00Z" w:initials="sh">
    <w:p w14:paraId="5D1C9E9D" w14:textId="08D8AB7E" w:rsidR="00FD1F77" w:rsidRDefault="00FD1F77" w:rsidP="00324581">
      <w:pPr>
        <w:pStyle w:val="CommentText"/>
      </w:pPr>
      <w:r>
        <w:rPr>
          <w:rStyle w:val="CommentReference"/>
        </w:rPr>
        <w:annotationRef/>
      </w:r>
      <w:r>
        <w:t>I swapped them. How does it read now?</w:t>
      </w:r>
    </w:p>
  </w:comment>
  <w:comment w:id="55" w:author="Ian Hussey" w:date="2020-10-12T13:07:00Z" w:initials="IH">
    <w:p w14:paraId="0938CB33" w14:textId="3ACD7D55" w:rsidR="00FD1F77" w:rsidRDefault="00FD1F77">
      <w:pPr>
        <w:pStyle w:val="CommentText"/>
      </w:pPr>
      <w:r>
        <w:rPr>
          <w:rStyle w:val="CommentReference"/>
        </w:rPr>
        <w:annotationRef/>
      </w:r>
      <w:r>
        <w:t>More jargon</w:t>
      </w:r>
    </w:p>
  </w:comment>
  <w:comment w:id="56" w:author="sean hughes" w:date="2020-10-13T10:25:00Z" w:initials="sh">
    <w:p w14:paraId="58FDAE97" w14:textId="4A9D3D45" w:rsidR="00FD1F77" w:rsidRDefault="00FD1F77">
      <w:pPr>
        <w:pStyle w:val="CommentText"/>
      </w:pPr>
      <w:r>
        <w:rPr>
          <w:rStyle w:val="CommentReference"/>
        </w:rPr>
        <w:annotationRef/>
      </w:r>
      <w:r>
        <w:t>I’ll keep it for now and if others comment on the jargon then I’ll tone it down.</w:t>
      </w:r>
    </w:p>
  </w:comment>
  <w:comment w:id="59" w:author="Rian Hughes" w:date="2020-10-13T18:28:00Z" w:initials="RH">
    <w:p w14:paraId="03B8B196" w14:textId="0B4FEEEA" w:rsidR="561A99A2" w:rsidRDefault="561A99A2">
      <w:pPr>
        <w:pStyle w:val="CommentText"/>
      </w:pPr>
      <w:r>
        <w:t>Jargon - Not sure what this is</w:t>
      </w:r>
      <w:r>
        <w:rPr>
          <w:rStyle w:val="CommentReference"/>
        </w:rPr>
        <w:annotationRef/>
      </w:r>
    </w:p>
    <w:p w14:paraId="4627EA9E" w14:textId="6FD62608" w:rsidR="561A99A2" w:rsidRDefault="561A99A2">
      <w:pPr>
        <w:pStyle w:val="CommentText"/>
      </w:pPr>
    </w:p>
  </w:comment>
  <w:comment w:id="62" w:author="Rian Hughes" w:date="2020-10-13T18:28:00Z" w:initials="RH">
    <w:p w14:paraId="1C54F5D9" w14:textId="68934034" w:rsidR="561A99A2" w:rsidRDefault="561A99A2">
      <w:pPr>
        <w:pStyle w:val="CommentText"/>
      </w:pPr>
      <w:r>
        <w:t>Too much?</w:t>
      </w:r>
      <w:r>
        <w:rPr>
          <w:rStyle w:val="CommentReference"/>
        </w:rPr>
        <w:annotationRef/>
      </w:r>
    </w:p>
    <w:p w14:paraId="0FEFE60A" w14:textId="54BB3F35" w:rsidR="561A99A2" w:rsidRDefault="561A99A2">
      <w:pPr>
        <w:pStyle w:val="CommentText"/>
      </w:pPr>
    </w:p>
  </w:comment>
  <w:comment w:id="65" w:author="Rian Hughes" w:date="2020-10-13T18:29:00Z" w:initials="RH">
    <w:p w14:paraId="79B9E862" w14:textId="23975E86" w:rsidR="561A99A2" w:rsidRDefault="561A99A2">
      <w:pPr>
        <w:pStyle w:val="CommentText"/>
      </w:pPr>
      <w:r>
        <w:t>I think this is a bit too speculative for what I would like to see in a paper. I don't read a whole lot of Science papers so not sure if this is something they like to see or not.</w:t>
      </w:r>
      <w:r>
        <w:rPr>
          <w:rStyle w:val="CommentReference"/>
        </w:rPr>
        <w:annotationRef/>
      </w:r>
    </w:p>
  </w:comment>
  <w:comment w:id="63" w:author="Ian Hussey" w:date="2020-10-12T13:21:00Z" w:initials="IH">
    <w:p w14:paraId="3B7B8F3C" w14:textId="77777777" w:rsidR="00FD1F77" w:rsidRDefault="00FD1F77">
      <w:pPr>
        <w:pStyle w:val="CommentText"/>
      </w:pPr>
      <w:r>
        <w:rPr>
          <w:rStyle w:val="CommentReference"/>
        </w:rPr>
        <w:annotationRef/>
      </w:r>
      <w:r>
        <w:t xml:space="preserve">I think this example is too on the nose. Something like a nuclear launch (a) wouldn’t be announced and (b) is extremely verifiable. Even sanctions can simply be confirmed rapidly via the govt communications departments or diplomatic channels. </w:t>
      </w:r>
    </w:p>
    <w:p w14:paraId="4C0DB279" w14:textId="77777777" w:rsidR="00FD1F77" w:rsidRDefault="00FD1F77">
      <w:pPr>
        <w:pStyle w:val="CommentText"/>
      </w:pPr>
    </w:p>
    <w:p w14:paraId="463C9C03" w14:textId="77777777" w:rsidR="00FD1F77" w:rsidRDefault="00FD1F77">
      <w:pPr>
        <w:pStyle w:val="CommentText"/>
      </w:pPr>
      <w:r>
        <w:t>The RAND corporation’s 2016 report on Russian’s current model of disinformation, the ‘Firehose of Falsehood’ method, states that they don’t seek to merely make (or make others appear to make) assertions that are easily disprovable, but instead to distract, hijack narratives, and spam content faster than it can be disproved or managed (and, thereby suck up the opponent’s resources given that producing lies takes a lot less effort than combating them).</w:t>
      </w:r>
    </w:p>
    <w:p w14:paraId="4DF6CAFA" w14:textId="77777777" w:rsidR="00FD1F77" w:rsidRDefault="00FD1F77">
      <w:pPr>
        <w:pStyle w:val="CommentText"/>
      </w:pPr>
      <w:r>
        <w:t xml:space="preserve">Think more like “Hilary’s lost emails” than “nuclear launch announcement”. </w:t>
      </w:r>
    </w:p>
    <w:p w14:paraId="2C2F004D" w14:textId="10728A20" w:rsidR="00FD1F77" w:rsidRDefault="007C5AA0">
      <w:pPr>
        <w:pStyle w:val="CommentText"/>
      </w:pPr>
      <w:hyperlink r:id="rId1" w:history="1">
        <w:r w:rsidR="00FD1F77" w:rsidRPr="002B7369">
          <w:rPr>
            <w:rStyle w:val="Hyperlink"/>
          </w:rPr>
          <w:t>https://www.rand.org/pubs/perspectives/PE198.html</w:t>
        </w:r>
      </w:hyperlink>
    </w:p>
    <w:p w14:paraId="07395DDE" w14:textId="5A2DDAC8" w:rsidR="00FD1F77" w:rsidRDefault="00FD1F77">
      <w:pPr>
        <w:pStyle w:val="CommentText"/>
      </w:pPr>
    </w:p>
  </w:comment>
  <w:comment w:id="64" w:author="sean hughes" w:date="2020-10-13T10:28:00Z" w:initials="sh">
    <w:p w14:paraId="3A42D3FE" w14:textId="19D7E8E3" w:rsidR="00FD1F77" w:rsidRDefault="00FD1F77">
      <w:pPr>
        <w:pStyle w:val="CommentText"/>
      </w:pPr>
      <w:r>
        <w:rPr>
          <w:rStyle w:val="CommentReference"/>
        </w:rPr>
        <w:annotationRef/>
      </w:r>
      <w:r>
        <w:t xml:space="preserve">I was saving the point about how Deepfakes lead to epistemic breakdown (by eroding our trust in what is real) for the discussion. </w:t>
      </w:r>
    </w:p>
    <w:p w14:paraId="0B0E0D35" w14:textId="3DB2B232" w:rsidR="00FD1F77" w:rsidRDefault="00FD1F77">
      <w:pPr>
        <w:pStyle w:val="CommentText"/>
      </w:pPr>
    </w:p>
    <w:p w14:paraId="0B6AFA70" w14:textId="4C1F54A0" w:rsidR="00FD1F77" w:rsidRDefault="00FD1F77">
      <w:pPr>
        <w:pStyle w:val="CommentText"/>
      </w:pPr>
      <w:r>
        <w:t>But if you and the others think the ‘firehose of falsehood’ idea would be better placed here then I can replace the highlighted sentence with the following alternative:</w:t>
      </w:r>
    </w:p>
    <w:p w14:paraId="458039FB" w14:textId="4997DC83" w:rsidR="00FD1F77" w:rsidRDefault="00FD1F77">
      <w:pPr>
        <w:pStyle w:val="CommentText"/>
      </w:pPr>
    </w:p>
    <w:p w14:paraId="61F3749D" w14:textId="1BB5FF11" w:rsidR="00FD1F77" w:rsidRDefault="00FD1F77">
      <w:pPr>
        <w:pStyle w:val="CommentText"/>
      </w:pPr>
      <w:r>
        <w:t>“Deepfakes represent a powerful new tool in the arsenal of such actors, one that can be used to distract the public, hijack narratives, and waste their opponents’ time and resources by forcing them to fight lies and slander [ref]”</w:t>
      </w:r>
    </w:p>
    <w:p w14:paraId="27792D51" w14:textId="20DC5A6B" w:rsidR="00FD1F77" w:rsidRDefault="00FD1F77">
      <w:pPr>
        <w:pStyle w:val="CommentText"/>
      </w:pPr>
    </w:p>
    <w:p w14:paraId="7A3F6EB0" w14:textId="5EF538E1" w:rsidR="00FD1F77" w:rsidRDefault="00FD1F77">
      <w:pPr>
        <w:pStyle w:val="CommentText"/>
      </w:pPr>
      <w:r>
        <w:t>Also feel free to propose alternatives here.</w:t>
      </w:r>
    </w:p>
  </w:comment>
  <w:comment w:id="68" w:author="Rian Hughes" w:date="2020-10-13T18:29:00Z" w:initials="RH">
    <w:p w14:paraId="7A3B66C4" w14:textId="2E9E1F66" w:rsidR="561A99A2" w:rsidRDefault="561A99A2">
      <w:pPr>
        <w:pStyle w:val="CommentText"/>
      </w:pPr>
      <w:r>
        <w:t>I feel like the underlying selling point of the paper is that 'Deepfakes alter peoples perception of the target individual. Even if the deepfake isn't that good. This is important because it is a tool that can be used with either good, or bad, intent.' Here, it sounds like that we're interested in the underlying mechanism of how deepfakes alter peoples perceptions, not that they have the ability to do so.</w:t>
      </w:r>
      <w:r>
        <w:rPr>
          <w:rStyle w:val="CommentReference"/>
        </w:rPr>
        <w:annotationRef/>
      </w:r>
    </w:p>
    <w:p w14:paraId="2ECFFAF2" w14:textId="02D27AF7" w:rsidR="561A99A2" w:rsidRDefault="561A99A2">
      <w:pPr>
        <w:pStyle w:val="CommentText"/>
      </w:pPr>
    </w:p>
  </w:comment>
  <w:comment w:id="69" w:author="sean hughes" w:date="2020-10-14T09:33:00Z" w:initials="sh">
    <w:p w14:paraId="3B832184" w14:textId="5C3CAC27" w:rsidR="007C5D94" w:rsidRDefault="007C5D94">
      <w:pPr>
        <w:pStyle w:val="CommentText"/>
      </w:pPr>
      <w:r>
        <w:rPr>
          <w:rStyle w:val="CommentReference"/>
        </w:rPr>
        <w:annotationRef/>
      </w:r>
      <w:r>
        <w:t xml:space="preserve">As I was mentioning to Ian the aim here to say that we need focus on those psychological factors because legislation and technology will not completely protect us. We need to understand how they influence cognition and behavior.  But it’s clear that there is (a) the broader message I’m trying to make here and (b) what was actually done in the experiments. </w:t>
      </w:r>
    </w:p>
    <w:p w14:paraId="1EA53D85" w14:textId="7C57A26D" w:rsidR="004277FC" w:rsidRDefault="004277FC">
      <w:pPr>
        <w:pStyle w:val="CommentText"/>
      </w:pPr>
    </w:p>
    <w:p w14:paraId="48FF2708" w14:textId="58330F48" w:rsidR="004277FC" w:rsidRDefault="004277FC">
      <w:pPr>
        <w:pStyle w:val="CommentText"/>
      </w:pPr>
      <w:r>
        <w:t>See the revisions to the sentence. If the distinction between (a) and (b) is still unclear let me know.</w:t>
      </w:r>
    </w:p>
  </w:comment>
  <w:comment w:id="67" w:author="Ian Hussey" w:date="2020-10-12T13:29:00Z" w:initials="IH">
    <w:p w14:paraId="441A6BC4" w14:textId="77289530" w:rsidR="00FD1F77" w:rsidRDefault="00FD1F77">
      <w:pPr>
        <w:pStyle w:val="CommentText"/>
      </w:pPr>
      <w:r>
        <w:rPr>
          <w:rStyle w:val="CommentReference"/>
        </w:rPr>
        <w:annotationRef/>
      </w:r>
      <w:r>
        <w:t>Is this a risky gamble, given that we give no answer to this? We merely show that deep fakes work to change attitudes and are hard to detect.</w:t>
      </w:r>
    </w:p>
  </w:comment>
  <w:comment w:id="75" w:author="Rian Hughes" w:date="2020-10-13T18:30:00Z" w:initials="RH">
    <w:p w14:paraId="13864D47" w14:textId="24866086" w:rsidR="561A99A2" w:rsidRDefault="561A99A2">
      <w:pPr>
        <w:pStyle w:val="CommentText"/>
      </w:pPr>
      <w:r>
        <w:t>harm? Destroy seems a bit strong.</w:t>
      </w:r>
      <w:r>
        <w:rPr>
          <w:rStyle w:val="CommentReference"/>
        </w:rPr>
        <w:annotationRef/>
      </w:r>
    </w:p>
    <w:p w14:paraId="0A3C7F96" w14:textId="490BC463" w:rsidR="561A99A2" w:rsidRDefault="561A99A2">
      <w:pPr>
        <w:pStyle w:val="CommentText"/>
      </w:pPr>
    </w:p>
  </w:comment>
  <w:comment w:id="95" w:author="Rian Hughes" w:date="2020-10-13T18:30:00Z" w:initials="RH">
    <w:p w14:paraId="66DA040A" w14:textId="49E5EBAD" w:rsidR="561A99A2" w:rsidRDefault="561A99A2">
      <w:pPr>
        <w:pStyle w:val="CommentText"/>
      </w:pPr>
      <w:r>
        <w:t>We'll probably need more details of this procedure, I guess it'll be in the SI. But it might be worth having a sentence on it here for those who are interested in the ML side of things. Currently the procedure sounds a bit vague.</w:t>
      </w:r>
      <w:r>
        <w:rPr>
          <w:rStyle w:val="CommentReference"/>
        </w:rPr>
        <w:annotationRef/>
      </w:r>
    </w:p>
    <w:p w14:paraId="26BFB6DF" w14:textId="52606ADE" w:rsidR="561A99A2" w:rsidRDefault="561A99A2">
      <w:pPr>
        <w:pStyle w:val="CommentText"/>
      </w:pPr>
    </w:p>
  </w:comment>
  <w:comment w:id="103" w:author="Ian Hussey" w:date="2020-10-12T13:33:00Z" w:initials="IH">
    <w:p w14:paraId="2E45CC00" w14:textId="77777777" w:rsidR="00FD1F77" w:rsidRDefault="00FD1F77" w:rsidP="00FD1F77">
      <w:pPr>
        <w:pStyle w:val="CommentText"/>
      </w:pPr>
      <w:r>
        <w:rPr>
          <w:rStyle w:val="CommentReference"/>
        </w:rPr>
        <w:annotationRef/>
      </w:r>
      <w:r>
        <w:t>Manipulated him implies it tweaked what the real chris said. Could we convey that the deepfaked videos were completely fabricated, i.e., did not contain a single frame of real footage of chris, and that the negative deepfake could have been created from purely positive source material?</w:t>
      </w:r>
    </w:p>
  </w:comment>
  <w:comment w:id="101" w:author="sean hughes" w:date="2020-10-13T12:36:00Z" w:initials="sh">
    <w:p w14:paraId="46AFE714" w14:textId="77777777" w:rsidR="00FD1F77" w:rsidRDefault="00FD1F77" w:rsidP="00FD1F77">
      <w:pPr>
        <w:pStyle w:val="CommentText"/>
      </w:pPr>
      <w:r>
        <w:rPr>
          <w:rStyle w:val="CommentReference"/>
        </w:rPr>
        <w:annotationRef/>
      </w:r>
      <w:r>
        <w:t>See my previous comment. Also if there is a stronger verb we can use here then feel free to add.</w:t>
      </w:r>
    </w:p>
  </w:comment>
  <w:comment w:id="108" w:author="Ian Hussey" w:date="2020-10-12T17:34:00Z" w:initials="IH">
    <w:p w14:paraId="6540C441" w14:textId="77777777" w:rsidR="00FD1F77" w:rsidRDefault="00FD1F77" w:rsidP="00FD1F77">
      <w:pPr>
        <w:pStyle w:val="CommentText"/>
      </w:pPr>
      <w:r>
        <w:rPr>
          <w:rStyle w:val="CommentReference"/>
        </w:rPr>
        <w:annotationRef/>
      </w:r>
      <w:r>
        <w:t>There’s a really wide variety of way in which the manipulation is described here, and the line between technical and non technical terms is blurry. Could we focus on deepfakes?</w:t>
      </w:r>
    </w:p>
  </w:comment>
  <w:comment w:id="109" w:author="sean hughes" w:date="2020-10-13T12:36:00Z" w:initials="sh">
    <w:p w14:paraId="00B5D13A" w14:textId="77777777" w:rsidR="00FD1F77" w:rsidRDefault="00FD1F77" w:rsidP="00FD1F77">
      <w:pPr>
        <w:pStyle w:val="CommentText"/>
      </w:pPr>
      <w:r>
        <w:rPr>
          <w:rStyle w:val="CommentReference"/>
        </w:rPr>
        <w:annotationRef/>
      </w:r>
      <w:r>
        <w:t xml:space="preserve">See revised section. </w:t>
      </w:r>
    </w:p>
  </w:comment>
  <w:comment w:id="113" w:author="Rian Hughes" w:date="2020-10-13T18:31:00Z" w:initials="RH">
    <w:p w14:paraId="77E751F2" w14:textId="075BF303" w:rsidR="561A99A2" w:rsidRDefault="561A99A2">
      <w:pPr>
        <w:pStyle w:val="CommentText"/>
      </w:pPr>
      <w:r>
        <w:t>We don't control how much, we just control whether he was liked or disliked</w:t>
      </w:r>
      <w:r>
        <w:rPr>
          <w:rStyle w:val="CommentReference"/>
        </w:rPr>
        <w:annotationRef/>
      </w:r>
    </w:p>
  </w:comment>
  <w:comment w:id="115" w:author="Rian Hughes" w:date="2020-10-13T18:32:00Z" w:initials="RH">
    <w:p w14:paraId="49B760FA" w14:textId="195FD2F3" w:rsidR="561A99A2" w:rsidRDefault="561A99A2">
      <w:pPr>
        <w:pStyle w:val="CommentText"/>
      </w:pPr>
      <w:r>
        <w:t>I'd break this into two separate points.</w:t>
      </w:r>
      <w:r>
        <w:rPr>
          <w:rStyle w:val="CommentReference"/>
        </w:rPr>
        <w:annotationRef/>
      </w:r>
    </w:p>
  </w:comment>
  <w:comment w:id="116" w:author="sean hughes" w:date="2020-10-14T09:53:00Z" w:initials="sh">
    <w:p w14:paraId="33E7C0BB" w14:textId="56AFCEF7" w:rsidR="00341318" w:rsidRDefault="00341318">
      <w:pPr>
        <w:pStyle w:val="CommentText"/>
      </w:pPr>
      <w:r>
        <w:rPr>
          <w:rStyle w:val="CommentReference"/>
        </w:rPr>
        <w:annotationRef/>
      </w:r>
      <w:r>
        <w:t>Done.</w:t>
      </w:r>
    </w:p>
  </w:comment>
  <w:comment w:id="122" w:author="Rian Hughes" w:date="2020-10-13T18:32:00Z" w:initials="RH">
    <w:p w14:paraId="57A77F6E" w14:textId="5B384976" w:rsidR="561A99A2" w:rsidRDefault="561A99A2">
      <w:pPr>
        <w:pStyle w:val="CommentText"/>
      </w:pPr>
      <w:r>
        <w:t>A different neural net, right? This was done using that website?</w:t>
      </w:r>
      <w:r>
        <w:rPr>
          <w:rStyle w:val="CommentReference"/>
        </w:rPr>
        <w:annotationRef/>
      </w:r>
    </w:p>
  </w:comment>
  <w:comment w:id="123" w:author="sean hughes" w:date="2020-10-14T10:00:00Z" w:initials="sh">
    <w:p w14:paraId="64391F60" w14:textId="7AE4DFB5" w:rsidR="00341318" w:rsidRDefault="00341318">
      <w:pPr>
        <w:pStyle w:val="CommentText"/>
      </w:pPr>
      <w:r>
        <w:rPr>
          <w:rStyle w:val="CommentReference"/>
        </w:rPr>
        <w:annotationRef/>
      </w:r>
      <w:r>
        <w:t xml:space="preserve">I used Descript. And their “LyreBird AI”. You can find a description of it here: </w:t>
      </w:r>
      <w:hyperlink r:id="rId2" w:history="1">
        <w:r w:rsidRPr="00544827">
          <w:rPr>
            <w:rStyle w:val="Hyperlink"/>
          </w:rPr>
          <w:t>https://blog.descript.com/how-imputations-work-the-research-behind-overdub/</w:t>
        </w:r>
      </w:hyperlink>
    </w:p>
    <w:p w14:paraId="643045EC" w14:textId="77777777" w:rsidR="00341318" w:rsidRDefault="00341318">
      <w:pPr>
        <w:pStyle w:val="CommentText"/>
      </w:pPr>
    </w:p>
    <w:p w14:paraId="01740A58" w14:textId="700BC370" w:rsidR="00341318" w:rsidRDefault="00341318">
      <w:pPr>
        <w:pStyle w:val="CommentText"/>
      </w:pPr>
      <w:r>
        <w:t>Could you look at this page and make sure I am  describing it correctly in the paper?</w:t>
      </w:r>
    </w:p>
  </w:comment>
  <w:comment w:id="81" w:author="Ian Hussey" w:date="2020-10-12T17:46:00Z" w:initials="IH">
    <w:p w14:paraId="5A2848DA" w14:textId="77777777" w:rsidR="00FD1F77" w:rsidRDefault="00FD1F77" w:rsidP="00FD1F77">
      <w:pPr>
        <w:pStyle w:val="CommentText"/>
      </w:pPr>
      <w:r>
        <w:rPr>
          <w:rStyle w:val="CommentReference"/>
        </w:rPr>
        <w:annotationRef/>
      </w:r>
      <w:r>
        <w:t xml:space="preserve">These two paragraphs do the work for both methods and results. </w:t>
      </w:r>
    </w:p>
    <w:p w14:paraId="567FC888" w14:textId="77777777" w:rsidR="00FD1F77" w:rsidRDefault="00FD1F77" w:rsidP="00FD1F77">
      <w:pPr>
        <w:pStyle w:val="CommentText"/>
      </w:pPr>
    </w:p>
    <w:p w14:paraId="7F3CFFF0" w14:textId="77777777" w:rsidR="00FD1F77" w:rsidRDefault="00FD1F77" w:rsidP="00FD1F77">
      <w:pPr>
        <w:pStyle w:val="CommentText"/>
      </w:pPr>
      <w:r>
        <w:t xml:space="preserve">My understanding is that we want this to boil down to: </w:t>
      </w:r>
    </w:p>
    <w:p w14:paraId="6233A806" w14:textId="77777777" w:rsidR="00FD1F77" w:rsidRDefault="00FD1F77" w:rsidP="00FD1F77">
      <w:pPr>
        <w:pStyle w:val="CommentText"/>
      </w:pPr>
    </w:p>
    <w:p w14:paraId="72C1E889" w14:textId="77777777" w:rsidR="00FD1F77" w:rsidRDefault="00FD1F77" w:rsidP="00FD1F77">
      <w:pPr>
        <w:pStyle w:val="CommentText"/>
      </w:pPr>
      <w:r>
        <w:t>Correct me if I’m wrong with any of these, but I think they’ll guide us editing these paragraphs and shaping the analyses.</w:t>
      </w:r>
    </w:p>
    <w:p w14:paraId="1402C15D" w14:textId="77777777" w:rsidR="00FD1F77" w:rsidRDefault="00FD1F77" w:rsidP="00FD1F77">
      <w:pPr>
        <w:pStyle w:val="CommentText"/>
      </w:pPr>
    </w:p>
    <w:p w14:paraId="48C0CE59" w14:textId="77777777" w:rsidR="00FD1F77" w:rsidRDefault="00FD1F77" w:rsidP="00FD1F77">
      <w:pPr>
        <w:pStyle w:val="CommentText"/>
      </w:pPr>
      <w:r>
        <w:t xml:space="preserve">(1) genuine videos cause strong impression formation. The language here may need to be standardized, just to know which domain of work you’re appealing to. Eg is it about (unconscious) evaluations, impressions, perceptions, biases? </w:t>
      </w:r>
    </w:p>
    <w:p w14:paraId="27B903B3" w14:textId="77777777" w:rsidR="00FD1F77" w:rsidRDefault="00FD1F77" w:rsidP="00FD1F77">
      <w:pPr>
        <w:pStyle w:val="CommentText"/>
      </w:pPr>
    </w:p>
    <w:p w14:paraId="7FCFBBEC" w14:textId="77777777" w:rsidR="00FD1F77" w:rsidRDefault="00FD1F77" w:rsidP="00FD1F77">
      <w:pPr>
        <w:pStyle w:val="CommentText"/>
      </w:pPr>
      <w:r w:rsidRPr="003402A0">
        <w:rPr>
          <w:b/>
        </w:rPr>
        <w:t>Sean</w:t>
      </w:r>
      <w:r>
        <w:t xml:space="preserve">: the term “first impressions” is basically what is used in the person perception literature to refer to attitudes. So I will drop biases and evaluations given they are usually synonyms for attitudes as well. I will retain mention of automatic and attitudes where relevant.   </w:t>
      </w:r>
    </w:p>
    <w:p w14:paraId="5F693B07" w14:textId="77777777" w:rsidR="00FD1F77" w:rsidRDefault="00FD1F77" w:rsidP="00FD1F77">
      <w:pPr>
        <w:pStyle w:val="CommentText"/>
      </w:pPr>
    </w:p>
    <w:p w14:paraId="630A63C4" w14:textId="77777777" w:rsidR="00FD1F77" w:rsidRDefault="00FD1F77" w:rsidP="00FD1F77">
      <w:pPr>
        <w:pStyle w:val="CommentText"/>
      </w:pPr>
      <w:r>
        <w:t>(2) at multiple levels (system I and II, or self-reported and implicit attitudes, and [also intentions?]). Choice of language around the sales pitch is needed here: is it the fact that it affects multiple DVs important, or are we focusing on the IAT in particular</w:t>
      </w:r>
    </w:p>
    <w:p w14:paraId="20A24972" w14:textId="77777777" w:rsidR="00FD1F77" w:rsidRDefault="00FD1F77" w:rsidP="00FD1F77">
      <w:pPr>
        <w:pStyle w:val="CommentText"/>
      </w:pPr>
    </w:p>
    <w:p w14:paraId="0CE85BD4" w14:textId="77777777" w:rsidR="00FD1F77" w:rsidRDefault="00FD1F77" w:rsidP="00FD1F77">
      <w:pPr>
        <w:pStyle w:val="CommentText"/>
      </w:pPr>
      <w:r w:rsidRPr="00125526">
        <w:rPr>
          <w:b/>
        </w:rPr>
        <w:t>Sean</w:t>
      </w:r>
      <w:r>
        <w:t>: The IAT has a bad reputation and I don’t want to hang the paper on it. My aim was simply to say that Deepfakes influence (automatic) attitudes and intentions. Mentioning these three things shows that the findings are not limited to one measure (i.e., Deepfakes have a broad impact).</w:t>
      </w:r>
    </w:p>
    <w:p w14:paraId="49179D72" w14:textId="77777777" w:rsidR="00FD1F77" w:rsidRDefault="00FD1F77" w:rsidP="00FD1F77">
      <w:pPr>
        <w:pStyle w:val="CommentText"/>
      </w:pPr>
    </w:p>
    <w:p w14:paraId="29FFF88E" w14:textId="77777777" w:rsidR="00FD1F77" w:rsidRDefault="00FD1F77" w:rsidP="00FD1F77">
      <w:pPr>
        <w:pStyle w:val="CommentText"/>
      </w:pPr>
      <w:r>
        <w:t>(3) Deepfakes can be created from a small amount of original content; they do not contain any of that original content, and can create completely new content that provides the opposite impression.</w:t>
      </w:r>
    </w:p>
    <w:p w14:paraId="5BEF26C4" w14:textId="77777777" w:rsidR="00FD1F77" w:rsidRDefault="00FD1F77" w:rsidP="00FD1F77">
      <w:pPr>
        <w:pStyle w:val="CommentText"/>
      </w:pPr>
    </w:p>
    <w:p w14:paraId="00AF1C7A" w14:textId="77777777" w:rsidR="00FD1F77" w:rsidRDefault="00FD1F77" w:rsidP="00FD1F77">
      <w:pPr>
        <w:pStyle w:val="CommentText"/>
      </w:pPr>
      <w:r w:rsidRPr="00125526">
        <w:rPr>
          <w:b/>
        </w:rPr>
        <w:t>Sean</w:t>
      </w:r>
      <w:r>
        <w:t xml:space="preserve">: So we need to be careful here. In the Deepfaked videos only the </w:t>
      </w:r>
      <w:r w:rsidRPr="004F6027">
        <w:rPr>
          <w:i/>
        </w:rPr>
        <w:t>valenced statements</w:t>
      </w:r>
      <w:r>
        <w:t xml:space="preserve"> were manipulated. The rest of the content was authentic (i.e., the Deepfaked content was inserted into the authentic videos). That said, the negative Deepfakes were created using the positive genuine videos and vice-versa. So we did use them to create new content that provides the opposite impression. If this is a sexy or important point I can add it in.</w:t>
      </w:r>
    </w:p>
    <w:p w14:paraId="58E41DAE" w14:textId="77777777" w:rsidR="00FD1F77" w:rsidRDefault="00FD1F77" w:rsidP="00FD1F77">
      <w:pPr>
        <w:pStyle w:val="CommentText"/>
      </w:pPr>
    </w:p>
    <w:p w14:paraId="4253803E" w14:textId="77777777" w:rsidR="00FD1F77" w:rsidRDefault="00FD1F77" w:rsidP="00FD1F77">
      <w:pPr>
        <w:pStyle w:val="CommentText"/>
      </w:pPr>
      <w:r>
        <w:t xml:space="preserve">In the Deepfaked audio, the entire voice was synthetic. </w:t>
      </w:r>
    </w:p>
    <w:p w14:paraId="186B9C46" w14:textId="77777777" w:rsidR="00FD1F77" w:rsidRDefault="00FD1F77" w:rsidP="00FD1F77">
      <w:pPr>
        <w:pStyle w:val="CommentText"/>
      </w:pPr>
    </w:p>
    <w:p w14:paraId="7356E36C" w14:textId="77777777" w:rsidR="00FD1F77" w:rsidRDefault="00FD1F77" w:rsidP="00FD1F77">
      <w:pPr>
        <w:pStyle w:val="CommentText"/>
      </w:pPr>
      <w:r>
        <w:t>(4) these deepfakes also cause strong impression formation.</w:t>
      </w:r>
    </w:p>
    <w:p w14:paraId="675F96B3" w14:textId="77777777" w:rsidR="00FD1F77" w:rsidRDefault="00FD1F77" w:rsidP="00FD1F77">
      <w:pPr>
        <w:pStyle w:val="CommentText"/>
      </w:pPr>
    </w:p>
    <w:p w14:paraId="59254397" w14:textId="77777777" w:rsidR="00FD1F77" w:rsidRDefault="00FD1F77" w:rsidP="00FD1F77">
      <w:pPr>
        <w:pStyle w:val="CommentText"/>
      </w:pPr>
      <w:r w:rsidRPr="004F6027">
        <w:rPr>
          <w:b/>
        </w:rPr>
        <w:t>Sean</w:t>
      </w:r>
      <w:r>
        <w:t>: Yep.</w:t>
      </w:r>
    </w:p>
    <w:p w14:paraId="059EEDA6" w14:textId="77777777" w:rsidR="00FD1F77" w:rsidRDefault="00FD1F77" w:rsidP="00FD1F77">
      <w:pPr>
        <w:pStyle w:val="CommentText"/>
      </w:pPr>
    </w:p>
    <w:p w14:paraId="3D0F9B19" w14:textId="77777777" w:rsidR="00FD1F77" w:rsidRDefault="00FD1F77" w:rsidP="00FD1F77">
      <w:pPr>
        <w:pStyle w:val="CommentText"/>
      </w:pPr>
      <w:r>
        <w:t xml:space="preserve">(5) deepfakes are as effective as genuine content (i.e., are non-inferior). </w:t>
      </w:r>
    </w:p>
    <w:p w14:paraId="1ABDE4DA" w14:textId="77777777" w:rsidR="00FD1F77" w:rsidRDefault="00FD1F77" w:rsidP="00FD1F77">
      <w:pPr>
        <w:pStyle w:val="CommentText"/>
      </w:pPr>
    </w:p>
    <w:p w14:paraId="02013FB6" w14:textId="77777777" w:rsidR="00FD1F77" w:rsidRDefault="00FD1F77" w:rsidP="00FD1F77">
      <w:pPr>
        <w:pStyle w:val="CommentText"/>
      </w:pPr>
      <w:r>
        <w:t xml:space="preserve">- This point is important as there are analytic choices to be made around it. In the meta analysis of our data to date, the most common form of non-inferiority test is not passed for self reports but is passed for the IAT. </w:t>
      </w:r>
    </w:p>
    <w:p w14:paraId="04F5EBA8" w14:textId="77777777" w:rsidR="00FD1F77" w:rsidRDefault="00FD1F77" w:rsidP="00FD1F77">
      <w:pPr>
        <w:pStyle w:val="CommentText"/>
      </w:pPr>
    </w:p>
    <w:p w14:paraId="695E4AE5" w14:textId="77777777" w:rsidR="00FD1F77" w:rsidRDefault="00FD1F77" w:rsidP="00FD1F77">
      <w:pPr>
        <w:pStyle w:val="CommentText"/>
      </w:pPr>
      <w:r>
        <w:tab/>
        <w:t xml:space="preserve">- As such, we could (a) weaken the test in some way (perhaps we have set too high a bar to look for significant non-inferiority given the large effect sizes in both conditions?), and/or (b) use an alternative test (e.g., Bayes Factors). However, the results need to be both robust and interpretable. </w:t>
      </w:r>
    </w:p>
    <w:p w14:paraId="616C333C" w14:textId="77777777" w:rsidR="00FD1F77" w:rsidRDefault="00FD1F77" w:rsidP="00FD1F77">
      <w:pPr>
        <w:pStyle w:val="CommentText"/>
      </w:pPr>
    </w:p>
    <w:p w14:paraId="0EF65F9D" w14:textId="77777777" w:rsidR="00FD1F77" w:rsidRDefault="00FD1F77" w:rsidP="00FD1F77">
      <w:pPr>
        <w:pStyle w:val="CommentText"/>
      </w:pPr>
      <w:r w:rsidRPr="004F6027">
        <w:rPr>
          <w:b/>
        </w:rPr>
        <w:t>Sean</w:t>
      </w:r>
      <w:r>
        <w:t xml:space="preserve">: From our discussions the analytic choices so far show that there is simultaneously (a) no evidence for a difference between the Deepfakes and genuine content (NHST) and that (b) there is evidence that the Deepfakes are inferior to the genuine when it comes to the self-reports (TOST) (sorry if I’m not stating this correctly). But when you actually look at the effects, as far as I recall, the Deepfakes are basically 95% as good as the genuine. So although they are </w:t>
      </w:r>
      <w:r w:rsidRPr="004F6027">
        <w:rPr>
          <w:i/>
        </w:rPr>
        <w:t>technically</w:t>
      </w:r>
      <w:r>
        <w:t xml:space="preserve"> inferior on the self-reports they are for all intents and purposes similar.</w:t>
      </w:r>
    </w:p>
    <w:p w14:paraId="1CBEC335" w14:textId="77777777" w:rsidR="00FD1F77" w:rsidRDefault="00FD1F77" w:rsidP="00FD1F77">
      <w:pPr>
        <w:pStyle w:val="CommentText"/>
      </w:pPr>
    </w:p>
    <w:p w14:paraId="5D53926E" w14:textId="77777777" w:rsidR="00FD1F77" w:rsidRDefault="00FD1F77" w:rsidP="00FD1F77">
      <w:pPr>
        <w:pStyle w:val="CommentText"/>
      </w:pPr>
      <w:r>
        <w:t>If this continues to be the case in Study 7 and the confirmatory analyses, then I think a test that shows that the Deepfakes are – for all intents and purposes – very similar to the genuine videos in their impact… In other words, although the non-inferiority test you’ve run so far (TOST) comes up sig or non-sig depending on the comparison, I would like to say what I said above (if that is actually the case; i.e., that Deepfakes are 95% as effective in changing attitudes as genuine content).</w:t>
      </w:r>
    </w:p>
    <w:p w14:paraId="6A257F6B" w14:textId="77777777" w:rsidR="00FD1F77" w:rsidRDefault="00FD1F77" w:rsidP="00FD1F77">
      <w:pPr>
        <w:pStyle w:val="CommentText"/>
      </w:pPr>
    </w:p>
    <w:p w14:paraId="3B961692" w14:textId="77777777" w:rsidR="00FD1F77" w:rsidRDefault="00FD1F77" w:rsidP="00FD1F77">
      <w:pPr>
        <w:pStyle w:val="CommentText"/>
      </w:pPr>
    </w:p>
    <w:p w14:paraId="07ECABB2" w14:textId="77777777" w:rsidR="00FD1F77" w:rsidRDefault="00FD1F77" w:rsidP="00FD1F77">
      <w:pPr>
        <w:pStyle w:val="CommentText"/>
      </w:pPr>
      <w:r>
        <w:t>(6) People are bad at detecting deepfakes.</w:t>
      </w:r>
    </w:p>
    <w:p w14:paraId="1D83782D" w14:textId="77777777" w:rsidR="00FD1F77" w:rsidRDefault="00FD1F77" w:rsidP="00FD1F77">
      <w:pPr>
        <w:pStyle w:val="CommentText"/>
      </w:pPr>
    </w:p>
    <w:p w14:paraId="57A605C7" w14:textId="77777777" w:rsidR="00FD1F77" w:rsidRDefault="00FD1F77" w:rsidP="00FD1F77">
      <w:pPr>
        <w:pStyle w:val="CommentText"/>
      </w:pPr>
      <w:r w:rsidRPr="004F6027">
        <w:rPr>
          <w:b/>
        </w:rPr>
        <w:t>Sean</w:t>
      </w:r>
      <w:r>
        <w:t>: Yep</w:t>
      </w:r>
    </w:p>
    <w:p w14:paraId="17387C50" w14:textId="77777777" w:rsidR="00FD1F77" w:rsidRDefault="00FD1F77" w:rsidP="00FD1F77">
      <w:pPr>
        <w:pStyle w:val="CommentText"/>
      </w:pPr>
    </w:p>
    <w:p w14:paraId="6D05B472" w14:textId="77777777" w:rsidR="00FD1F77" w:rsidRDefault="00FD1F77" w:rsidP="00FD1F77">
      <w:pPr>
        <w:pStyle w:val="CommentText"/>
      </w:pPr>
      <w:r>
        <w:t>(7) Even people who detect them aren’t unaffected by them.</w:t>
      </w:r>
    </w:p>
    <w:p w14:paraId="0EE859C6" w14:textId="77777777" w:rsidR="00FD1F77" w:rsidRDefault="00FD1F77" w:rsidP="00FD1F77">
      <w:pPr>
        <w:pStyle w:val="CommentText"/>
      </w:pPr>
      <w:r>
        <w:t xml:space="preserve">- This last point I think is (a) persuasive/cool and (b) goes well with leaning into the biasing of the unconscious mind narrative. E.g., even if you can consciously detect them, your implicit attitudes are still biased, and that’s worrying. @Sean what do you think? This may help us refine study 7: could we </w:t>
      </w:r>
      <w:r>
        <w:rPr>
          <w:noProof/>
        </w:rPr>
        <w:t>drop the other DVs and just use the IAT? fewer ways to fail to find what we expect if so.</w:t>
      </w:r>
    </w:p>
    <w:p w14:paraId="02C8CB30" w14:textId="77777777" w:rsidR="00FD1F77" w:rsidRDefault="00FD1F77" w:rsidP="00FD1F77">
      <w:pPr>
        <w:pStyle w:val="CommentText"/>
      </w:pPr>
    </w:p>
    <w:p w14:paraId="6C27A423" w14:textId="77777777" w:rsidR="00FD1F77" w:rsidRDefault="00FD1F77" w:rsidP="00FD1F77">
      <w:pPr>
        <w:pStyle w:val="CommentText"/>
      </w:pPr>
      <w:r>
        <w:t xml:space="preserve">Sean: The effects are rock solid in Studies 1-6. So I don’t think failure  is an issue here. The Deepfake detection moderating self-reports and/or IATs is a win win either way. IF they do then great – it is a protective factor that has implications for interventions. If not, then it’s a fascinating study. If they moderate self-reports but not IAT then cool. Unconscious mind and all that. If they moderate IAT but not self-reports then (completely unexpected but also cool). </w:t>
      </w:r>
    </w:p>
    <w:p w14:paraId="47D0B94B" w14:textId="77777777" w:rsidR="00FD1F77" w:rsidRDefault="00FD1F77" w:rsidP="00FD1F77">
      <w:pPr>
        <w:pStyle w:val="CommentText"/>
      </w:pPr>
    </w:p>
    <w:p w14:paraId="2D615647" w14:textId="77777777" w:rsidR="00FD1F77" w:rsidRDefault="00FD1F77" w:rsidP="00FD1F77">
      <w:pPr>
        <w:pStyle w:val="CommentText"/>
      </w:pPr>
      <w:r>
        <w:t>Right now, the main thing to do in Study is to gather enough participants in order to assess the Deepfake detection moderates attitudes question. This is a cool question and one we lack the sample size to answer so far. Everything else is extra.</w:t>
      </w:r>
    </w:p>
    <w:p w14:paraId="0A37A814" w14:textId="77777777" w:rsidR="00FD1F77" w:rsidRDefault="00FD1F77" w:rsidP="00FD1F77">
      <w:pPr>
        <w:pStyle w:val="CommentText"/>
      </w:pPr>
    </w:p>
  </w:comment>
  <w:comment w:id="145" w:author="Ian Hussey" w:date="2020-10-12T13:33:00Z" w:initials="IH">
    <w:p w14:paraId="7E3A0EDE" w14:textId="1381A336" w:rsidR="00FD1F77" w:rsidRDefault="00FD1F77">
      <w:pPr>
        <w:pStyle w:val="CommentText"/>
      </w:pPr>
      <w:r>
        <w:rPr>
          <w:rStyle w:val="CommentReference"/>
        </w:rPr>
        <w:annotationRef/>
      </w:r>
      <w:r>
        <w:t>Manipulated him implies it tweaked what the real chris said. Could we convey that the deepfaked videos were completely fabricated, i.e., did not contain a single frame of real footage of chris, and that the negative deepfake could have been created from purely positive source material?</w:t>
      </w:r>
    </w:p>
  </w:comment>
  <w:comment w:id="146" w:author="Ian Hussey" w:date="2020-10-12T17:34:00Z" w:initials="IH">
    <w:p w14:paraId="18B49B3E" w14:textId="7C9F97A5" w:rsidR="00FD1F77" w:rsidRDefault="00FD1F77">
      <w:pPr>
        <w:pStyle w:val="CommentText"/>
      </w:pPr>
      <w:r>
        <w:rPr>
          <w:rStyle w:val="CommentReference"/>
        </w:rPr>
        <w:annotationRef/>
      </w:r>
      <w:r>
        <w:t>There’s a really wide variety of way in which the manipulation is described here, and the line between technical and non technical terms is blurry. Could we focus on deepfakes?</w:t>
      </w:r>
    </w:p>
  </w:comment>
  <w:comment w:id="128" w:author="Ian Hussey" w:date="2020-10-12T17:46:00Z" w:initials="IH">
    <w:p w14:paraId="2CA38EB7" w14:textId="7D331BED" w:rsidR="00FD1F77" w:rsidRDefault="00FD1F77">
      <w:pPr>
        <w:pStyle w:val="CommentText"/>
      </w:pPr>
      <w:r>
        <w:rPr>
          <w:rStyle w:val="CommentReference"/>
        </w:rPr>
        <w:annotationRef/>
      </w:r>
      <w:r>
        <w:t xml:space="preserve">These two paragraphs do the work for both methods and results. </w:t>
      </w:r>
    </w:p>
    <w:p w14:paraId="2CC353E7" w14:textId="5C7681AF" w:rsidR="00FD1F77" w:rsidRDefault="00FD1F77">
      <w:pPr>
        <w:pStyle w:val="CommentText"/>
      </w:pPr>
    </w:p>
    <w:p w14:paraId="2F98A9FE" w14:textId="736FDBBA" w:rsidR="00FD1F77" w:rsidRDefault="00FD1F77">
      <w:pPr>
        <w:pStyle w:val="CommentText"/>
      </w:pPr>
      <w:r>
        <w:t xml:space="preserve">My understanding is that we want this to boil down to: </w:t>
      </w:r>
    </w:p>
    <w:p w14:paraId="254D5453" w14:textId="22A8C168" w:rsidR="00FD1F77" w:rsidRDefault="00FD1F77">
      <w:pPr>
        <w:pStyle w:val="CommentText"/>
      </w:pPr>
    </w:p>
    <w:p w14:paraId="3F1070AC" w14:textId="713A5704" w:rsidR="00FD1F77" w:rsidRDefault="00FD1F77">
      <w:pPr>
        <w:pStyle w:val="CommentText"/>
      </w:pPr>
      <w:r>
        <w:t>Correct me if I’m wrong with any of these, but I think they’ll guide us editing these paragraphs and shaping the analyses.</w:t>
      </w:r>
    </w:p>
    <w:p w14:paraId="33B1D6F2" w14:textId="77777777" w:rsidR="00FD1F77" w:rsidRDefault="00FD1F77">
      <w:pPr>
        <w:pStyle w:val="CommentText"/>
      </w:pPr>
    </w:p>
    <w:p w14:paraId="4E4816D1" w14:textId="014F9FB2" w:rsidR="00FD1F77" w:rsidRDefault="00FD1F77">
      <w:pPr>
        <w:pStyle w:val="CommentText"/>
      </w:pPr>
      <w:r>
        <w:t xml:space="preserve">(1) genuine videos cause strong impression formation. The language here may need to be standardized, just to know which domain of work you’re appealing to. Eg is it about (unconscious) evaluations, impressions, perceptions, biases? </w:t>
      </w:r>
    </w:p>
    <w:p w14:paraId="20DC7C79" w14:textId="21729E2B" w:rsidR="00FD1F77" w:rsidRDefault="00FD1F77">
      <w:pPr>
        <w:pStyle w:val="CommentText"/>
      </w:pPr>
    </w:p>
    <w:p w14:paraId="452AA71F" w14:textId="0CE0BC95" w:rsidR="00FD1F77" w:rsidRDefault="00FD1F77">
      <w:pPr>
        <w:pStyle w:val="CommentText"/>
      </w:pPr>
      <w:r w:rsidRPr="003402A0">
        <w:rPr>
          <w:b/>
        </w:rPr>
        <w:t>Sean</w:t>
      </w:r>
      <w:r>
        <w:t xml:space="preserve">: the words first impressionsare  </w:t>
      </w:r>
    </w:p>
    <w:p w14:paraId="6DBADC84" w14:textId="00B18876" w:rsidR="00FD1F77" w:rsidRDefault="00FD1F77">
      <w:pPr>
        <w:pStyle w:val="CommentText"/>
      </w:pPr>
    </w:p>
    <w:p w14:paraId="35CCC40D" w14:textId="77777777" w:rsidR="00FD1F77" w:rsidRDefault="00FD1F77">
      <w:pPr>
        <w:pStyle w:val="CommentText"/>
      </w:pPr>
    </w:p>
    <w:p w14:paraId="24473217" w14:textId="2D3049BF" w:rsidR="00FD1F77" w:rsidRDefault="00FD1F77">
      <w:pPr>
        <w:pStyle w:val="CommentText"/>
      </w:pPr>
      <w:r>
        <w:t>(2) at multiple levels (system I and II, or self-reported and implicit attitudes, and [also intentions?]). Choice of language around the sales pitch is needed here: is it the fact that it affects multiple DVs important, or are we focusing on the IAT in particular</w:t>
      </w:r>
    </w:p>
    <w:p w14:paraId="31273B3B" w14:textId="77777777" w:rsidR="00FD1F77" w:rsidRDefault="00FD1F77">
      <w:pPr>
        <w:pStyle w:val="CommentText"/>
      </w:pPr>
    </w:p>
    <w:p w14:paraId="4959FC54" w14:textId="2CCAF44C" w:rsidR="00FD1F77" w:rsidRDefault="00FD1F77">
      <w:pPr>
        <w:pStyle w:val="CommentText"/>
      </w:pPr>
      <w:r>
        <w:t>(3) Deepfakes can be created from a small amount of original content; they do not contain any of that original content, and can create completely new content that provides the opposite impression.</w:t>
      </w:r>
    </w:p>
    <w:p w14:paraId="1448398E" w14:textId="06B21A11" w:rsidR="00FD1F77" w:rsidRDefault="00FD1F77">
      <w:pPr>
        <w:pStyle w:val="CommentText"/>
      </w:pPr>
    </w:p>
    <w:p w14:paraId="799EBBEA" w14:textId="2D95D0B2" w:rsidR="00FD1F77" w:rsidRDefault="00FD1F77">
      <w:pPr>
        <w:pStyle w:val="CommentText"/>
      </w:pPr>
      <w:r>
        <w:t>(4) these deepfakes also cause strong impression formation.</w:t>
      </w:r>
    </w:p>
    <w:p w14:paraId="67741647" w14:textId="6B8784EC" w:rsidR="00FD1F77" w:rsidRDefault="00FD1F77">
      <w:pPr>
        <w:pStyle w:val="CommentText"/>
      </w:pPr>
    </w:p>
    <w:p w14:paraId="26FE8046" w14:textId="77777777" w:rsidR="00FD1F77" w:rsidRDefault="00FD1F77">
      <w:pPr>
        <w:pStyle w:val="CommentText"/>
      </w:pPr>
      <w:r>
        <w:t xml:space="preserve">(5) deepfakes are as effect as genuine content (i.e., are non-inferior). </w:t>
      </w:r>
    </w:p>
    <w:p w14:paraId="16F731F0" w14:textId="30ECB814" w:rsidR="00FD1F77" w:rsidRDefault="00FD1F77">
      <w:pPr>
        <w:pStyle w:val="CommentText"/>
      </w:pPr>
      <w:r>
        <w:t xml:space="preserve">- This point is important as there are analytic choices to be made around it. In the meta analysis of our data to date, the most common form of non-inferiority test is not passed for self reports but is passed for the IAT. </w:t>
      </w:r>
    </w:p>
    <w:p w14:paraId="045EA711" w14:textId="4A594E2D" w:rsidR="00FD1F77" w:rsidRDefault="00FD1F77">
      <w:pPr>
        <w:pStyle w:val="CommentText"/>
      </w:pPr>
      <w:r>
        <w:tab/>
        <w:t xml:space="preserve">- As such, we could (a) weaken the test in some way (perhaps we have set too high a bar to look for significant non-inferiority given the large effect sizes in both conditions?), and/or (b) use an alternative test (e.g., Bayes Factors). However, the results need to be both robust and interpretable. </w:t>
      </w:r>
    </w:p>
    <w:p w14:paraId="4F93F56A" w14:textId="77777777" w:rsidR="00FD1F77" w:rsidRDefault="00FD1F77">
      <w:pPr>
        <w:pStyle w:val="CommentText"/>
      </w:pPr>
    </w:p>
    <w:p w14:paraId="38C289C0" w14:textId="5F190424" w:rsidR="00FD1F77" w:rsidRDefault="00FD1F77">
      <w:pPr>
        <w:pStyle w:val="CommentText"/>
      </w:pPr>
      <w:r>
        <w:t>(6) People are bad at detecting deepfakes.</w:t>
      </w:r>
    </w:p>
    <w:p w14:paraId="0A4F2E1B" w14:textId="77777777" w:rsidR="00FD1F77" w:rsidRDefault="00FD1F77">
      <w:pPr>
        <w:pStyle w:val="CommentText"/>
      </w:pPr>
    </w:p>
    <w:p w14:paraId="4903377D" w14:textId="1696ACA4" w:rsidR="00FD1F77" w:rsidRDefault="00FD1F77">
      <w:pPr>
        <w:pStyle w:val="CommentText"/>
      </w:pPr>
      <w:r>
        <w:t>(7) Even people who detect them aren’t unaffected by them.</w:t>
      </w:r>
    </w:p>
    <w:p w14:paraId="2D69DBDB" w14:textId="47A9B10D" w:rsidR="00FD1F77" w:rsidRDefault="00FD1F77">
      <w:pPr>
        <w:pStyle w:val="CommentText"/>
      </w:pPr>
      <w:r>
        <w:t xml:space="preserve">- This last point I think is (a) persuasive/cool and (b) goes well with leaning into the biasing of the unconscious mind narrative. E.g., even if you can consciously detect them, your implicit attitudes are still biased, and that’s worrying. @Sean what do you think? This may help us refine study 7: could we </w:t>
      </w:r>
      <w:r>
        <w:rPr>
          <w:noProof/>
        </w:rPr>
        <w:t>drop the other DVs and just use the IAT? fewer ways to fail to find what we expect if so.</w:t>
      </w:r>
    </w:p>
    <w:p w14:paraId="7F26ADC5" w14:textId="7250D099" w:rsidR="00FD1F77" w:rsidRDefault="00FD1F77">
      <w:pPr>
        <w:pStyle w:val="CommentText"/>
      </w:pPr>
    </w:p>
  </w:comment>
  <w:comment w:id="159" w:author="sean hughes" w:date="2020-10-13T10:51:00Z" w:initials="sh">
    <w:p w14:paraId="61F6A767" w14:textId="77777777" w:rsidR="00FD1F77" w:rsidRDefault="00FD1F77" w:rsidP="00C00B2E">
      <w:pPr>
        <w:pStyle w:val="AbstractSummary"/>
        <w:ind w:firstLine="720"/>
      </w:pPr>
      <w:r>
        <w:rPr>
          <w:rStyle w:val="CommentReference"/>
        </w:rPr>
        <w:annotationRef/>
      </w:r>
      <w:r>
        <w:t>Ian above you mentioned this: [material needed here on how bad people are at detecting deepfakes, and that even those who detected them still were biased by them]</w:t>
      </w:r>
    </w:p>
    <w:p w14:paraId="2B5904BD" w14:textId="035AD024" w:rsidR="00FD1F77" w:rsidRDefault="00FD1F77">
      <w:pPr>
        <w:pStyle w:val="CommentText"/>
      </w:pPr>
    </w:p>
    <w:p w14:paraId="4DEF9586" w14:textId="750815C8" w:rsidR="00FD1F77" w:rsidRDefault="00FD1F77">
      <w:pPr>
        <w:pStyle w:val="CommentText"/>
      </w:pPr>
      <w:r>
        <w:t xml:space="preserve">However, I have that material in this paragraph. It flows in the following way for me: </w:t>
      </w:r>
    </w:p>
    <w:p w14:paraId="52388494" w14:textId="2B144FEA" w:rsidR="00FD1F77" w:rsidRDefault="00FD1F77">
      <w:pPr>
        <w:pStyle w:val="CommentText"/>
      </w:pPr>
    </w:p>
    <w:p w14:paraId="454A82A6" w14:textId="08B5A667" w:rsidR="00FD1F77" w:rsidRDefault="00FD1F77" w:rsidP="00C00B2E">
      <w:pPr>
        <w:pStyle w:val="CommentText"/>
        <w:numPr>
          <w:ilvl w:val="0"/>
          <w:numId w:val="14"/>
        </w:numPr>
      </w:pPr>
      <w:r>
        <w:t>Genuine videos influence attitudes</w:t>
      </w:r>
    </w:p>
    <w:p w14:paraId="3BBD65F4" w14:textId="4FF6C274" w:rsidR="00FD1F77" w:rsidRDefault="00FD1F77" w:rsidP="00C00B2E">
      <w:pPr>
        <w:pStyle w:val="CommentText"/>
        <w:numPr>
          <w:ilvl w:val="0"/>
          <w:numId w:val="14"/>
        </w:numPr>
      </w:pPr>
      <w:r>
        <w:t xml:space="preserve"> Deepfake videos influence attitudes </w:t>
      </w:r>
    </w:p>
    <w:p w14:paraId="488EA964" w14:textId="062DFEE9" w:rsidR="00FD1F77" w:rsidRDefault="00FD1F77" w:rsidP="00C00B2E">
      <w:pPr>
        <w:pStyle w:val="CommentText"/>
        <w:numPr>
          <w:ilvl w:val="0"/>
          <w:numId w:val="14"/>
        </w:numPr>
      </w:pPr>
      <w:r>
        <w:t xml:space="preserve"> Deepfakes do so even though they are not perfect</w:t>
      </w:r>
    </w:p>
    <w:p w14:paraId="2D98EBFD" w14:textId="66501EAA" w:rsidR="00FD1F77" w:rsidRDefault="00FD1F77" w:rsidP="00C00B2E">
      <w:pPr>
        <w:pStyle w:val="CommentText"/>
        <w:numPr>
          <w:ilvl w:val="0"/>
          <w:numId w:val="14"/>
        </w:numPr>
      </w:pPr>
      <w:r>
        <w:t xml:space="preserve"> Deepfakes are not detected and you can make people think genuine content is Deepfaked</w:t>
      </w:r>
    </w:p>
    <w:p w14:paraId="2AB53CBF" w14:textId="7BE9B055" w:rsidR="00FD1F77" w:rsidRDefault="00FD1F77" w:rsidP="00C00B2E">
      <w:pPr>
        <w:pStyle w:val="CommentText"/>
        <w:numPr>
          <w:ilvl w:val="0"/>
          <w:numId w:val="14"/>
        </w:numPr>
      </w:pPr>
      <w:r>
        <w:t xml:space="preserve"> Deepfake detection does not moderate attitudes</w:t>
      </w:r>
    </w:p>
    <w:p w14:paraId="4F1EBA45" w14:textId="3C787781" w:rsidR="00FD1F77" w:rsidRDefault="00FD1F77" w:rsidP="00C00B2E">
      <w:pPr>
        <w:pStyle w:val="CommentText"/>
      </w:pPr>
    </w:p>
    <w:p w14:paraId="748D64E7" w14:textId="068FB38C" w:rsidR="00FD1F77" w:rsidRDefault="00FD1F77" w:rsidP="00C00B2E">
      <w:pPr>
        <w:pStyle w:val="CommentText"/>
      </w:pPr>
      <w:r>
        <w:t xml:space="preserve">If you and others see another logical arrangement of the arguments let me know. </w:t>
      </w:r>
    </w:p>
  </w:comment>
  <w:comment w:id="175" w:author="Rian Hughes" w:date="2020-10-13T18:34:00Z" w:initials="RH">
    <w:p w14:paraId="0E0A7D09" w14:textId="0ABCB39A" w:rsidR="561A99A2" w:rsidRDefault="561A99A2">
      <w:pPr>
        <w:pStyle w:val="CommentText"/>
      </w:pPr>
      <w:r>
        <w:t>jargon - interested in how well humans / participants could detect deepfakes. Or something similar without the jargon.</w:t>
      </w:r>
      <w:r>
        <w:rPr>
          <w:rStyle w:val="CommentReference"/>
        </w:rPr>
        <w:annotationRef/>
      </w:r>
    </w:p>
  </w:comment>
  <w:comment w:id="160" w:author="Rian Hughes" w:date="2020-10-13T18:34:00Z" w:initials="RH">
    <w:p w14:paraId="39C8CE0D" w14:textId="22B3C8E6" w:rsidR="561A99A2" w:rsidRDefault="561A99A2">
      <w:pPr>
        <w:pStyle w:val="CommentText"/>
      </w:pPr>
      <w:r>
        <w:t xml:space="preserve">Sentence 1: I would personally reduce the jargon, unless you use it a whole bunch (seems you only use it twice?). </w:t>
      </w:r>
      <w:r>
        <w:rPr>
          <w:rStyle w:val="CommentReference"/>
        </w:rPr>
        <w:annotationRef/>
      </w:r>
    </w:p>
    <w:p w14:paraId="6801D15B" w14:textId="3B6D9A9C" w:rsidR="561A99A2" w:rsidRDefault="561A99A2">
      <w:pPr>
        <w:pStyle w:val="CommentText"/>
      </w:pPr>
      <w:r>
        <w:t>Sentence 2: Is it needed here? Seems broad and out of place. I would remove it.</w:t>
      </w:r>
    </w:p>
    <w:p w14:paraId="34E5453D" w14:textId="2B8FC7F4" w:rsidR="561A99A2" w:rsidRDefault="561A99A2">
      <w:pPr>
        <w:pStyle w:val="CommentText"/>
      </w:pPr>
      <w:r>
        <w:t>Sentence 3: 'they can prevent it' sounds like a factual statement. It also seems to go against ont ofh te points of the paper (as far as I'm aware) which is even if they can detect its a deepfake, it still influences their decisions. This sentence seems more to do with the next paragraph than this one.</w:t>
      </w:r>
    </w:p>
    <w:p w14:paraId="7C40D54B" w14:textId="39A3FED5" w:rsidR="561A99A2" w:rsidRDefault="561A99A2">
      <w:pPr>
        <w:pStyle w:val="CommentText"/>
      </w:pPr>
      <w:r>
        <w:t>To me, this paragraph has to do with the questions 1) did the participants detect the content was altered / deepfaked (when you asked them after the study, and explained it to them), and 2) did some people mistake the genuine content for deepfaked content (this is an interesting point, nice one!).</w:t>
      </w:r>
    </w:p>
    <w:p w14:paraId="290B8A8D" w14:textId="07576CF0" w:rsidR="561A99A2" w:rsidRDefault="561A99A2">
      <w:pPr>
        <w:pStyle w:val="CommentText"/>
      </w:pPr>
      <w:r>
        <w:t>I would re-do the first three sentences because they don't really flow into the rest of the paragraph imo.</w:t>
      </w:r>
    </w:p>
    <w:p w14:paraId="15B276B4" w14:textId="325C265C" w:rsidR="561A99A2" w:rsidRDefault="561A99A2">
      <w:pPr>
        <w:pStyle w:val="CommentText"/>
      </w:pPr>
    </w:p>
  </w:comment>
  <w:comment w:id="161" w:author="sean hughes" w:date="2020-10-14T10:08:00Z" w:initials="sh">
    <w:p w14:paraId="6BEAE1C4" w14:textId="76BBFCEA" w:rsidR="00EB5433" w:rsidRDefault="00EB5433">
      <w:pPr>
        <w:pStyle w:val="CommentText"/>
      </w:pPr>
      <w:r>
        <w:rPr>
          <w:rStyle w:val="CommentReference"/>
        </w:rPr>
        <w:annotationRef/>
      </w:r>
      <w:r>
        <w:t>I’ve revised this section to remove the jargon and sentences 2/3. See what you think now.</w:t>
      </w:r>
    </w:p>
  </w:comment>
  <w:comment w:id="190" w:author="Ian Hussey" w:date="2020-10-12T18:15:00Z" w:initials="IH">
    <w:p w14:paraId="3A8535F9" w14:textId="32F464B5" w:rsidR="00FD1F77" w:rsidRDefault="00FD1F77">
      <w:pPr>
        <w:pStyle w:val="CommentText"/>
      </w:pPr>
      <w:r>
        <w:rPr>
          <w:rStyle w:val="CommentReference"/>
        </w:rPr>
        <w:annotationRef/>
      </w:r>
      <w:r>
        <w:t>This feels like a causal claim that we don’t have evidence for yet? Will we get snared here?</w:t>
      </w:r>
    </w:p>
  </w:comment>
  <w:comment w:id="191" w:author="sean hughes" w:date="2020-10-13T12:41:00Z" w:initials="sh">
    <w:p w14:paraId="08BDAEAF" w14:textId="50DEF8B5" w:rsidR="00FD1F77" w:rsidRDefault="00FD1F77">
      <w:pPr>
        <w:pStyle w:val="CommentText"/>
      </w:pPr>
      <w:r>
        <w:rPr>
          <w:rStyle w:val="CommentReference"/>
        </w:rPr>
        <w:annotationRef/>
      </w:r>
      <w:r>
        <w:t xml:space="preserve">I mean it’s a description of what is happening. We suggest that the video content is a Deepfake and we see that some people agree, thereby questioning what they see and hear. </w:t>
      </w:r>
    </w:p>
  </w:comment>
  <w:comment w:id="199" w:author="Rian Hughes" w:date="2020-10-13T18:35:00Z" w:initials="RH">
    <w:p w14:paraId="4237D310" w14:textId="336CE39A" w:rsidR="561A99A2" w:rsidRDefault="561A99A2">
      <w:pPr>
        <w:pStyle w:val="CommentText"/>
      </w:pPr>
      <w:r>
        <w:t>This seems like we're bring in our own biases here, why should they reject the content? To me, the question is more, how does being aware if it's a deepfake affect their views on the target individual?</w:t>
      </w:r>
      <w:r>
        <w:rPr>
          <w:rStyle w:val="CommentReference"/>
        </w:rPr>
        <w:annotationRef/>
      </w:r>
    </w:p>
  </w:comment>
  <w:comment w:id="204" w:author="Ian Hussey" w:date="2020-10-12T18:15:00Z" w:initials="IH">
    <w:p w14:paraId="43692CF1" w14:textId="77777777" w:rsidR="00FD1F77" w:rsidRDefault="00FD1F77">
      <w:pPr>
        <w:pStyle w:val="CommentText"/>
      </w:pPr>
      <w:r>
        <w:rPr>
          <w:rStyle w:val="CommentReference"/>
        </w:rPr>
        <w:annotationRef/>
      </w:r>
      <w:r>
        <w:t xml:space="preserve">Needs more analysis – </w:t>
      </w:r>
    </w:p>
    <w:p w14:paraId="06A061D7" w14:textId="77777777" w:rsidR="00FD1F77" w:rsidRDefault="00FD1F77">
      <w:pPr>
        <w:pStyle w:val="CommentText"/>
      </w:pPr>
    </w:p>
    <w:p w14:paraId="21174400" w14:textId="77777777" w:rsidR="00FD1F77" w:rsidRDefault="00FD1F77">
      <w:pPr>
        <w:pStyle w:val="CommentText"/>
      </w:pPr>
      <w:r>
        <w:t xml:space="preserve">At minimum we could say they were affected (i.e., non zero effects in the subset of detectors). </w:t>
      </w:r>
    </w:p>
    <w:p w14:paraId="36142180" w14:textId="77777777" w:rsidR="00FD1F77" w:rsidRDefault="00FD1F77">
      <w:pPr>
        <w:pStyle w:val="CommentText"/>
      </w:pPr>
    </w:p>
    <w:p w14:paraId="5071BA98" w14:textId="77777777" w:rsidR="00FD1F77" w:rsidRDefault="00FD1F77">
      <w:pPr>
        <w:pStyle w:val="CommentText"/>
      </w:pPr>
      <w:r>
        <w:t xml:space="preserve">It would be cooler to say the detectors were non-inferiour, but I strongly doubt there is power to do this. </w:t>
      </w:r>
    </w:p>
    <w:p w14:paraId="258BF3B5" w14:textId="77777777" w:rsidR="00FD1F77" w:rsidRDefault="00FD1F77">
      <w:pPr>
        <w:pStyle w:val="CommentText"/>
      </w:pPr>
    </w:p>
    <w:p w14:paraId="4ADA750B" w14:textId="2ED44267" w:rsidR="00FD1F77" w:rsidRDefault="00FD1F77">
      <w:pPr>
        <w:pStyle w:val="CommentText"/>
      </w:pPr>
      <w:r>
        <w:t>I.e., @sean how would you like this claim in text translated into a statistical test that supports it? What precisely is the claim here?</w:t>
      </w:r>
    </w:p>
  </w:comment>
  <w:comment w:id="205" w:author="sean hughes" w:date="2020-10-13T12:42:00Z" w:initials="sh">
    <w:p w14:paraId="33EF35D2" w14:textId="72BF6F82" w:rsidR="00FD1F77" w:rsidRDefault="00FD1F77">
      <w:pPr>
        <w:pStyle w:val="CommentText"/>
      </w:pPr>
      <w:r>
        <w:rPr>
          <w:rStyle w:val="CommentReference"/>
        </w:rPr>
        <w:annotationRef/>
      </w:r>
      <w:r>
        <w:t xml:space="preserve">Honestly, this is a placeholder piece of text that will change based on the analyses of Study 7. Ultimately I want to know if (a) detection of the Deepfaked video moderates the size of attitudes  and intentions. I don’t care  that much they are bigger, similar, or smaller effects relative to the non-detectors. I just want to see how this variable influences attitudes and intentions. </w:t>
      </w:r>
    </w:p>
    <w:p w14:paraId="00896CC6" w14:textId="77777777" w:rsidR="00FD1F77" w:rsidRDefault="00FD1F77">
      <w:pPr>
        <w:pStyle w:val="CommentText"/>
      </w:pPr>
    </w:p>
    <w:p w14:paraId="4BE54B77" w14:textId="1F57D78F" w:rsidR="00FD1F77" w:rsidRDefault="00FD1F77">
      <w:pPr>
        <w:pStyle w:val="CommentText"/>
      </w:pPr>
      <w:r>
        <w:t xml:space="preserve">So I’m looking to you guys to give me statistical options that can speak to this. </w:t>
      </w:r>
    </w:p>
    <w:p w14:paraId="68B90822" w14:textId="77777777" w:rsidR="00FD1F77" w:rsidRDefault="00FD1F77">
      <w:pPr>
        <w:pStyle w:val="CommentText"/>
      </w:pPr>
    </w:p>
    <w:p w14:paraId="3247993F" w14:textId="634A6CD5" w:rsidR="00FD1F77" w:rsidRDefault="00FD1F77">
      <w:pPr>
        <w:pStyle w:val="CommentText"/>
      </w:pPr>
      <w:r>
        <w:t>I guess the possible range of stats will be constrained by power and what it will take to ask those questions. So if you can tell me how many people we need to ask the question I can tell you how much money we have and thus how many people we can run, and thus what questions we can ultimately ask.</w:t>
      </w:r>
    </w:p>
  </w:comment>
  <w:comment w:id="212" w:author="Rian Hughes" w:date="2020-10-13T18:35:00Z" w:initials="RH">
    <w:p w14:paraId="4FEF0E00" w14:textId="0ABB0648" w:rsidR="561A99A2" w:rsidRDefault="561A99A2">
      <w:pPr>
        <w:pStyle w:val="CommentText"/>
      </w:pPr>
      <w:r>
        <w:t>There was an additional point here that even some thought the genuine context was deepfaked.</w:t>
      </w:r>
      <w:r>
        <w:rPr>
          <w:rStyle w:val="CommentReference"/>
        </w:rPr>
        <w:annotationRef/>
      </w:r>
    </w:p>
    <w:p w14:paraId="110C154D" w14:textId="7BA3D3B9" w:rsidR="561A99A2" w:rsidRDefault="561A99A2">
      <w:pPr>
        <w:pStyle w:val="CommentText"/>
      </w:pPr>
      <w:r>
        <w:t>(Assuming that actually comes out of the data ;) )</w:t>
      </w:r>
    </w:p>
    <w:p w14:paraId="4140E966" w14:textId="45294BA5" w:rsidR="561A99A2" w:rsidRDefault="561A99A2">
      <w:pPr>
        <w:pStyle w:val="CommentText"/>
      </w:pPr>
    </w:p>
  </w:comment>
  <w:comment w:id="213" w:author="sean hughes" w:date="2020-10-14T10:12:00Z" w:initials="sh">
    <w:p w14:paraId="795A1873" w14:textId="77BFC3C6" w:rsidR="009C4EA1" w:rsidRDefault="009C4EA1">
      <w:pPr>
        <w:pStyle w:val="CommentText"/>
      </w:pPr>
      <w:r>
        <w:rPr>
          <w:rStyle w:val="CommentReference"/>
        </w:rPr>
        <w:annotationRef/>
      </w:r>
      <w:r>
        <w:t>I’m going to leave this out for now until we get more data to back it up.</w:t>
      </w:r>
    </w:p>
  </w:comment>
  <w:comment w:id="206" w:author="Ian Hussey" w:date="2020-10-12T18:19:00Z" w:initials="IH">
    <w:p w14:paraId="10F1DB8D" w14:textId="77777777" w:rsidR="00FD1F77" w:rsidRDefault="00FD1F77">
      <w:pPr>
        <w:pStyle w:val="CommentText"/>
      </w:pPr>
      <w:r>
        <w:rPr>
          <w:rStyle w:val="CommentReference"/>
        </w:rPr>
        <w:annotationRef/>
      </w:r>
      <w:r>
        <w:t xml:space="preserve">Broad question for the group: </w:t>
      </w:r>
    </w:p>
    <w:p w14:paraId="4057BADA" w14:textId="77777777" w:rsidR="00FD1F77" w:rsidRDefault="00FD1F77">
      <w:pPr>
        <w:pStyle w:val="CommentText"/>
      </w:pPr>
    </w:p>
    <w:p w14:paraId="6001D866" w14:textId="561FF7B3" w:rsidR="00FD1F77" w:rsidRDefault="00FD1F77">
      <w:pPr>
        <w:pStyle w:val="CommentText"/>
      </w:pPr>
      <w:r>
        <w:t>Are our claims claims here to be based on data from the existing studies, or just on those from study 7 which is still to be run?</w:t>
      </w:r>
    </w:p>
    <w:p w14:paraId="0B96E43E" w14:textId="77777777" w:rsidR="00FD1F77" w:rsidRDefault="00FD1F77">
      <w:pPr>
        <w:pStyle w:val="CommentText"/>
      </w:pPr>
    </w:p>
    <w:p w14:paraId="149A4CE7" w14:textId="7F614E92" w:rsidR="00FD1F77" w:rsidRDefault="00FD1F77">
      <w:pPr>
        <w:pStyle w:val="CommentText"/>
      </w:pPr>
      <w:r>
        <w:t>Pros for existing data: more data, more mediums of manipulation.</w:t>
      </w:r>
    </w:p>
    <w:p w14:paraId="50400313" w14:textId="77777777" w:rsidR="00FD1F77" w:rsidRDefault="00FD1F77">
      <w:pPr>
        <w:pStyle w:val="CommentText"/>
      </w:pPr>
    </w:p>
    <w:p w14:paraId="637549EC" w14:textId="63EE6499" w:rsidR="00FD1F77" w:rsidRDefault="00FD1F77">
      <w:pPr>
        <w:pStyle w:val="CommentText"/>
      </w:pPr>
      <w:r>
        <w:t xml:space="preserve">Cons for existing data: Mixed results across DVs, preregistered analyses include more analyses we don’t report here slightly watering down their evidential value, preregistered analyses don’t include some of the analyses we do include here (or not the appropriate tests), hand scoring of open ended responses is something we don’t cover much in the article and could be a point of criticism or poor replicability (e.g., because it was done by one non-blinded person). </w:t>
      </w:r>
    </w:p>
  </w:comment>
  <w:comment w:id="207" w:author="sean hughes" w:date="2020-10-13T12:47:00Z" w:initials="sh">
    <w:p w14:paraId="25683785" w14:textId="77777777" w:rsidR="00063CDC" w:rsidRDefault="00063CDC">
      <w:pPr>
        <w:pStyle w:val="CommentText"/>
      </w:pPr>
      <w:r>
        <w:rPr>
          <w:rStyle w:val="CommentReference"/>
        </w:rPr>
        <w:annotationRef/>
      </w:r>
      <w:r>
        <w:t xml:space="preserve">We have a number of questions: </w:t>
      </w:r>
    </w:p>
    <w:p w14:paraId="4CD476BA" w14:textId="77777777" w:rsidR="00063CDC" w:rsidRDefault="00063CDC">
      <w:pPr>
        <w:pStyle w:val="CommentText"/>
      </w:pPr>
    </w:p>
    <w:p w14:paraId="1B8C972A" w14:textId="53B209FA" w:rsidR="00063CDC" w:rsidRDefault="00063CDC" w:rsidP="00063CDC">
      <w:pPr>
        <w:pStyle w:val="CommentText"/>
        <w:numPr>
          <w:ilvl w:val="0"/>
          <w:numId w:val="15"/>
        </w:numPr>
      </w:pPr>
      <w:r>
        <w:t xml:space="preserve">Do the genuine videos change attitudes and intentions? Answer from Studies 1-6 they change attitudes and always in the same way. Study 7 will probably say the same thing. Only Study 6 speaks to intentions. Could include in Study 7 as well but I have less certainty about this variable. So could leave it out.   </w:t>
      </w:r>
    </w:p>
    <w:p w14:paraId="4BDBF2D5" w14:textId="77777777" w:rsidR="00063CDC" w:rsidRDefault="00063CDC">
      <w:pPr>
        <w:pStyle w:val="CommentText"/>
      </w:pPr>
    </w:p>
    <w:p w14:paraId="02012400" w14:textId="77777777" w:rsidR="00063CDC" w:rsidRDefault="00063CDC" w:rsidP="00063CDC">
      <w:pPr>
        <w:pStyle w:val="CommentText"/>
        <w:numPr>
          <w:ilvl w:val="0"/>
          <w:numId w:val="15"/>
        </w:numPr>
      </w:pPr>
      <w:r>
        <w:t>Do Deepfakes change attitudes and intentions. Same as above – yes and consistently in the same way in Studies 1-6 and will do so again in Study 7. Same issue with intentions.</w:t>
      </w:r>
    </w:p>
    <w:p w14:paraId="0A071862" w14:textId="77777777" w:rsidR="00063CDC" w:rsidRDefault="00063CDC" w:rsidP="00063CDC">
      <w:pPr>
        <w:pStyle w:val="ListParagraph"/>
      </w:pPr>
    </w:p>
    <w:p w14:paraId="295987A4" w14:textId="77777777" w:rsidR="00063CDC" w:rsidRDefault="00063CDC" w:rsidP="00063CDC">
      <w:pPr>
        <w:pStyle w:val="CommentText"/>
        <w:numPr>
          <w:ilvl w:val="0"/>
          <w:numId w:val="15"/>
        </w:numPr>
      </w:pPr>
      <w:r>
        <w:t xml:space="preserve"> Do people detect Deepfakes: answer consistently no in Studies 4-6 and will be again in Study 7. Same goes for thinking that genuine videos are Deepfakes.</w:t>
      </w:r>
    </w:p>
    <w:p w14:paraId="05809D70" w14:textId="77777777" w:rsidR="00063CDC" w:rsidRDefault="00063CDC" w:rsidP="00063CDC">
      <w:pPr>
        <w:pStyle w:val="ListParagraph"/>
      </w:pPr>
    </w:p>
    <w:p w14:paraId="7B1B2ED8" w14:textId="4181E0B3" w:rsidR="00063CDC" w:rsidRDefault="00063CDC" w:rsidP="00063CDC">
      <w:pPr>
        <w:pStyle w:val="CommentText"/>
        <w:numPr>
          <w:ilvl w:val="0"/>
          <w:numId w:val="15"/>
        </w:numPr>
      </w:pPr>
      <w:r>
        <w:t xml:space="preserve"> Does Deepfake detection moderate attitudes and intentions? From Studies  4-6 answer seems to be no but we lack power. Thus Study 7 where  I think the same outcome will occur (no  moderation).   </w:t>
      </w:r>
    </w:p>
    <w:p w14:paraId="26A0BF55" w14:textId="77777777" w:rsidR="00063CDC" w:rsidRDefault="00063CDC">
      <w:pPr>
        <w:pStyle w:val="CommentText"/>
      </w:pPr>
    </w:p>
    <w:p w14:paraId="5E5EF29E" w14:textId="77777777" w:rsidR="00063CDC" w:rsidRDefault="00063CDC">
      <w:pPr>
        <w:pStyle w:val="CommentText"/>
      </w:pPr>
      <w:r>
        <w:t xml:space="preserve">So I’m in favor of keeping everything. If we only go with Study 7 then we lose the audio Deepfakes  and their replications, potentially lose the genuine videos if we don’t run that condition, and a bunch of perfectly valid data. It is also more convincing to show that the same patterns come out across measures, deepfake types, and studies than just  one big final study. </w:t>
      </w:r>
    </w:p>
    <w:p w14:paraId="3CFF84EB" w14:textId="77777777" w:rsidR="00063CDC" w:rsidRDefault="00063CDC">
      <w:pPr>
        <w:pStyle w:val="CommentText"/>
      </w:pPr>
    </w:p>
    <w:p w14:paraId="30CD4922" w14:textId="59FEAE47" w:rsidR="00063CDC" w:rsidRDefault="00063CDC">
      <w:pPr>
        <w:pStyle w:val="CommentText"/>
      </w:pPr>
      <w:r>
        <w:t>That said, I recognize the issues you raise above... One way to address this is to label Studies 1-6 as exploratory and Study 7 as confirmatory. This  acknowledges the changes across studies 1-6 but also keeps them included.</w:t>
      </w:r>
    </w:p>
    <w:p w14:paraId="12E8C631" w14:textId="77777777" w:rsidR="00063CDC" w:rsidRDefault="00063CDC">
      <w:pPr>
        <w:pStyle w:val="CommentText"/>
      </w:pPr>
    </w:p>
    <w:p w14:paraId="2B9C5C7F" w14:textId="77777777" w:rsidR="00063CDC" w:rsidRDefault="00063CDC">
      <w:pPr>
        <w:pStyle w:val="CommentText"/>
      </w:pPr>
    </w:p>
    <w:p w14:paraId="6856D9B9" w14:textId="77777777" w:rsidR="00063CDC" w:rsidRDefault="00063CDC">
      <w:pPr>
        <w:pStyle w:val="CommentText"/>
      </w:pPr>
    </w:p>
    <w:p w14:paraId="3CE68E4C" w14:textId="77777777" w:rsidR="00063CDC" w:rsidRDefault="00063CDC">
      <w:pPr>
        <w:pStyle w:val="CommentText"/>
      </w:pPr>
    </w:p>
    <w:p w14:paraId="6459658B" w14:textId="77777777" w:rsidR="00063CDC" w:rsidRDefault="00063CDC">
      <w:pPr>
        <w:pStyle w:val="CommentText"/>
      </w:pPr>
    </w:p>
    <w:p w14:paraId="4D07B34F" w14:textId="64211617" w:rsidR="00063CDC" w:rsidRDefault="00063CDC">
      <w:pPr>
        <w:pStyle w:val="CommentText"/>
      </w:pPr>
      <w:r>
        <w:t xml:space="preserve"> </w:t>
      </w:r>
    </w:p>
  </w:comment>
  <w:comment w:id="214" w:author="Ian Hussey" w:date="2020-10-12T18:25:00Z" w:initials="IH">
    <w:p w14:paraId="7936FD48" w14:textId="77777777" w:rsidR="00FD1F77" w:rsidRDefault="00FD1F77">
      <w:pPr>
        <w:pStyle w:val="CommentText"/>
      </w:pPr>
      <w:r>
        <w:rPr>
          <w:rStyle w:val="CommentReference"/>
        </w:rPr>
        <w:annotationRef/>
      </w:r>
      <w:r>
        <w:t>What if a reviewer 2 says “there is already a large literature on the individual differences factors in fake news, are deep fakes really any different to belief/impression/memory creation via other media?”</w:t>
      </w:r>
    </w:p>
    <w:p w14:paraId="0071BC0A" w14:textId="77777777" w:rsidR="00FD1F77" w:rsidRDefault="00FD1F77">
      <w:pPr>
        <w:pStyle w:val="CommentText"/>
      </w:pPr>
    </w:p>
    <w:p w14:paraId="402F619E" w14:textId="235A290A" w:rsidR="00FD1F77" w:rsidRDefault="00FD1F77">
      <w:pPr>
        <w:pStyle w:val="CommentText"/>
      </w:pPr>
      <w:r>
        <w:t>Beyond this project, but perhaps the response to this could involve showing that deepfakes are more effective than other media and that’s why they’re more worrying. Eg if they’re more effective than traditional persuasive messages then we need to think of them as a new breed of influence. This would be a simple line of studies.</w:t>
      </w:r>
    </w:p>
  </w:comment>
  <w:comment w:id="215" w:author="sean hughes" w:date="2020-10-13T12:53:00Z" w:initials="sh">
    <w:p w14:paraId="6AC6D1F3" w14:textId="129A6F39" w:rsidR="00E31669" w:rsidRDefault="00E31669">
      <w:pPr>
        <w:pStyle w:val="CommentText"/>
      </w:pPr>
      <w:r>
        <w:rPr>
          <w:rStyle w:val="CommentReference"/>
        </w:rPr>
        <w:annotationRef/>
      </w:r>
      <w:r>
        <w:t xml:space="preserve">I’d agree with that </w:t>
      </w:r>
      <w:r w:rsidR="006D188D">
        <w:t>reviewer and say that if we had more space we would lean into that idea. That the very same factors that make people fall for other bullshit (fake news) are probably those that make them fall for Deepfakes. That we started this line of work on individual differences but that it was (a) too much to include in this paper and (b) more nuanced that we thought (e.g., some factor that relate to fake new endorsement also relate to Deepfakes but others don’t).</w:t>
      </w:r>
    </w:p>
  </w:comment>
  <w:comment w:id="216" w:author="Ian Hussey" w:date="2020-10-12T18:26:00Z" w:initials="IH">
    <w:p w14:paraId="76E4B983" w14:textId="3A7E2B4F" w:rsidR="00FD1F77" w:rsidRDefault="00FD1F77">
      <w:pPr>
        <w:pStyle w:val="CommentText"/>
      </w:pPr>
      <w:r>
        <w:rPr>
          <w:rStyle w:val="CommentReference"/>
        </w:rPr>
        <w:annotationRef/>
      </w:r>
      <w:r>
        <w:t>Is this done? Don’t most ban them?</w:t>
      </w:r>
    </w:p>
  </w:comment>
  <w:comment w:id="217" w:author="sean hughes" w:date="2020-10-13T12:57:00Z" w:initials="sh">
    <w:p w14:paraId="6F1C10BB" w14:textId="6665F206" w:rsidR="006D188D" w:rsidRDefault="006D188D">
      <w:pPr>
        <w:pStyle w:val="CommentText"/>
      </w:pPr>
      <w:r>
        <w:rPr>
          <w:rStyle w:val="CommentReference"/>
        </w:rPr>
        <w:annotationRef/>
      </w:r>
      <w:r>
        <w:t xml:space="preserve">Most companies ban from their platforms and also recognise that they won’t always be able to do so. Therefore  they are researching ways to inform people that watch they are watching is a Deepfake and seeing if this actually works. </w:t>
      </w:r>
    </w:p>
  </w:comment>
  <w:comment w:id="219" w:author="Rian Hughes" w:date="2020-10-13T18:35:00Z" w:initials="RH">
    <w:p w14:paraId="58BDCF93" w14:textId="65B89228" w:rsidR="561A99A2" w:rsidRDefault="561A99A2">
      <w:pPr>
        <w:pStyle w:val="CommentText"/>
      </w:pPr>
      <w:r>
        <w:t>that can be manipulated?</w:t>
      </w:r>
      <w:r>
        <w:rPr>
          <w:rStyle w:val="CommentReference"/>
        </w:rPr>
        <w:annotationRef/>
      </w:r>
    </w:p>
    <w:p w14:paraId="788A2990" w14:textId="2576DE07" w:rsidR="561A99A2" w:rsidRDefault="561A99A2">
      <w:pPr>
        <w:pStyle w:val="CommentText"/>
      </w:pPr>
    </w:p>
  </w:comment>
  <w:comment w:id="220" w:author="sean hughes" w:date="2020-10-14T10:13:00Z" w:initials="sh">
    <w:p w14:paraId="490A971F" w14:textId="281B1706" w:rsidR="009C4EA1" w:rsidRDefault="009C4EA1">
      <w:pPr>
        <w:pStyle w:val="CommentText"/>
      </w:pPr>
      <w:r>
        <w:rPr>
          <w:rStyle w:val="CommentReference"/>
        </w:rPr>
        <w:annotationRef/>
      </w:r>
      <w:r>
        <w:t>Changed.</w:t>
      </w:r>
    </w:p>
  </w:comment>
  <w:comment w:id="227" w:author="Ian Hussey" w:date="2020-10-12T18:29:00Z" w:initials="IH">
    <w:p w14:paraId="39510172" w14:textId="02850A08" w:rsidR="00FD1F77" w:rsidRDefault="00FD1F77">
      <w:pPr>
        <w:pStyle w:val="CommentText"/>
      </w:pPr>
      <w:r>
        <w:rPr>
          <w:rStyle w:val="CommentReference"/>
        </w:rPr>
        <w:annotationRef/>
      </w:r>
      <w:r>
        <w:t xml:space="preserve">I think the firehose of falsehood model already weaponizes this and could be referenced here. </w:t>
      </w:r>
    </w:p>
  </w:comment>
  <w:comment w:id="230" w:author="Ian Hussey" w:date="2020-10-12T18:31:00Z" w:initials="IH">
    <w:p w14:paraId="4EF33A81" w14:textId="6BBFC512" w:rsidR="00FD1F77" w:rsidRDefault="00FD1F77">
      <w:pPr>
        <w:pStyle w:val="CommentText"/>
      </w:pPr>
      <w:r>
        <w:rPr>
          <w:rStyle w:val="CommentReference"/>
        </w:rPr>
        <w:annotationRef/>
      </w:r>
      <w:r>
        <w:t>Skinner is rolling over in his grave</w:t>
      </w:r>
    </w:p>
  </w:comment>
  <w:comment w:id="231" w:author="sean hughes" w:date="2020-10-13T12:59:00Z" w:initials="sh">
    <w:p w14:paraId="0D04AB79" w14:textId="35A05493" w:rsidR="006D188D" w:rsidRDefault="006D188D">
      <w:pPr>
        <w:pStyle w:val="CommentText"/>
      </w:pPr>
      <w:r>
        <w:rPr>
          <w:rStyle w:val="CommentReference"/>
        </w:rPr>
        <w:annotationRef/>
      </w:r>
      <w:r>
        <w:t xml:space="preserve">Ha! If I’m the first behaviorist to get a Science paper since Skinner I think he will forgive the minor transgression here and there. ;-) </w:t>
      </w:r>
    </w:p>
  </w:comment>
  <w:comment w:id="236" w:author="Rian Hughes" w:date="2020-10-13T18:36:00Z" w:initials="RH">
    <w:p w14:paraId="1740DDA3" w14:textId="574D2608" w:rsidR="561A99A2" w:rsidRDefault="561A99A2">
      <w:pPr>
        <w:pStyle w:val="CommentText"/>
      </w:pPr>
      <w:r>
        <w:t xml:space="preserve">Is this not a positive thing? </w:t>
      </w:r>
      <w:r>
        <w:rPr>
          <w:rStyle w:val="CommentReference"/>
        </w:rPr>
        <w:annotationRef/>
      </w:r>
    </w:p>
    <w:p w14:paraId="40382544" w14:textId="682DE14B" w:rsidR="561A99A2" w:rsidRDefault="561A99A2">
      <w:pPr>
        <w:pStyle w:val="CommentText"/>
      </w:pPr>
      <w:r>
        <w:t>Makes people more critical?</w:t>
      </w:r>
    </w:p>
  </w:comment>
  <w:comment w:id="237" w:author="sean hughes" w:date="2020-10-14T10:14:00Z" w:initials="sh">
    <w:p w14:paraId="67261802" w14:textId="3D3521C0" w:rsidR="009C4EA1" w:rsidRDefault="009C4EA1">
      <w:pPr>
        <w:pStyle w:val="CommentText"/>
      </w:pPr>
      <w:r>
        <w:rPr>
          <w:rStyle w:val="CommentReference"/>
        </w:rPr>
        <w:annotationRef/>
      </w:r>
      <w:r>
        <w:t xml:space="preserve">I guess what I was trying to communicate here is that no longer believing </w:t>
      </w:r>
      <w:r w:rsidRPr="009C4EA1">
        <w:rPr>
          <w:i/>
        </w:rPr>
        <w:t>anything</w:t>
      </w:r>
      <w:r>
        <w:t xml:space="preserve"> you see is not a good position. If you reject any piece of information as fake and false then you cannot make informed decisions. Does this come across reading the entire paragraph?</w:t>
      </w:r>
      <w:bookmarkStart w:id="238" w:name="_GoBack"/>
      <w:bookmarkEnd w:id="23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3FD401" w15:done="0"/>
  <w15:commentEx w15:paraId="41799D28" w15:paraIdParent="293FD401" w15:done="0"/>
  <w15:commentEx w15:paraId="5A0C59BB" w15:done="0"/>
  <w15:commentEx w15:paraId="324D3A3F" w15:paraIdParent="5A0C59BB" w15:done="0"/>
  <w15:commentEx w15:paraId="6A49BC1D" w15:paraIdParent="5A0C59BB" w15:done="0"/>
  <w15:commentEx w15:paraId="495987AC" w15:paraIdParent="5A0C59BB" w15:done="0"/>
  <w15:commentEx w15:paraId="63C0A6A8" w15:done="0"/>
  <w15:commentEx w15:paraId="5E3A9BEC" w15:paraIdParent="63C0A6A8" w15:done="0"/>
  <w15:commentEx w15:paraId="5A22243E" w15:done="0"/>
  <w15:commentEx w15:paraId="2EA55B93" w15:paraIdParent="5A22243E" w15:done="0"/>
  <w15:commentEx w15:paraId="47F9E25C" w15:done="0"/>
  <w15:commentEx w15:paraId="39A4E57E" w15:done="0"/>
  <w15:commentEx w15:paraId="37A8F7D9" w15:paraIdParent="39A4E57E" w15:done="0"/>
  <w15:commentEx w15:paraId="28AE960A" w15:done="0"/>
  <w15:commentEx w15:paraId="25C0C3C0" w15:paraIdParent="28AE960A" w15:done="0"/>
  <w15:commentEx w15:paraId="358C8196" w15:done="0"/>
  <w15:commentEx w15:paraId="030EF6EF" w15:paraIdParent="358C8196" w15:done="0"/>
  <w15:commentEx w15:paraId="39753E4F" w15:done="0"/>
  <w15:commentEx w15:paraId="35842825" w15:paraIdParent="39753E4F" w15:done="0"/>
  <w15:commentEx w15:paraId="767CB1DB" w15:done="0"/>
  <w15:commentEx w15:paraId="3E1EE6C4" w15:paraIdParent="767CB1DB" w15:done="0"/>
  <w15:commentEx w15:paraId="0D093457" w15:done="0"/>
  <w15:commentEx w15:paraId="3529A714" w15:paraIdParent="0D093457" w15:done="0"/>
  <w15:commentEx w15:paraId="19FB69F5" w15:done="0"/>
  <w15:commentEx w15:paraId="5D1C9E9D" w15:paraIdParent="19FB69F5" w15:done="0"/>
  <w15:commentEx w15:paraId="0938CB33" w15:done="0"/>
  <w15:commentEx w15:paraId="58FDAE97" w15:paraIdParent="0938CB33" w15:done="0"/>
  <w15:commentEx w15:paraId="4627EA9E" w15:done="0"/>
  <w15:commentEx w15:paraId="0FEFE60A" w15:done="0"/>
  <w15:commentEx w15:paraId="79B9E862" w15:done="0"/>
  <w15:commentEx w15:paraId="07395DDE" w15:done="0"/>
  <w15:commentEx w15:paraId="7A3F6EB0" w15:paraIdParent="07395DDE" w15:done="0"/>
  <w15:commentEx w15:paraId="2ECFFAF2" w15:done="0"/>
  <w15:commentEx w15:paraId="48FF2708" w15:paraIdParent="2ECFFAF2" w15:done="0"/>
  <w15:commentEx w15:paraId="441A6BC4" w15:done="0"/>
  <w15:commentEx w15:paraId="0A3C7F96" w15:done="0"/>
  <w15:commentEx w15:paraId="26BFB6DF" w15:done="0"/>
  <w15:commentEx w15:paraId="2E45CC00" w15:done="0"/>
  <w15:commentEx w15:paraId="46AFE714" w15:paraIdParent="2E45CC00" w15:done="0"/>
  <w15:commentEx w15:paraId="6540C441" w15:done="0"/>
  <w15:commentEx w15:paraId="00B5D13A" w15:paraIdParent="6540C441" w15:done="0"/>
  <w15:commentEx w15:paraId="77E751F2" w15:done="0"/>
  <w15:commentEx w15:paraId="49B760FA" w15:done="0"/>
  <w15:commentEx w15:paraId="33E7C0BB" w15:paraIdParent="49B760FA" w15:done="0"/>
  <w15:commentEx w15:paraId="57A77F6E" w15:done="0"/>
  <w15:commentEx w15:paraId="01740A58" w15:paraIdParent="57A77F6E" w15:done="0"/>
  <w15:commentEx w15:paraId="0A37A814" w15:done="0"/>
  <w15:commentEx w15:paraId="7E3A0EDE" w15:done="0"/>
  <w15:commentEx w15:paraId="18B49B3E" w15:done="0"/>
  <w15:commentEx w15:paraId="7F26ADC5" w15:done="0"/>
  <w15:commentEx w15:paraId="748D64E7" w15:done="0"/>
  <w15:commentEx w15:paraId="0E0A7D09" w15:done="0"/>
  <w15:commentEx w15:paraId="15B276B4" w15:done="0"/>
  <w15:commentEx w15:paraId="6BEAE1C4" w15:paraIdParent="15B276B4" w15:done="0"/>
  <w15:commentEx w15:paraId="3A8535F9" w15:done="0"/>
  <w15:commentEx w15:paraId="08BDAEAF" w15:paraIdParent="3A8535F9" w15:done="0"/>
  <w15:commentEx w15:paraId="4237D310" w15:done="0"/>
  <w15:commentEx w15:paraId="4ADA750B" w15:done="0"/>
  <w15:commentEx w15:paraId="3247993F" w15:paraIdParent="4ADA750B" w15:done="0"/>
  <w15:commentEx w15:paraId="4140E966" w15:done="0"/>
  <w15:commentEx w15:paraId="795A1873" w15:paraIdParent="4140E966" w15:done="0"/>
  <w15:commentEx w15:paraId="637549EC" w15:done="0"/>
  <w15:commentEx w15:paraId="4D07B34F" w15:paraIdParent="637549EC" w15:done="0"/>
  <w15:commentEx w15:paraId="402F619E" w15:done="0"/>
  <w15:commentEx w15:paraId="6AC6D1F3" w15:paraIdParent="402F619E" w15:done="0"/>
  <w15:commentEx w15:paraId="76E4B983" w15:done="0"/>
  <w15:commentEx w15:paraId="6F1C10BB" w15:paraIdParent="76E4B983" w15:done="0"/>
  <w15:commentEx w15:paraId="788A2990" w15:done="0"/>
  <w15:commentEx w15:paraId="490A971F" w15:paraIdParent="788A2990" w15:done="0"/>
  <w15:commentEx w15:paraId="39510172" w15:done="0"/>
  <w15:commentEx w15:paraId="4EF33A81" w15:done="0"/>
  <w15:commentEx w15:paraId="0D04AB79" w15:paraIdParent="4EF33A81" w15:done="0"/>
  <w15:commentEx w15:paraId="40382544" w15:done="0"/>
  <w15:commentEx w15:paraId="67261802" w15:paraIdParent="40382544"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2225A7" w16cex:dateUtc="2020-10-13T17:27:37.751Z"/>
  <w16cex:commentExtensible w16cex:durableId="117261EC" w16cex:dateUtc="2020-10-13T17:27:59.306Z"/>
  <w16cex:commentExtensible w16cex:durableId="1921CA78" w16cex:dateUtc="2020-10-13T17:28:26.465Z"/>
  <w16cex:commentExtensible w16cex:durableId="2F68E539" w16cex:dateUtc="2020-10-13T17:28:42.698Z"/>
  <w16cex:commentExtensible w16cex:durableId="678E53E1" w16cex:dateUtc="2020-10-13T17:29:06.708Z"/>
  <w16cex:commentExtensible w16cex:durableId="18430A98" w16cex:dateUtc="2020-10-13T17:29:53.86Z"/>
  <w16cex:commentExtensible w16cex:durableId="62073AD3" w16cex:dateUtc="2020-10-13T17:30:15.996Z"/>
  <w16cex:commentExtensible w16cex:durableId="010C507A" w16cex:dateUtc="2020-10-13T17:30:50.066Z"/>
  <w16cex:commentExtensible w16cex:durableId="11F9EA43" w16cex:dateUtc="2020-10-13T17:31:24.84Z"/>
  <w16cex:commentExtensible w16cex:durableId="236FF739" w16cex:dateUtc="2020-10-13T17:32:27.684Z"/>
  <w16cex:commentExtensible w16cex:durableId="3DF1467E" w16cex:dateUtc="2020-10-13T17:32:46.909Z"/>
  <w16cex:commentExtensible w16cex:durableId="0450BEE6" w16cex:dateUtc="2020-10-13T17:34:08.944Z"/>
  <w16cex:commentExtensible w16cex:durableId="73D5A2E1" w16cex:dateUtc="2020-10-13T17:34:35.563Z"/>
  <w16cex:commentExtensible w16cex:durableId="14F541F6" w16cex:dateUtc="2020-10-13T17:35:32.4Z"/>
  <w16cex:commentExtensible w16cex:durableId="0D4786A3" w16cex:dateUtc="2020-10-13T17:35:47.7Z"/>
  <w16cex:commentExtensible w16cex:durableId="5E6EBA1C" w16cex:dateUtc="2020-10-13T17:35:59.972Z"/>
  <w16cex:commentExtensible w16cex:durableId="414C2DCA" w16cex:dateUtc="2020-10-13T17:36:21.304Z"/>
</w16cex:commentsExtensible>
</file>

<file path=word/commentsIds.xml><?xml version="1.0" encoding="utf-8"?>
<w16cid:commentsIds xmlns:mc="http://schemas.openxmlformats.org/markup-compatibility/2006" xmlns:w16cid="http://schemas.microsoft.com/office/word/2016/wordml/cid" mc:Ignorable="w16cid">
  <w16cid:commentId w16cid:paraId="293FD401" w16cid:durableId="232F1740"/>
  <w16cid:commentId w16cid:paraId="5A0C59BB" w16cid:durableId="232ED07D"/>
  <w16cid:commentId w16cid:paraId="63C0A6A8" w16cid:durableId="232ED0E3"/>
  <w16cid:commentId w16cid:paraId="5A22243E" w16cid:durableId="232ED0F9"/>
  <w16cid:commentId w16cid:paraId="39A4E57E" w16cid:durableId="232ED140"/>
  <w16cid:commentId w16cid:paraId="28AE960A" w16cid:durableId="232ED16F"/>
  <w16cid:commentId w16cid:paraId="358C8196" w16cid:durableId="232ED1F1"/>
  <w16cid:commentId w16cid:paraId="39753E4F" w16cid:durableId="232ED2B2"/>
  <w16cid:commentId w16cid:paraId="767CB1DB" w16cid:durableId="232ED36C"/>
  <w16cid:commentId w16cid:paraId="5C2C2DA9" w16cid:durableId="232ED34E"/>
  <w16cid:commentId w16cid:paraId="0938CB33" w16cid:durableId="232ED38B"/>
  <w16cid:commentId w16cid:paraId="07395DDE" w16cid:durableId="232ED6CA"/>
  <w16cid:commentId w16cid:paraId="64A80E7E" w16cid:durableId="232ED85D"/>
  <w16cid:commentId w16cid:paraId="441A6BC4" w16cid:durableId="232ED8BD"/>
  <w16cid:commentId w16cid:paraId="7E3A0EDE" w16cid:durableId="232ED99D"/>
  <w16cid:commentId w16cid:paraId="18B49B3E" w16cid:durableId="232F1240"/>
  <w16cid:commentId w16cid:paraId="7F26ADC5" w16cid:durableId="232F14DC"/>
  <w16cid:commentId w16cid:paraId="3A8535F9" w16cid:durableId="232F1BA7"/>
  <w16cid:commentId w16cid:paraId="4ADA750B" w16cid:durableId="232F1BDF"/>
  <w16cid:commentId w16cid:paraId="637549EC" w16cid:durableId="232F1C95"/>
  <w16cid:commentId w16cid:paraId="402F619E" w16cid:durableId="232F1E10"/>
  <w16cid:commentId w16cid:paraId="76E4B983" w16cid:durableId="232F1E65"/>
  <w16cid:commentId w16cid:paraId="39510172" w16cid:durableId="232F1F12"/>
  <w16cid:commentId w16cid:paraId="4EF33A81" w16cid:durableId="232F1F65"/>
  <w16cid:commentId w16cid:paraId="01CDFD6E" w16cid:durableId="232F2026"/>
  <w16cid:commentId w16cid:paraId="41799D28" w16cid:durableId="41114816"/>
  <w16cid:commentId w16cid:paraId="324D3A3F" w16cid:durableId="63AAE974"/>
  <w16cid:commentId w16cid:paraId="5E3A9BEC" w16cid:durableId="4CD1FAF3"/>
  <w16cid:commentId w16cid:paraId="2EA55B93" w16cid:durableId="493205B0"/>
  <w16cid:commentId w16cid:paraId="37A8F7D9" w16cid:durableId="678CC26A"/>
  <w16cid:commentId w16cid:paraId="25C0C3C0" w16cid:durableId="307F9167"/>
  <w16cid:commentId w16cid:paraId="030EF6EF" w16cid:durableId="22632A12"/>
  <w16cid:commentId w16cid:paraId="35842825" w16cid:durableId="5F566D8D"/>
  <w16cid:commentId w16cid:paraId="3E1EE6C4" w16cid:durableId="507F96F7"/>
  <w16cid:commentId w16cid:paraId="0D093457" w16cid:durableId="430EEBB5"/>
  <w16cid:commentId w16cid:paraId="3529A714" w16cid:durableId="701AA2E7"/>
  <w16cid:commentId w16cid:paraId="19FB69F5" w16cid:durableId="5599499A"/>
  <w16cid:commentId w16cid:paraId="5D1C9E9D" w16cid:durableId="50498295"/>
  <w16cid:commentId w16cid:paraId="58FDAE97" w16cid:durableId="54D61460"/>
  <w16cid:commentId w16cid:paraId="7A3F6EB0" w16cid:durableId="7188F113"/>
  <w16cid:commentId w16cid:paraId="5C7A82B4" w16cid:durableId="2C44142F"/>
  <w16cid:commentId w16cid:paraId="2E45CC00" w16cid:durableId="1985F1B2"/>
  <w16cid:commentId w16cid:paraId="46AFE714" w16cid:durableId="1D5A4691"/>
  <w16cid:commentId w16cid:paraId="6540C441" w16cid:durableId="4D2CBF44"/>
  <w16cid:commentId w16cid:paraId="00B5D13A" w16cid:durableId="345D2FEE"/>
  <w16cid:commentId w16cid:paraId="0A37A814" w16cid:durableId="4C21CD02"/>
  <w16cid:commentId w16cid:paraId="748D64E7" w16cid:durableId="6FAE1638"/>
  <w16cid:commentId w16cid:paraId="08BDAEAF" w16cid:durableId="08070C7D"/>
  <w16cid:commentId w16cid:paraId="3247993F" w16cid:durableId="23F30ABF"/>
  <w16cid:commentId w16cid:paraId="4D07B34F" w16cid:durableId="10DE3FD9"/>
  <w16cid:commentId w16cid:paraId="6AC6D1F3" w16cid:durableId="70E1B233"/>
  <w16cid:commentId w16cid:paraId="6F1C10BB" w16cid:durableId="7F891A7A"/>
  <w16cid:commentId w16cid:paraId="0D04AB79" w16cid:durableId="064270CE"/>
  <w16cid:commentId w16cid:paraId="6A49BC1D" w16cid:durableId="6C2225A7"/>
  <w16cid:commentId w16cid:paraId="47F9E25C" w16cid:durableId="117261EC"/>
  <w16cid:commentId w16cid:paraId="4627EA9E" w16cid:durableId="1921CA78"/>
  <w16cid:commentId w16cid:paraId="0FEFE60A" w16cid:durableId="2F68E539"/>
  <w16cid:commentId w16cid:paraId="79B9E862" w16cid:durableId="678E53E1"/>
  <w16cid:commentId w16cid:paraId="2ECFFAF2" w16cid:durableId="18430A98"/>
  <w16cid:commentId w16cid:paraId="0A3C7F96" w16cid:durableId="62073AD3"/>
  <w16cid:commentId w16cid:paraId="26BFB6DF" w16cid:durableId="010C507A"/>
  <w16cid:commentId w16cid:paraId="77E751F2" w16cid:durableId="11F9EA43"/>
  <w16cid:commentId w16cid:paraId="49B760FA" w16cid:durableId="236FF739"/>
  <w16cid:commentId w16cid:paraId="57A77F6E" w16cid:durableId="3DF1467E"/>
  <w16cid:commentId w16cid:paraId="15B276B4" w16cid:durableId="0450BEE6"/>
  <w16cid:commentId w16cid:paraId="0E0A7D09" w16cid:durableId="73D5A2E1"/>
  <w16cid:commentId w16cid:paraId="4237D310" w16cid:durableId="14F541F6"/>
  <w16cid:commentId w16cid:paraId="4140E966" w16cid:durableId="0D4786A3"/>
  <w16cid:commentId w16cid:paraId="788A2990" w16cid:durableId="5E6EBA1C"/>
  <w16cid:commentId w16cid:paraId="40382544" w16cid:durableId="414C2DC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67511" w14:textId="77777777" w:rsidR="007C5AA0" w:rsidRDefault="007C5AA0" w:rsidP="00D73714">
      <w:r>
        <w:separator/>
      </w:r>
    </w:p>
  </w:endnote>
  <w:endnote w:type="continuationSeparator" w:id="0">
    <w:p w14:paraId="2E66F7CF" w14:textId="77777777" w:rsidR="007C5AA0" w:rsidRDefault="007C5AA0" w:rsidP="00D73714">
      <w:r>
        <w:continuationSeparator/>
      </w:r>
    </w:p>
  </w:endnote>
  <w:endnote w:type="continuationNotice" w:id="1">
    <w:p w14:paraId="35C1CC0B" w14:textId="77777777" w:rsidR="007C5AA0" w:rsidRDefault="007C5A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249C2EA1" w:rsidR="00FD1F77" w:rsidRDefault="00FD1F7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C4EA1">
      <w:rPr>
        <w:caps/>
        <w:noProof/>
        <w:color w:val="4F81BD" w:themeColor="accent1"/>
      </w:rPr>
      <w:t>5</w:t>
    </w:r>
    <w:r>
      <w:rPr>
        <w:caps/>
        <w:noProof/>
        <w:color w:val="4F81BD" w:themeColor="accent1"/>
      </w:rPr>
      <w:fldChar w:fldCharType="end"/>
    </w:r>
  </w:p>
  <w:p w14:paraId="4435F476" w14:textId="77777777" w:rsidR="00FD1F77" w:rsidRDefault="00FD1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FD1F77" w:rsidRDefault="00FD1F7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FD1F77" w:rsidRDefault="00FD1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5A982" w14:textId="77777777" w:rsidR="007C5AA0" w:rsidRDefault="007C5AA0" w:rsidP="00D73714">
      <w:r>
        <w:separator/>
      </w:r>
    </w:p>
  </w:footnote>
  <w:footnote w:type="continuationSeparator" w:id="0">
    <w:p w14:paraId="3C7E3344" w14:textId="77777777" w:rsidR="007C5AA0" w:rsidRDefault="007C5AA0" w:rsidP="00D73714">
      <w:r>
        <w:continuationSeparator/>
      </w:r>
    </w:p>
  </w:footnote>
  <w:footnote w:type="continuationNotice" w:id="1">
    <w:p w14:paraId="172662BF" w14:textId="77777777" w:rsidR="007C5AA0" w:rsidRDefault="007C5AA0"/>
  </w:footnote>
  <w:footnote w:id="2">
    <w:p w14:paraId="4C766BA1" w14:textId="5D8A69C4" w:rsidR="00FD1F77" w:rsidRDefault="00FD1F77"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Interdisciplinary Center, Herzliya</w:t>
      </w:r>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(Fermilab)</w:t>
      </w:r>
      <w:r>
        <w:t xml:space="preserve">, USA. </w:t>
      </w:r>
      <w:r w:rsidRPr="0008283D">
        <w:rPr>
          <w:vertAlign w:val="superscript"/>
        </w:rPr>
        <w:t>6</w:t>
      </w:r>
      <w:r>
        <w:rPr>
          <w:vertAlign w:val="superscript"/>
        </w:rPr>
        <w:t xml:space="preserve"> </w:t>
      </w:r>
      <w:r w:rsidRPr="0008283D">
        <w:t>Rudolf Peierls</w:t>
      </w:r>
      <w:r>
        <w:t xml:space="preserve"> Centre for Theoretical Physics, </w:t>
      </w:r>
      <w:r w:rsidRPr="0008283D">
        <w:t>Oxford University</w:t>
      </w:r>
      <w:r>
        <w:t>, UK.</w:t>
      </w:r>
    </w:p>
    <w:p w14:paraId="220872CD" w14:textId="2882FA67" w:rsidR="00FD1F77" w:rsidRPr="0008283D" w:rsidRDefault="00FD1F77"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5DB9194B" w:rsidR="00FD1F77" w:rsidRDefault="00FD1F77"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34B2DE7E" w:rsidRPr="00204015">
      <w:t>S</w:t>
    </w:r>
    <w:r w:rsidR="34B2DE7E">
      <w:t xml:space="preserve">ubmitted Manuscript: </w:t>
    </w:r>
    <w:r w:rsidR="34B2DE7E"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FD1F77" w:rsidRPr="00204015" w:rsidRDefault="00FD1F77"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34B2DE7E" w:rsidRPr="00204015">
      <w:t>Submitted Manuscript: Confidential</w:t>
    </w:r>
    <w:r>
      <w:tab/>
    </w:r>
  </w:p>
  <w:p w14:paraId="39D9CEFC" w14:textId="15DB7D42" w:rsidR="00FD1F77" w:rsidRDefault="00FD1F77"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12C0A9CE"/>
    <w:lvl w:ilvl="0" w:tplc="FDBA90AC">
      <w:start w:val="1"/>
      <w:numFmt w:val="decimal"/>
      <w:lvlText w:val="%1."/>
      <w:lvlJc w:val="left"/>
      <w:pPr>
        <w:tabs>
          <w:tab w:val="num" w:pos="1440"/>
        </w:tabs>
        <w:ind w:left="1440" w:hanging="360"/>
      </w:pPr>
    </w:lvl>
    <w:lvl w:ilvl="1" w:tplc="981034F0">
      <w:numFmt w:val="decimal"/>
      <w:lvlText w:val=""/>
      <w:lvlJc w:val="left"/>
    </w:lvl>
    <w:lvl w:ilvl="2" w:tplc="51B04856">
      <w:numFmt w:val="decimal"/>
      <w:lvlText w:val=""/>
      <w:lvlJc w:val="left"/>
    </w:lvl>
    <w:lvl w:ilvl="3" w:tplc="751875D0">
      <w:numFmt w:val="decimal"/>
      <w:lvlText w:val=""/>
      <w:lvlJc w:val="left"/>
    </w:lvl>
    <w:lvl w:ilvl="4" w:tplc="0A30364E">
      <w:numFmt w:val="decimal"/>
      <w:lvlText w:val=""/>
      <w:lvlJc w:val="left"/>
    </w:lvl>
    <w:lvl w:ilvl="5" w:tplc="9B1ACC56">
      <w:numFmt w:val="decimal"/>
      <w:lvlText w:val=""/>
      <w:lvlJc w:val="left"/>
    </w:lvl>
    <w:lvl w:ilvl="6" w:tplc="AC4A3E42">
      <w:numFmt w:val="decimal"/>
      <w:lvlText w:val=""/>
      <w:lvlJc w:val="left"/>
    </w:lvl>
    <w:lvl w:ilvl="7" w:tplc="D578E8B2">
      <w:numFmt w:val="decimal"/>
      <w:lvlText w:val=""/>
      <w:lvlJc w:val="left"/>
    </w:lvl>
    <w:lvl w:ilvl="8" w:tplc="75A80E12">
      <w:numFmt w:val="decimal"/>
      <w:lvlText w:val=""/>
      <w:lvlJc w:val="left"/>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FF2C29"/>
    <w:multiLevelType w:val="hybridMultilevel"/>
    <w:tmpl w:val="9B1267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6F80D15"/>
    <w:multiLevelType w:val="hybridMultilevel"/>
    <w:tmpl w:val="1EF4C2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an Hussey">
    <w15:presenceInfo w15:providerId="None" w15:userId="Ian Hussey"/>
  </w15:person>
  <w15:person w15:author="sean hughes">
    <w15:presenceInfo w15:providerId="Windows Live" w15:userId="290af962c17f5454"/>
  </w15:person>
  <w15:person w15:author="Rian Hughes">
    <w15:presenceInfo w15:providerId="AD" w15:userId="S::phys1580@ox.ac.uk::4662e9ec-5bf3-49b5-bb3f-38e2e3d0b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03B8"/>
    <w:rsid w:val="00022F67"/>
    <w:rsid w:val="0002388C"/>
    <w:rsid w:val="000266BE"/>
    <w:rsid w:val="00026DF8"/>
    <w:rsid w:val="00026FDD"/>
    <w:rsid w:val="00033861"/>
    <w:rsid w:val="000361E6"/>
    <w:rsid w:val="00041672"/>
    <w:rsid w:val="00044194"/>
    <w:rsid w:val="00044C28"/>
    <w:rsid w:val="000459F1"/>
    <w:rsid w:val="00046E41"/>
    <w:rsid w:val="000517C5"/>
    <w:rsid w:val="00054576"/>
    <w:rsid w:val="000554D4"/>
    <w:rsid w:val="000562CC"/>
    <w:rsid w:val="00063CDC"/>
    <w:rsid w:val="000671DB"/>
    <w:rsid w:val="00077272"/>
    <w:rsid w:val="00077B7E"/>
    <w:rsid w:val="00080238"/>
    <w:rsid w:val="0008283D"/>
    <w:rsid w:val="00082AFA"/>
    <w:rsid w:val="0008468A"/>
    <w:rsid w:val="00085315"/>
    <w:rsid w:val="00086AA6"/>
    <w:rsid w:val="00095099"/>
    <w:rsid w:val="00095471"/>
    <w:rsid w:val="000955E6"/>
    <w:rsid w:val="000A776B"/>
    <w:rsid w:val="000B17A2"/>
    <w:rsid w:val="000B5BAF"/>
    <w:rsid w:val="000B6469"/>
    <w:rsid w:val="000B7105"/>
    <w:rsid w:val="000B758C"/>
    <w:rsid w:val="000B78D9"/>
    <w:rsid w:val="000C460C"/>
    <w:rsid w:val="000C68C4"/>
    <w:rsid w:val="000C7F0C"/>
    <w:rsid w:val="000D39D7"/>
    <w:rsid w:val="000E453B"/>
    <w:rsid w:val="000E5CDA"/>
    <w:rsid w:val="000F17E3"/>
    <w:rsid w:val="000F2C22"/>
    <w:rsid w:val="000F430F"/>
    <w:rsid w:val="00102E34"/>
    <w:rsid w:val="00107A86"/>
    <w:rsid w:val="00107ED9"/>
    <w:rsid w:val="00107F86"/>
    <w:rsid w:val="001105E0"/>
    <w:rsid w:val="00110CAC"/>
    <w:rsid w:val="00111899"/>
    <w:rsid w:val="00122855"/>
    <w:rsid w:val="0013281D"/>
    <w:rsid w:val="001331D7"/>
    <w:rsid w:val="001376FF"/>
    <w:rsid w:val="001438A2"/>
    <w:rsid w:val="00150613"/>
    <w:rsid w:val="00150F3B"/>
    <w:rsid w:val="0015549E"/>
    <w:rsid w:val="001656A9"/>
    <w:rsid w:val="001674E1"/>
    <w:rsid w:val="0017081B"/>
    <w:rsid w:val="001775FA"/>
    <w:rsid w:val="00186503"/>
    <w:rsid w:val="001908A7"/>
    <w:rsid w:val="001A126D"/>
    <w:rsid w:val="001A1B2E"/>
    <w:rsid w:val="001A1D3C"/>
    <w:rsid w:val="001A2EFB"/>
    <w:rsid w:val="001A3E9F"/>
    <w:rsid w:val="001B31B0"/>
    <w:rsid w:val="001B4D5F"/>
    <w:rsid w:val="001D16E9"/>
    <w:rsid w:val="001D2A83"/>
    <w:rsid w:val="001D4C6A"/>
    <w:rsid w:val="001D4EB7"/>
    <w:rsid w:val="001D5612"/>
    <w:rsid w:val="001E74A3"/>
    <w:rsid w:val="001F2585"/>
    <w:rsid w:val="001F28C8"/>
    <w:rsid w:val="001F403B"/>
    <w:rsid w:val="00201A71"/>
    <w:rsid w:val="002053AF"/>
    <w:rsid w:val="002076D2"/>
    <w:rsid w:val="00230D22"/>
    <w:rsid w:val="00234536"/>
    <w:rsid w:val="00236F8D"/>
    <w:rsid w:val="00242F78"/>
    <w:rsid w:val="002438B9"/>
    <w:rsid w:val="00243E9A"/>
    <w:rsid w:val="002475FA"/>
    <w:rsid w:val="00253006"/>
    <w:rsid w:val="00260826"/>
    <w:rsid w:val="002617C7"/>
    <w:rsid w:val="00263B4A"/>
    <w:rsid w:val="002649CB"/>
    <w:rsid w:val="00265512"/>
    <w:rsid w:val="00270F47"/>
    <w:rsid w:val="00281FAC"/>
    <w:rsid w:val="00284FB4"/>
    <w:rsid w:val="00285C74"/>
    <w:rsid w:val="002907CC"/>
    <w:rsid w:val="0029404C"/>
    <w:rsid w:val="002968C6"/>
    <w:rsid w:val="002A20D5"/>
    <w:rsid w:val="002B6906"/>
    <w:rsid w:val="002C33B8"/>
    <w:rsid w:val="002C6426"/>
    <w:rsid w:val="002C7718"/>
    <w:rsid w:val="002D10A7"/>
    <w:rsid w:val="002D449F"/>
    <w:rsid w:val="002D4F92"/>
    <w:rsid w:val="002E06FB"/>
    <w:rsid w:val="002E5C7C"/>
    <w:rsid w:val="002E60B9"/>
    <w:rsid w:val="003056FF"/>
    <w:rsid w:val="00307F53"/>
    <w:rsid w:val="0031423A"/>
    <w:rsid w:val="00324581"/>
    <w:rsid w:val="00333979"/>
    <w:rsid w:val="003402A0"/>
    <w:rsid w:val="00341318"/>
    <w:rsid w:val="00347CC0"/>
    <w:rsid w:val="003516E7"/>
    <w:rsid w:val="00352EE9"/>
    <w:rsid w:val="0035676B"/>
    <w:rsid w:val="003608CB"/>
    <w:rsid w:val="00361EA7"/>
    <w:rsid w:val="00362591"/>
    <w:rsid w:val="00374816"/>
    <w:rsid w:val="00392544"/>
    <w:rsid w:val="00397E22"/>
    <w:rsid w:val="003A2F37"/>
    <w:rsid w:val="003A4C0F"/>
    <w:rsid w:val="003A77E5"/>
    <w:rsid w:val="003A7BBC"/>
    <w:rsid w:val="003B0531"/>
    <w:rsid w:val="003B44AF"/>
    <w:rsid w:val="003B7EE7"/>
    <w:rsid w:val="003C1C49"/>
    <w:rsid w:val="003C3DF2"/>
    <w:rsid w:val="003D68CB"/>
    <w:rsid w:val="003E2B6C"/>
    <w:rsid w:val="003E2BE6"/>
    <w:rsid w:val="003E32C2"/>
    <w:rsid w:val="003E3FFF"/>
    <w:rsid w:val="003E4641"/>
    <w:rsid w:val="003E6E36"/>
    <w:rsid w:val="003E7731"/>
    <w:rsid w:val="003F166C"/>
    <w:rsid w:val="003F2CAB"/>
    <w:rsid w:val="003F6936"/>
    <w:rsid w:val="004051A1"/>
    <w:rsid w:val="00405237"/>
    <w:rsid w:val="004108F2"/>
    <w:rsid w:val="00414C1C"/>
    <w:rsid w:val="004277FC"/>
    <w:rsid w:val="004328B1"/>
    <w:rsid w:val="00440821"/>
    <w:rsid w:val="00445D87"/>
    <w:rsid w:val="00447EB3"/>
    <w:rsid w:val="004507F0"/>
    <w:rsid w:val="00455AA6"/>
    <w:rsid w:val="0046113C"/>
    <w:rsid w:val="004711F8"/>
    <w:rsid w:val="004876B9"/>
    <w:rsid w:val="00496E9C"/>
    <w:rsid w:val="004A4240"/>
    <w:rsid w:val="004B14BC"/>
    <w:rsid w:val="004B16EA"/>
    <w:rsid w:val="004B4F4B"/>
    <w:rsid w:val="004B7779"/>
    <w:rsid w:val="004C450B"/>
    <w:rsid w:val="004C7FE5"/>
    <w:rsid w:val="004D10EA"/>
    <w:rsid w:val="004E2139"/>
    <w:rsid w:val="004F27E9"/>
    <w:rsid w:val="004F3056"/>
    <w:rsid w:val="004F3A46"/>
    <w:rsid w:val="004F69E2"/>
    <w:rsid w:val="005072DC"/>
    <w:rsid w:val="00511234"/>
    <w:rsid w:val="00513808"/>
    <w:rsid w:val="00517D01"/>
    <w:rsid w:val="00523BAF"/>
    <w:rsid w:val="0055793B"/>
    <w:rsid w:val="00560CF5"/>
    <w:rsid w:val="00561A27"/>
    <w:rsid w:val="00567590"/>
    <w:rsid w:val="00570597"/>
    <w:rsid w:val="00572498"/>
    <w:rsid w:val="00575375"/>
    <w:rsid w:val="00576E95"/>
    <w:rsid w:val="00583CCA"/>
    <w:rsid w:val="00591C2F"/>
    <w:rsid w:val="005977DF"/>
    <w:rsid w:val="00597A1D"/>
    <w:rsid w:val="005A3958"/>
    <w:rsid w:val="005A7F87"/>
    <w:rsid w:val="005C7805"/>
    <w:rsid w:val="005D195F"/>
    <w:rsid w:val="005D1E2B"/>
    <w:rsid w:val="005E7A4C"/>
    <w:rsid w:val="005E7FEC"/>
    <w:rsid w:val="00604EED"/>
    <w:rsid w:val="00607000"/>
    <w:rsid w:val="0061368C"/>
    <w:rsid w:val="00632144"/>
    <w:rsid w:val="006324E6"/>
    <w:rsid w:val="006413AA"/>
    <w:rsid w:val="0064261D"/>
    <w:rsid w:val="00643295"/>
    <w:rsid w:val="006455DA"/>
    <w:rsid w:val="00665264"/>
    <w:rsid w:val="00670D32"/>
    <w:rsid w:val="00681AF7"/>
    <w:rsid w:val="006847A3"/>
    <w:rsid w:val="006856D9"/>
    <w:rsid w:val="0068574D"/>
    <w:rsid w:val="00685BCB"/>
    <w:rsid w:val="00690879"/>
    <w:rsid w:val="0069580D"/>
    <w:rsid w:val="006A2645"/>
    <w:rsid w:val="006A4B55"/>
    <w:rsid w:val="006A7883"/>
    <w:rsid w:val="006B23B2"/>
    <w:rsid w:val="006C3554"/>
    <w:rsid w:val="006D188D"/>
    <w:rsid w:val="006E590E"/>
    <w:rsid w:val="006F3527"/>
    <w:rsid w:val="00712613"/>
    <w:rsid w:val="00712CA4"/>
    <w:rsid w:val="007141B0"/>
    <w:rsid w:val="007161A3"/>
    <w:rsid w:val="00720C7A"/>
    <w:rsid w:val="00723975"/>
    <w:rsid w:val="007239E9"/>
    <w:rsid w:val="00730021"/>
    <w:rsid w:val="00735A31"/>
    <w:rsid w:val="00742782"/>
    <w:rsid w:val="00755125"/>
    <w:rsid w:val="007636D3"/>
    <w:rsid w:val="00766FDA"/>
    <w:rsid w:val="007710B5"/>
    <w:rsid w:val="00776B92"/>
    <w:rsid w:val="007B5A91"/>
    <w:rsid w:val="007B6701"/>
    <w:rsid w:val="007C057E"/>
    <w:rsid w:val="007C3C4F"/>
    <w:rsid w:val="007C5926"/>
    <w:rsid w:val="007C5AA0"/>
    <w:rsid w:val="007C5D94"/>
    <w:rsid w:val="007C6679"/>
    <w:rsid w:val="007D14F3"/>
    <w:rsid w:val="007D1DD9"/>
    <w:rsid w:val="007D733F"/>
    <w:rsid w:val="007E64F5"/>
    <w:rsid w:val="007F20A8"/>
    <w:rsid w:val="008049D7"/>
    <w:rsid w:val="00806814"/>
    <w:rsid w:val="00820DC1"/>
    <w:rsid w:val="00835596"/>
    <w:rsid w:val="008355F1"/>
    <w:rsid w:val="00837141"/>
    <w:rsid w:val="00851907"/>
    <w:rsid w:val="00852D50"/>
    <w:rsid w:val="00854397"/>
    <w:rsid w:val="00860183"/>
    <w:rsid w:val="008603A5"/>
    <w:rsid w:val="00866276"/>
    <w:rsid w:val="0086656C"/>
    <w:rsid w:val="00866683"/>
    <w:rsid w:val="00893488"/>
    <w:rsid w:val="00897532"/>
    <w:rsid w:val="008A3014"/>
    <w:rsid w:val="008A7203"/>
    <w:rsid w:val="008A7881"/>
    <w:rsid w:val="008A7AED"/>
    <w:rsid w:val="008B46DF"/>
    <w:rsid w:val="008C305D"/>
    <w:rsid w:val="008D6B2F"/>
    <w:rsid w:val="008E0247"/>
    <w:rsid w:val="008E1D04"/>
    <w:rsid w:val="008E575B"/>
    <w:rsid w:val="008F1CC6"/>
    <w:rsid w:val="00903F9E"/>
    <w:rsid w:val="009137BD"/>
    <w:rsid w:val="009165AE"/>
    <w:rsid w:val="00920C14"/>
    <w:rsid w:val="0092194E"/>
    <w:rsid w:val="00923D7A"/>
    <w:rsid w:val="00931CD3"/>
    <w:rsid w:val="00932121"/>
    <w:rsid w:val="00942EB0"/>
    <w:rsid w:val="0094314F"/>
    <w:rsid w:val="0094388B"/>
    <w:rsid w:val="00945ABD"/>
    <w:rsid w:val="00954A2B"/>
    <w:rsid w:val="00954B8D"/>
    <w:rsid w:val="009570F2"/>
    <w:rsid w:val="00966048"/>
    <w:rsid w:val="00967188"/>
    <w:rsid w:val="009719B2"/>
    <w:rsid w:val="00980B64"/>
    <w:rsid w:val="00991E2D"/>
    <w:rsid w:val="009A029D"/>
    <w:rsid w:val="009A064B"/>
    <w:rsid w:val="009A2D7F"/>
    <w:rsid w:val="009B01D0"/>
    <w:rsid w:val="009B0CEC"/>
    <w:rsid w:val="009B72CD"/>
    <w:rsid w:val="009C02BC"/>
    <w:rsid w:val="009C4EA1"/>
    <w:rsid w:val="009C64C0"/>
    <w:rsid w:val="009D0AC3"/>
    <w:rsid w:val="009D1752"/>
    <w:rsid w:val="009E0659"/>
    <w:rsid w:val="009F2B56"/>
    <w:rsid w:val="009F302D"/>
    <w:rsid w:val="009F4F10"/>
    <w:rsid w:val="00A02727"/>
    <w:rsid w:val="00A1392E"/>
    <w:rsid w:val="00A151DF"/>
    <w:rsid w:val="00A1748D"/>
    <w:rsid w:val="00A17E87"/>
    <w:rsid w:val="00A23CD5"/>
    <w:rsid w:val="00A34C87"/>
    <w:rsid w:val="00A36101"/>
    <w:rsid w:val="00A37202"/>
    <w:rsid w:val="00A4531F"/>
    <w:rsid w:val="00A50181"/>
    <w:rsid w:val="00A51678"/>
    <w:rsid w:val="00A627F9"/>
    <w:rsid w:val="00A62FFB"/>
    <w:rsid w:val="00A6582B"/>
    <w:rsid w:val="00A6611F"/>
    <w:rsid w:val="00A75D12"/>
    <w:rsid w:val="00A77A75"/>
    <w:rsid w:val="00A82AB9"/>
    <w:rsid w:val="00A84905"/>
    <w:rsid w:val="00A923DE"/>
    <w:rsid w:val="00A97191"/>
    <w:rsid w:val="00AA6451"/>
    <w:rsid w:val="00AC47A6"/>
    <w:rsid w:val="00AC51EB"/>
    <w:rsid w:val="00AD7B5E"/>
    <w:rsid w:val="00AE0BF0"/>
    <w:rsid w:val="00B067C4"/>
    <w:rsid w:val="00B10E74"/>
    <w:rsid w:val="00B113FE"/>
    <w:rsid w:val="00B31EF0"/>
    <w:rsid w:val="00B40F6D"/>
    <w:rsid w:val="00B421B6"/>
    <w:rsid w:val="00B422F9"/>
    <w:rsid w:val="00B43D01"/>
    <w:rsid w:val="00B45A20"/>
    <w:rsid w:val="00B46E6A"/>
    <w:rsid w:val="00B5341A"/>
    <w:rsid w:val="00B54A93"/>
    <w:rsid w:val="00B564A2"/>
    <w:rsid w:val="00B56C7F"/>
    <w:rsid w:val="00B61312"/>
    <w:rsid w:val="00B661B4"/>
    <w:rsid w:val="00B6712B"/>
    <w:rsid w:val="00B858A3"/>
    <w:rsid w:val="00B94F40"/>
    <w:rsid w:val="00BA7743"/>
    <w:rsid w:val="00BB08DA"/>
    <w:rsid w:val="00BC456F"/>
    <w:rsid w:val="00BD1049"/>
    <w:rsid w:val="00BD1667"/>
    <w:rsid w:val="00BE09D2"/>
    <w:rsid w:val="00BE5764"/>
    <w:rsid w:val="00BF43B6"/>
    <w:rsid w:val="00BF43FD"/>
    <w:rsid w:val="00C00ADA"/>
    <w:rsid w:val="00C00B2E"/>
    <w:rsid w:val="00C06B5B"/>
    <w:rsid w:val="00C10AC4"/>
    <w:rsid w:val="00C13940"/>
    <w:rsid w:val="00C152C0"/>
    <w:rsid w:val="00C320D5"/>
    <w:rsid w:val="00C4117C"/>
    <w:rsid w:val="00C43A26"/>
    <w:rsid w:val="00C44789"/>
    <w:rsid w:val="00C60642"/>
    <w:rsid w:val="00C62125"/>
    <w:rsid w:val="00C67E4A"/>
    <w:rsid w:val="00C80826"/>
    <w:rsid w:val="00C81824"/>
    <w:rsid w:val="00C86C18"/>
    <w:rsid w:val="00C86E03"/>
    <w:rsid w:val="00C938EF"/>
    <w:rsid w:val="00C9508B"/>
    <w:rsid w:val="00C96ECA"/>
    <w:rsid w:val="00CB4F42"/>
    <w:rsid w:val="00CC2657"/>
    <w:rsid w:val="00CC2A0A"/>
    <w:rsid w:val="00CC7884"/>
    <w:rsid w:val="00CD277A"/>
    <w:rsid w:val="00CD72E3"/>
    <w:rsid w:val="00CE2AB4"/>
    <w:rsid w:val="00CE69CD"/>
    <w:rsid w:val="00CF24BF"/>
    <w:rsid w:val="00CF3D84"/>
    <w:rsid w:val="00D1175A"/>
    <w:rsid w:val="00D13D75"/>
    <w:rsid w:val="00D17B84"/>
    <w:rsid w:val="00D274D3"/>
    <w:rsid w:val="00D3344A"/>
    <w:rsid w:val="00D4582F"/>
    <w:rsid w:val="00D47412"/>
    <w:rsid w:val="00D52CB1"/>
    <w:rsid w:val="00D61494"/>
    <w:rsid w:val="00D62C85"/>
    <w:rsid w:val="00D6665D"/>
    <w:rsid w:val="00D71409"/>
    <w:rsid w:val="00D73714"/>
    <w:rsid w:val="00D84B29"/>
    <w:rsid w:val="00D8512F"/>
    <w:rsid w:val="00D91E89"/>
    <w:rsid w:val="00D92873"/>
    <w:rsid w:val="00D9659F"/>
    <w:rsid w:val="00DA3E29"/>
    <w:rsid w:val="00DB1780"/>
    <w:rsid w:val="00DC726F"/>
    <w:rsid w:val="00DD20EA"/>
    <w:rsid w:val="00DD225C"/>
    <w:rsid w:val="00DE28BD"/>
    <w:rsid w:val="00DE33FD"/>
    <w:rsid w:val="00DE7047"/>
    <w:rsid w:val="00DF219D"/>
    <w:rsid w:val="00DF4855"/>
    <w:rsid w:val="00E0133A"/>
    <w:rsid w:val="00E02AD9"/>
    <w:rsid w:val="00E0440F"/>
    <w:rsid w:val="00E05FE2"/>
    <w:rsid w:val="00E12267"/>
    <w:rsid w:val="00E12DB9"/>
    <w:rsid w:val="00E17DB6"/>
    <w:rsid w:val="00E25F00"/>
    <w:rsid w:val="00E31669"/>
    <w:rsid w:val="00E368A7"/>
    <w:rsid w:val="00E37C62"/>
    <w:rsid w:val="00E4300E"/>
    <w:rsid w:val="00E5082E"/>
    <w:rsid w:val="00E55520"/>
    <w:rsid w:val="00E621E3"/>
    <w:rsid w:val="00E6494B"/>
    <w:rsid w:val="00E72365"/>
    <w:rsid w:val="00E737F7"/>
    <w:rsid w:val="00E76B37"/>
    <w:rsid w:val="00E80CC6"/>
    <w:rsid w:val="00E87BEA"/>
    <w:rsid w:val="00E95E04"/>
    <w:rsid w:val="00EA2C8D"/>
    <w:rsid w:val="00EA556E"/>
    <w:rsid w:val="00EA6D77"/>
    <w:rsid w:val="00EA7D46"/>
    <w:rsid w:val="00EB5433"/>
    <w:rsid w:val="00EB7BA6"/>
    <w:rsid w:val="00ED4D2D"/>
    <w:rsid w:val="00EE1D99"/>
    <w:rsid w:val="00EE6929"/>
    <w:rsid w:val="00EF3543"/>
    <w:rsid w:val="00EF39FE"/>
    <w:rsid w:val="00EF51A3"/>
    <w:rsid w:val="00EF5C0D"/>
    <w:rsid w:val="00EF69D9"/>
    <w:rsid w:val="00F00808"/>
    <w:rsid w:val="00F0295A"/>
    <w:rsid w:val="00F15B30"/>
    <w:rsid w:val="00F256DE"/>
    <w:rsid w:val="00F2692E"/>
    <w:rsid w:val="00F26AF7"/>
    <w:rsid w:val="00F27158"/>
    <w:rsid w:val="00F34D8E"/>
    <w:rsid w:val="00F3719B"/>
    <w:rsid w:val="00F40EF2"/>
    <w:rsid w:val="00F43493"/>
    <w:rsid w:val="00F44B6F"/>
    <w:rsid w:val="00F45DC3"/>
    <w:rsid w:val="00F462EF"/>
    <w:rsid w:val="00F53F7E"/>
    <w:rsid w:val="00F561A6"/>
    <w:rsid w:val="00F61296"/>
    <w:rsid w:val="00F62A5B"/>
    <w:rsid w:val="00F739FD"/>
    <w:rsid w:val="00F75DC8"/>
    <w:rsid w:val="00F800CC"/>
    <w:rsid w:val="00F80929"/>
    <w:rsid w:val="00F823EA"/>
    <w:rsid w:val="00F840A3"/>
    <w:rsid w:val="00F84979"/>
    <w:rsid w:val="00FB2583"/>
    <w:rsid w:val="00FB5A95"/>
    <w:rsid w:val="00FC34D2"/>
    <w:rsid w:val="00FD1F77"/>
    <w:rsid w:val="00FD2D92"/>
    <w:rsid w:val="00FD48F1"/>
    <w:rsid w:val="00FD4AC8"/>
    <w:rsid w:val="00FD546E"/>
    <w:rsid w:val="00FD619A"/>
    <w:rsid w:val="00FE23CF"/>
    <w:rsid w:val="00FF1497"/>
    <w:rsid w:val="00FF157A"/>
    <w:rsid w:val="18CB10AB"/>
    <w:rsid w:val="19B2D2BE"/>
    <w:rsid w:val="2E9E5243"/>
    <w:rsid w:val="34B2DE7E"/>
    <w:rsid w:val="36222AFC"/>
    <w:rsid w:val="396AF983"/>
    <w:rsid w:val="3C3074AE"/>
    <w:rsid w:val="4F753DD2"/>
    <w:rsid w:val="561A99A2"/>
    <w:rsid w:val="7B3CE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 w:type="character" w:customStyle="1" w:styleId="UnresolvedMention">
    <w:name w:val="Unresolved Mention"/>
    <w:basedOn w:val="DefaultParagraphFont"/>
    <w:uiPriority w:val="99"/>
    <w:semiHidden/>
    <w:unhideWhenUsed/>
    <w:rsid w:val="001105E0"/>
    <w:rPr>
      <w:color w:val="605E5C"/>
      <w:shd w:val="clear" w:color="auto" w:fill="E1DFDD"/>
    </w:rPr>
  </w:style>
  <w:style w:type="paragraph" w:styleId="Revision">
    <w:name w:val="Revision"/>
    <w:hidden/>
    <w:uiPriority w:val="71"/>
    <w:semiHidden/>
    <w:rsid w:val="003F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 w:id="19579823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comments.xml.rels><?xml version="1.0" encoding="UTF-8" standalone="yes"?>
<Relationships xmlns="http://schemas.openxmlformats.org/package/2006/relationships"><Relationship Id="rId2" Type="http://schemas.openxmlformats.org/officeDocument/2006/relationships/hyperlink" Target="https://blog.descript.com/how-imputations-work-the-research-behind-overdub/" TargetMode="External"/><Relationship Id="rId1" Type="http://schemas.openxmlformats.org/officeDocument/2006/relationships/hyperlink" Target="https://www.rand.org/pubs/perspectives/PE198.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authors/instructions-preparing-initial-manuscript%20"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f1983ed48ea94e57"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sciencemag.org/sites/default/files/Science_Supplementary_Materials_Word_template.docx" TargetMode="External"/><Relationship Id="rId23" Type="http://schemas.microsoft.com/office/2016/09/relationships/commentsIds" Target="commentsIds.xml"/><Relationship Id="rId10" Type="http://schemas.openxmlformats.org/officeDocument/2006/relationships/hyperlink" Target="http://www.tug.org/utilities/texconv/textopc.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yperlink" Target="http://docs.casrai.org/CRedi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FE564-E132-4850-919A-FF90BF962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4172</Words>
  <Characters>22951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sean hughes</cp:lastModifiedBy>
  <cp:revision>6</cp:revision>
  <cp:lastPrinted>2018-01-11T18:39:00Z</cp:lastPrinted>
  <dcterms:created xsi:type="dcterms:W3CDTF">2020-10-13T11:00:00Z</dcterms:created>
  <dcterms:modified xsi:type="dcterms:W3CDTF">2020-10-14T08:15:00Z</dcterms:modified>
</cp:coreProperties>
</file>