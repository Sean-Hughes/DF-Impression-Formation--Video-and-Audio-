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2B2F1" w14:textId="79822B2D" w:rsidR="009E3609" w:rsidRDefault="0058745B">
      <w:pPr>
        <w:pStyle w:val="Heading1"/>
        <w:spacing w:line="480" w:lineRule="auto"/>
        <w:jc w:val="center"/>
        <w:rPr>
          <w:rFonts w:ascii="Times New Roman" w:hAnsi="Times New Roman" w:cs="Times New Roman"/>
          <w:color w:val="auto"/>
          <w:sz w:val="28"/>
          <w:szCs w:val="28"/>
        </w:rPr>
      </w:pPr>
      <w:r>
        <w:rPr>
          <w:rFonts w:ascii="Times New Roman" w:hAnsi="Times New Roman" w:cs="Times New Roman"/>
          <w:b/>
          <w:bCs/>
          <w:color w:val="auto"/>
          <w:sz w:val="28"/>
          <w:szCs w:val="28"/>
        </w:rPr>
        <w:t>Title</w:t>
      </w:r>
      <w:r>
        <w:rPr>
          <w:rFonts w:ascii="Times New Roman" w:hAnsi="Times New Roman" w:cs="Times New Roman"/>
          <w:color w:val="auto"/>
          <w:sz w:val="28"/>
          <w:szCs w:val="28"/>
        </w:rPr>
        <w:t xml:space="preserve">: </w:t>
      </w:r>
      <w:r>
        <w:rPr>
          <w:rFonts w:ascii="Times New Roman" w:hAnsi="Times New Roman" w:cs="Times New Roman"/>
          <w:b/>
          <w:bCs/>
          <w:color w:val="auto"/>
          <w:sz w:val="28"/>
          <w:szCs w:val="28"/>
        </w:rPr>
        <w:t xml:space="preserve">Using </w:t>
      </w:r>
      <w:proofErr w:type="spellStart"/>
      <w:r>
        <w:rPr>
          <w:rFonts w:ascii="Times New Roman" w:hAnsi="Times New Roman" w:cs="Times New Roman"/>
          <w:b/>
          <w:bCs/>
          <w:color w:val="auto"/>
          <w:sz w:val="28"/>
          <w:szCs w:val="28"/>
        </w:rPr>
        <w:t>Deepfakes</w:t>
      </w:r>
      <w:proofErr w:type="spellEnd"/>
      <w:r>
        <w:rPr>
          <w:rFonts w:ascii="Times New Roman" w:hAnsi="Times New Roman" w:cs="Times New Roman"/>
          <w:b/>
          <w:bCs/>
          <w:color w:val="auto"/>
          <w:sz w:val="28"/>
          <w:szCs w:val="28"/>
        </w:rPr>
        <w:t xml:space="preserve"> to Hack the </w:t>
      </w:r>
      <w:r w:rsidR="009167CE">
        <w:rPr>
          <w:rFonts w:ascii="Times New Roman" w:hAnsi="Times New Roman" w:cs="Times New Roman"/>
          <w:b/>
          <w:bCs/>
          <w:color w:val="auto"/>
          <w:sz w:val="28"/>
          <w:szCs w:val="28"/>
        </w:rPr>
        <w:t xml:space="preserve">Human </w:t>
      </w:r>
      <w:r>
        <w:rPr>
          <w:rFonts w:ascii="Times New Roman" w:hAnsi="Times New Roman" w:cs="Times New Roman"/>
          <w:b/>
          <w:bCs/>
          <w:color w:val="auto"/>
          <w:sz w:val="28"/>
          <w:szCs w:val="28"/>
        </w:rPr>
        <w:t>Mind</w:t>
      </w:r>
    </w:p>
    <w:p w14:paraId="1A87957B" w14:textId="77777777" w:rsidR="009E3609" w:rsidRDefault="009E3609">
      <w:pPr>
        <w:spacing w:line="480" w:lineRule="auto"/>
        <w:rPr>
          <w:b/>
          <w:bCs/>
          <w:sz w:val="24"/>
          <w:szCs w:val="24"/>
        </w:rPr>
      </w:pPr>
    </w:p>
    <w:p w14:paraId="5E7E3F90" w14:textId="77F3B267" w:rsidR="009E3609" w:rsidRDefault="0058745B">
      <w:pPr>
        <w:spacing w:line="480" w:lineRule="auto"/>
        <w:rPr>
          <w:sz w:val="24"/>
          <w:szCs w:val="24"/>
        </w:rPr>
      </w:pPr>
      <w:r>
        <w:rPr>
          <w:rStyle w:val="Heading1Char"/>
          <w:rFonts w:cs="Times New Roman"/>
          <w:b/>
          <w:bCs/>
          <w:color w:val="auto"/>
          <w:sz w:val="24"/>
          <w:szCs w:val="24"/>
        </w:rPr>
        <w:t>Authors</w:t>
      </w:r>
      <w:r>
        <w:rPr>
          <w:rStyle w:val="Heading1Char"/>
          <w:rFonts w:cs="Times New Roman"/>
          <w:color w:val="auto"/>
          <w:sz w:val="24"/>
          <w:szCs w:val="24"/>
        </w:rPr>
        <w:t>:</w:t>
      </w:r>
      <w:r>
        <w:rPr>
          <w:rStyle w:val="Heading1Char"/>
          <w:rFonts w:cs="Times New Roman"/>
          <w:sz w:val="24"/>
          <w:szCs w:val="24"/>
        </w:rPr>
        <w:t xml:space="preserve"> </w:t>
      </w:r>
      <w:r>
        <w:rPr>
          <w:sz w:val="24"/>
          <w:szCs w:val="24"/>
        </w:rPr>
        <w:t>Sean Hughes</w:t>
      </w:r>
      <w:r>
        <w:rPr>
          <w:rStyle w:val="FootnoteCharacters"/>
          <w:sz w:val="24"/>
          <w:szCs w:val="24"/>
        </w:rPr>
        <w:t>1</w:t>
      </w:r>
      <w:r>
        <w:rPr>
          <w:sz w:val="24"/>
          <w:szCs w:val="24"/>
        </w:rPr>
        <w:t xml:space="preserve">*, </w:t>
      </w:r>
      <w:proofErr w:type="spellStart"/>
      <w:r>
        <w:rPr>
          <w:sz w:val="24"/>
          <w:szCs w:val="24"/>
        </w:rPr>
        <w:t>Ohad</w:t>
      </w:r>
      <w:proofErr w:type="spellEnd"/>
      <w:r>
        <w:rPr>
          <w:sz w:val="24"/>
          <w:szCs w:val="24"/>
        </w:rPr>
        <w:t xml:space="preserve"> Fried</w:t>
      </w:r>
      <w:r>
        <w:rPr>
          <w:sz w:val="24"/>
          <w:szCs w:val="24"/>
          <w:vertAlign w:val="superscript"/>
        </w:rPr>
        <w:t>2</w:t>
      </w:r>
      <w:r>
        <w:rPr>
          <w:sz w:val="24"/>
          <w:szCs w:val="24"/>
        </w:rPr>
        <w:t>, Melissa Ferguson</w:t>
      </w:r>
      <w:r>
        <w:rPr>
          <w:sz w:val="24"/>
          <w:szCs w:val="24"/>
          <w:vertAlign w:val="superscript"/>
        </w:rPr>
        <w:t>3</w:t>
      </w:r>
      <w:r>
        <w:rPr>
          <w:sz w:val="24"/>
          <w:szCs w:val="24"/>
        </w:rPr>
        <w:t>, Ciaran Hughes</w:t>
      </w:r>
      <w:r>
        <w:rPr>
          <w:sz w:val="24"/>
          <w:szCs w:val="24"/>
          <w:vertAlign w:val="superscript"/>
        </w:rPr>
        <w:t>4</w:t>
      </w:r>
      <w:r>
        <w:rPr>
          <w:sz w:val="24"/>
          <w:szCs w:val="24"/>
        </w:rPr>
        <w:t>, Rian Hughes</w:t>
      </w:r>
      <w:r>
        <w:rPr>
          <w:sz w:val="24"/>
          <w:szCs w:val="24"/>
          <w:vertAlign w:val="superscript"/>
        </w:rPr>
        <w:t>5</w:t>
      </w:r>
      <w:r>
        <w:rPr>
          <w:sz w:val="24"/>
          <w:szCs w:val="24"/>
        </w:rPr>
        <w:t xml:space="preserve">, </w:t>
      </w:r>
      <w:proofErr w:type="spellStart"/>
      <w:r w:rsidR="006E7169" w:rsidRPr="006E7169">
        <w:rPr>
          <w:sz w:val="24"/>
          <w:szCs w:val="24"/>
        </w:rPr>
        <w:t>Xinwei</w:t>
      </w:r>
      <w:proofErr w:type="spellEnd"/>
      <w:r w:rsidR="006E7169" w:rsidRPr="006E7169">
        <w:rPr>
          <w:sz w:val="24"/>
          <w:szCs w:val="24"/>
        </w:rPr>
        <w:t xml:space="preserve"> Yao</w:t>
      </w:r>
      <w:r>
        <w:rPr>
          <w:sz w:val="24"/>
          <w:szCs w:val="24"/>
          <w:vertAlign w:val="superscript"/>
        </w:rPr>
        <w:t>6</w:t>
      </w:r>
      <w:r>
        <w:rPr>
          <w:sz w:val="24"/>
          <w:szCs w:val="24"/>
        </w:rPr>
        <w:t>, &amp; Ian Hussey</w:t>
      </w:r>
      <w:r>
        <w:rPr>
          <w:sz w:val="24"/>
          <w:szCs w:val="24"/>
          <w:vertAlign w:val="superscript"/>
        </w:rPr>
        <w:t>1</w:t>
      </w:r>
    </w:p>
    <w:p w14:paraId="2C5953C7" w14:textId="77777777" w:rsidR="009E3609" w:rsidRDefault="0058745B">
      <w:pPr>
        <w:pStyle w:val="Paragraph"/>
        <w:spacing w:line="480" w:lineRule="auto"/>
        <w:ind w:firstLine="0"/>
        <w:rPr>
          <w:b/>
        </w:rPr>
      </w:pPr>
      <w:r>
        <w:rPr>
          <w:b/>
        </w:rPr>
        <w:t>Affiliations:</w:t>
      </w:r>
    </w:p>
    <w:p w14:paraId="79EFB24F" w14:textId="77777777" w:rsidR="009E3609" w:rsidRDefault="0058745B">
      <w:pPr>
        <w:pStyle w:val="Paragraph"/>
        <w:spacing w:line="480" w:lineRule="auto"/>
        <w:ind w:firstLine="0"/>
      </w:pPr>
      <w:r>
        <w:rPr>
          <w:vertAlign w:val="superscript"/>
        </w:rPr>
        <w:t xml:space="preserve">1 </w:t>
      </w:r>
      <w:r>
        <w:t xml:space="preserve">Department of Experimental Clinical and Health Psychology, Ghent University, Belgium. </w:t>
      </w:r>
    </w:p>
    <w:p w14:paraId="7B9889AA" w14:textId="77777777" w:rsidR="009E3609" w:rsidRDefault="0058745B">
      <w:pPr>
        <w:pStyle w:val="Paragraph"/>
        <w:spacing w:line="480" w:lineRule="auto"/>
        <w:ind w:firstLine="0"/>
      </w:pPr>
      <w:r>
        <w:rPr>
          <w:vertAlign w:val="superscript"/>
        </w:rPr>
        <w:t>2</w:t>
      </w:r>
      <w:r>
        <w:t xml:space="preserve"> Interdisciplinary Center, Herzliya, Israel.</w:t>
      </w:r>
    </w:p>
    <w:p w14:paraId="25E64076" w14:textId="77777777" w:rsidR="009E3609" w:rsidRDefault="0058745B">
      <w:pPr>
        <w:pStyle w:val="Paragraph"/>
        <w:spacing w:line="480" w:lineRule="auto"/>
        <w:ind w:firstLine="0"/>
      </w:pPr>
      <w:r>
        <w:rPr>
          <w:vertAlign w:val="superscript"/>
        </w:rPr>
        <w:t xml:space="preserve">3 </w:t>
      </w:r>
      <w:r>
        <w:t>Department of Psychology, Yale University, USA.</w:t>
      </w:r>
    </w:p>
    <w:p w14:paraId="0D43B288" w14:textId="77777777" w:rsidR="009E3609" w:rsidRDefault="0058745B">
      <w:pPr>
        <w:pStyle w:val="Paragraph"/>
        <w:spacing w:line="480" w:lineRule="auto"/>
        <w:ind w:firstLine="0"/>
      </w:pPr>
      <w:r>
        <w:rPr>
          <w:vertAlign w:val="superscript"/>
        </w:rPr>
        <w:t xml:space="preserve">4 </w:t>
      </w:r>
      <w:r>
        <w:t>Fermi National Accelerator Laboratory (Fermilab), USA.</w:t>
      </w:r>
    </w:p>
    <w:p w14:paraId="7924BFB4" w14:textId="77777777" w:rsidR="009E3609" w:rsidRDefault="0058745B">
      <w:pPr>
        <w:pStyle w:val="Paragraph"/>
        <w:spacing w:line="480" w:lineRule="auto"/>
        <w:ind w:firstLine="0"/>
      </w:pPr>
      <w:r>
        <w:rPr>
          <w:vertAlign w:val="superscript"/>
        </w:rPr>
        <w:t xml:space="preserve">5 </w:t>
      </w:r>
      <w:r>
        <w:t xml:space="preserve">Rudolf </w:t>
      </w:r>
      <w:proofErr w:type="spellStart"/>
      <w:r>
        <w:t>Peierls</w:t>
      </w:r>
      <w:proofErr w:type="spellEnd"/>
      <w:r>
        <w:t xml:space="preserve"> Centre for Theoretical Physics, Oxford University, UK.</w:t>
      </w:r>
    </w:p>
    <w:p w14:paraId="11DB545B" w14:textId="77777777" w:rsidR="009E3609" w:rsidRDefault="0058745B">
      <w:pPr>
        <w:pStyle w:val="Paragraph"/>
        <w:spacing w:line="480" w:lineRule="auto"/>
        <w:ind w:firstLine="0"/>
      </w:pPr>
      <w:r>
        <w:rPr>
          <w:vertAlign w:val="superscript"/>
        </w:rPr>
        <w:t xml:space="preserve">6 </w:t>
      </w:r>
      <w:r>
        <w:t>Department of Computer Science, Stanford University, USA.</w:t>
      </w:r>
    </w:p>
    <w:p w14:paraId="263FD331" w14:textId="77777777" w:rsidR="009E3609" w:rsidRDefault="0058745B">
      <w:pPr>
        <w:pStyle w:val="Paragraph"/>
        <w:spacing w:line="480" w:lineRule="auto"/>
        <w:ind w:firstLine="0"/>
      </w:pPr>
      <w:r>
        <w:t>*Corresponding author. Email: sean.hughes@ugent.be (S.H.)</w:t>
      </w:r>
    </w:p>
    <w:p w14:paraId="7995D81D" w14:textId="77777777" w:rsidR="009E3609" w:rsidRDefault="009E3609">
      <w:pPr>
        <w:pStyle w:val="Paragraph"/>
        <w:spacing w:line="480" w:lineRule="auto"/>
        <w:ind w:firstLine="0"/>
      </w:pPr>
    </w:p>
    <w:p w14:paraId="0490BE29" w14:textId="22C92C46" w:rsidR="009E3609" w:rsidRDefault="0058745B">
      <w:pPr>
        <w:pStyle w:val="Paragraph"/>
        <w:spacing w:line="480" w:lineRule="auto"/>
        <w:ind w:firstLine="0"/>
      </w:pPr>
      <w:r>
        <w:rPr>
          <w:b/>
        </w:rPr>
        <w:t>Abstract:</w:t>
      </w:r>
      <w:r>
        <w:t xml:space="preserve"> “</w:t>
      </w:r>
      <w:proofErr w:type="spellStart"/>
      <w:r>
        <w:t>Deepfakes</w:t>
      </w:r>
      <w:proofErr w:type="spellEnd"/>
      <w:r>
        <w:t xml:space="preserve">” are a new class of AI-generated media. Although these images, videos, and audio may appear genuine, they are actually digital fabrications that give one control over another person’s actions. Concern grows that this new technology may be used to spread disinformation, fuel social tensions, and undermine election outcomes. Yet the psychological impact of </w:t>
      </w:r>
      <w:proofErr w:type="spellStart"/>
      <w:r>
        <w:t>Deepfakes</w:t>
      </w:r>
      <w:proofErr w:type="spellEnd"/>
      <w:r>
        <w:t xml:space="preserve"> has never been systematically studied. Across seven experiments, participants were exposed to genuine or Deepfaked content designed to influence their attitudes and intentions. Results show that even imperfect </w:t>
      </w:r>
      <w:proofErr w:type="spellStart"/>
      <w:r>
        <w:t>Deepfakes</w:t>
      </w:r>
      <w:proofErr w:type="spellEnd"/>
      <w:r>
        <w:t xml:space="preserve"> can manipulate viewers, and bias </w:t>
      </w:r>
      <w:r w:rsidR="00D46254">
        <w:t xml:space="preserve">them just as </w:t>
      </w:r>
      <w:r>
        <w:t xml:space="preserve">effectively as authentic content does. Many are unaware of this new technology, </w:t>
      </w:r>
      <w:r>
        <w:lastRenderedPageBreak/>
        <w:t xml:space="preserve">find it difficult to detect its presence, and neither awareness nor detection confers protection from its influence. </w:t>
      </w:r>
    </w:p>
    <w:p w14:paraId="3FDBD47B" w14:textId="77777777" w:rsidR="009E3609" w:rsidRDefault="0058745B">
      <w:pPr>
        <w:pStyle w:val="Paragraph"/>
        <w:spacing w:line="480" w:lineRule="auto"/>
        <w:ind w:firstLine="0"/>
      </w:pPr>
      <w:r>
        <w:rPr>
          <w:b/>
        </w:rPr>
        <w:t xml:space="preserve">One Sentence Summary: </w:t>
      </w:r>
      <w:proofErr w:type="spellStart"/>
      <w:r>
        <w:t>Deepfakes</w:t>
      </w:r>
      <w:proofErr w:type="spellEnd"/>
      <w:r>
        <w:t xml:space="preserve"> are highly effective in manipulating people’s attitudes and intentions.</w:t>
      </w:r>
      <w:r>
        <w:rPr>
          <w:b/>
        </w:rPr>
        <w:t xml:space="preserve"> </w:t>
      </w:r>
    </w:p>
    <w:p w14:paraId="6F734541" w14:textId="23BBEB9C" w:rsidR="009E3609" w:rsidRDefault="0058745B">
      <w:pPr>
        <w:pStyle w:val="NormalWeb"/>
        <w:spacing w:line="480" w:lineRule="auto"/>
      </w:pPr>
      <w:r>
        <w:rPr>
          <w:b/>
        </w:rPr>
        <w:t xml:space="preserve">Main Text: </w:t>
      </w:r>
      <w:r>
        <w:t>Conventional wisdom tells us that “seeing is believing”. Yet thanks to recent advances in artificial intelligence, this may no longer be the case. A branch of machine learning known as ‘deep learning’ has made it increasingly easy to take a person’s likeness (whether their face, voice, or writing style), feed that data to a computer algorithm, and have it generate a synthetic copy (</w:t>
      </w:r>
      <w:r w:rsidR="00AC0C63">
        <w:t xml:space="preserve">i.e., </w:t>
      </w:r>
      <w:r w:rsidR="00DD1179">
        <w:t xml:space="preserve">a Deepfake; </w:t>
      </w:r>
      <w:r>
        <w:rPr>
          <w:i/>
          <w:iCs/>
        </w:rPr>
        <w:t>1</w:t>
      </w:r>
      <w:r>
        <w:t>). The results are equal parts impressive and frightening: a digital doppelganger, which can convince others that what they are seeing, reading, or hearing is fact rather than fiction. Although mainly used to mimic real individuals, this technology can also be used to generate images of people who do not exist (</w:t>
      </w:r>
      <w:r>
        <w:rPr>
          <w:i/>
          <w:iCs/>
        </w:rPr>
        <w:t>2</w:t>
      </w:r>
      <w:r>
        <w:t>), synthetic voices that belong to no one (</w:t>
      </w:r>
      <w:r>
        <w:rPr>
          <w:i/>
          <w:iCs/>
        </w:rPr>
        <w:t>3</w:t>
      </w:r>
      <w:r>
        <w:t>), and synthetic text that sounds human-authored (</w:t>
      </w:r>
      <w:r>
        <w:rPr>
          <w:i/>
          <w:iCs/>
        </w:rPr>
        <w:t>4</w:t>
      </w:r>
      <w:r>
        <w:t>).</w:t>
      </w:r>
      <w:r>
        <w:rPr>
          <w:highlight w:val="yellow"/>
        </w:rPr>
        <w:t xml:space="preserve"> </w:t>
      </w:r>
    </w:p>
    <w:p w14:paraId="31C0E66C" w14:textId="3B956863" w:rsidR="009E3609" w:rsidRDefault="0058745B" w:rsidP="00DD1179">
      <w:pPr>
        <w:pStyle w:val="NormalWeb"/>
        <w:spacing w:line="480" w:lineRule="auto"/>
        <w:ind w:firstLine="720"/>
      </w:pPr>
      <w:proofErr w:type="spellStart"/>
      <w:r>
        <w:t>Deepfaking</w:t>
      </w:r>
      <w:proofErr w:type="spellEnd"/>
      <w:r>
        <w:t xml:space="preserve"> has quickly become a tool of harassment against activists (</w:t>
      </w:r>
      <w:r w:rsidR="009167CE">
        <w:rPr>
          <w:i/>
          <w:iCs/>
        </w:rPr>
        <w:t>5</w:t>
      </w:r>
      <w:r>
        <w:t>), and a growing concern for those in the business, entertainment, and political sectors. The ability to control a person’s voice or appearance opens companies to new levels of identity theft, impersonation, and financial harm (</w:t>
      </w:r>
      <w:r w:rsidR="009167CE">
        <w:rPr>
          <w:i/>
          <w:iCs/>
        </w:rPr>
        <w:t>6-7</w:t>
      </w:r>
      <w:r w:rsidR="00DD1179">
        <w:t xml:space="preserve">). Female celebrities are being Deepfaked into </w:t>
      </w:r>
      <w:r w:rsidR="005F433B">
        <w:t xml:space="preserve">realistic </w:t>
      </w:r>
      <w:r w:rsidR="00DD1179">
        <w:t>pornographic videos (</w:t>
      </w:r>
      <w:r w:rsidR="009167CE">
        <w:rPr>
          <w:i/>
        </w:rPr>
        <w:t>8</w:t>
      </w:r>
      <w:r w:rsidR="00DD1179">
        <w:t>)</w:t>
      </w:r>
      <w:r w:rsidR="00AC0C63">
        <w:t>,</w:t>
      </w:r>
      <w:r w:rsidR="00DD1179">
        <w:t xml:space="preserve"> </w:t>
      </w:r>
      <w:r w:rsidR="00D46254">
        <w:t xml:space="preserve">and </w:t>
      </w:r>
      <w:r w:rsidR="00DD1179">
        <w:t>p</w:t>
      </w:r>
      <w:r>
        <w:t>oliticians into endorsing controversial positions (</w:t>
      </w:r>
      <w:r w:rsidR="009167CE">
        <w:rPr>
          <w:i/>
          <w:iCs/>
        </w:rPr>
        <w:t>9</w:t>
      </w:r>
      <w:r w:rsidR="00DD1179">
        <w:t>).</w:t>
      </w:r>
      <w:r>
        <w:t xml:space="preserve"> </w:t>
      </w:r>
      <w:r w:rsidR="00D46254">
        <w:t>W</w:t>
      </w:r>
      <w:r>
        <w:t xml:space="preserve">orry grows that a well-executed video could have </w:t>
      </w:r>
      <w:r w:rsidR="00D46254">
        <w:t xml:space="preserve">public figures </w:t>
      </w:r>
      <w:r>
        <w:t xml:space="preserve">‘confess’ to bribery or sexual assault, </w:t>
      </w:r>
      <w:r w:rsidR="00DD1179">
        <w:t>p</w:t>
      </w:r>
      <w:r>
        <w:t>olitical disinformation that distorts democratic discourse and election outcomes (</w:t>
      </w:r>
      <w:r w:rsidR="009167CE">
        <w:rPr>
          <w:i/>
          <w:iCs/>
        </w:rPr>
        <w:t>10</w:t>
      </w:r>
      <w:r>
        <w:t xml:space="preserve">). </w:t>
      </w:r>
    </w:p>
    <w:p w14:paraId="50548132" w14:textId="09F08F21" w:rsidR="009E3609" w:rsidRDefault="005F433B">
      <w:pPr>
        <w:pStyle w:val="NormalWeb"/>
        <w:spacing w:line="480" w:lineRule="auto"/>
        <w:ind w:firstLine="720"/>
        <w:rPr>
          <w:lang w:eastAsia="nl-BE"/>
        </w:rPr>
      </w:pPr>
      <w:r>
        <w:t>Elsewhere, i</w:t>
      </w:r>
      <w:r w:rsidR="0058745B">
        <w:t xml:space="preserve">ntelligence services and think tanks warn that </w:t>
      </w:r>
      <w:proofErr w:type="spellStart"/>
      <w:r w:rsidR="0058745B">
        <w:t>Deepfakes</w:t>
      </w:r>
      <w:proofErr w:type="spellEnd"/>
      <w:r w:rsidR="0058745B">
        <w:t xml:space="preserve"> represent a growing cybersecurity threat, a tool that state-sponsored actors, political groups, and lone individuals </w:t>
      </w:r>
      <w:r w:rsidR="0058745B">
        <w:lastRenderedPageBreak/>
        <w:t>could use to trigger social unrest, fuel diplomatic tensions, and undermine public safety (</w:t>
      </w:r>
      <w:r w:rsidR="009167CE">
        <w:rPr>
          <w:i/>
          <w:iCs/>
        </w:rPr>
        <w:t>11-13</w:t>
      </w:r>
      <w:r w:rsidR="0058745B">
        <w:t>). Given the speed with which information proliferates and how quickly individuals, systems, and governments react, these digital lies could be half-way around the world before the truth catches up. And the consequences could be catastrophic.</w:t>
      </w:r>
    </w:p>
    <w:p w14:paraId="54ED2B56" w14:textId="2A52C279" w:rsidR="009E3609" w:rsidRDefault="00AC0C63">
      <w:pPr>
        <w:pStyle w:val="NormalWeb"/>
        <w:spacing w:line="480" w:lineRule="auto"/>
        <w:ind w:firstLine="720"/>
      </w:pPr>
      <w:r>
        <w:t>Recognizing these dangers, p</w:t>
      </w:r>
      <w:r w:rsidR="0058745B">
        <w:t>o</w:t>
      </w:r>
      <w:r>
        <w:t>liticians in Europe and the USA</w:t>
      </w:r>
      <w:r w:rsidR="0058745B">
        <w:t xml:space="preserve"> </w:t>
      </w:r>
      <w:r>
        <w:t xml:space="preserve">have </w:t>
      </w:r>
      <w:r w:rsidR="001951F9">
        <w:t xml:space="preserve">called for </w:t>
      </w:r>
      <w:r w:rsidR="0058745B">
        <w:t xml:space="preserve">legislation </w:t>
      </w:r>
      <w:r w:rsidR="00E95B9A">
        <w:t>to regulate</w:t>
      </w:r>
      <w:r w:rsidR="0058745B">
        <w:t xml:space="preserve"> </w:t>
      </w:r>
      <w:r w:rsidR="0058745B">
        <w:rPr>
          <w:rFonts w:cstheme="minorHAnsi"/>
          <w:szCs w:val="33"/>
          <w:shd w:val="clear" w:color="auto" w:fill="FFFFFF"/>
        </w:rPr>
        <w:t xml:space="preserve">a technology they believe will </w:t>
      </w:r>
      <w:r w:rsidR="0058745B">
        <w:t>further erode the public’s trust in media</w:t>
      </w:r>
      <w:r>
        <w:t>,</w:t>
      </w:r>
      <w:r w:rsidR="0058745B">
        <w:t xml:space="preserve"> and push ideologically opposed groups deeper into their own subjective realities (</w:t>
      </w:r>
      <w:r w:rsidR="009167CE">
        <w:rPr>
          <w:i/>
          <w:iCs/>
        </w:rPr>
        <w:t>14-16</w:t>
      </w:r>
      <w:r w:rsidR="0058745B">
        <w:t xml:space="preserve">). </w:t>
      </w:r>
      <w:r w:rsidR="001951F9">
        <w:t>At the same time</w:t>
      </w:r>
      <w:r w:rsidR="0058745B">
        <w:t xml:space="preserve">, </w:t>
      </w:r>
      <w:r w:rsidR="00E95B9A">
        <w:t xml:space="preserve">industry leaders </w:t>
      </w:r>
      <w:r w:rsidR="0058745B">
        <w:t xml:space="preserve">such as Facebook, Google, and Microsoft are developing algorithms to detect </w:t>
      </w:r>
      <w:proofErr w:type="spellStart"/>
      <w:r w:rsidR="0058745B">
        <w:t>Deepfakes</w:t>
      </w:r>
      <w:proofErr w:type="spellEnd"/>
      <w:r w:rsidR="0058745B">
        <w:t>, excise them from their platforms, and prevent their spread (</w:t>
      </w:r>
      <w:r w:rsidR="009167CE">
        <w:rPr>
          <w:i/>
          <w:iCs/>
        </w:rPr>
        <w:t>17-18</w:t>
      </w:r>
      <w:r w:rsidR="0058745B">
        <w:t xml:space="preserve">). </w:t>
      </w:r>
      <w:r w:rsidR="001951F9">
        <w:t xml:space="preserve">While these </w:t>
      </w:r>
      <w:r w:rsidR="0058745B">
        <w:t xml:space="preserve">legislative and technological stopgaps are undoubtedly necessary, they are also in a perpetual game of ‘cat-and-mouse’, with certain actors evolving new ways of evading detection and others rapidly working to catch up. In such a world, no law or algorithm can guarantee that the public will be </w:t>
      </w:r>
      <w:r w:rsidR="001951F9">
        <w:t xml:space="preserve">completely </w:t>
      </w:r>
      <w:r w:rsidR="0058745B">
        <w:t xml:space="preserve">protected from </w:t>
      </w:r>
      <w:proofErr w:type="spellStart"/>
      <w:r w:rsidR="00E95B9A">
        <w:t>Deepfakes</w:t>
      </w:r>
      <w:proofErr w:type="spellEnd"/>
      <w:r w:rsidR="0058745B">
        <w:t>.</w:t>
      </w:r>
    </w:p>
    <w:p w14:paraId="29A469B8" w14:textId="600BCF88" w:rsidR="009E3609" w:rsidRDefault="0058745B">
      <w:pPr>
        <w:pStyle w:val="NormalWeb"/>
        <w:spacing w:line="480" w:lineRule="auto"/>
        <w:ind w:firstLine="720"/>
      </w:pPr>
      <w:r>
        <w:t xml:space="preserve">What is needed then, alongside legislation and technological fixes, is a greater focus on the </w:t>
      </w:r>
      <w:r>
        <w:rPr>
          <w:i/>
          <w:iCs/>
        </w:rPr>
        <w:t>human</w:t>
      </w:r>
      <w:r>
        <w:t xml:space="preserve"> dimension. It is imperative that we study the impact of this new technology on our thoughts, feelings, and actions. For instance, can </w:t>
      </w:r>
      <w:proofErr w:type="spellStart"/>
      <w:r>
        <w:t>Deepfakes</w:t>
      </w:r>
      <w:proofErr w:type="spellEnd"/>
      <w:r>
        <w:t xml:space="preserve"> be used to manipulate our (</w:t>
      </w:r>
      <w:r w:rsidR="001951F9">
        <w:t>implicit</w:t>
      </w:r>
      <w:r>
        <w:t xml:space="preserve">) attitudes and intentions? How effective are they in doing so, especially when compared to </w:t>
      </w:r>
      <w:r w:rsidR="00E95B9A">
        <w:t>genuine</w:t>
      </w:r>
      <w:r>
        <w:t xml:space="preserve"> content? Are people aware of this new technology, and perhaps more importantly, can they detect when they are being exposed to it? Finally, does awareness of </w:t>
      </w:r>
      <w:proofErr w:type="spellStart"/>
      <w:r>
        <w:t>Deepfaking</w:t>
      </w:r>
      <w:proofErr w:type="spellEnd"/>
      <w:r>
        <w:t xml:space="preserve"> and the ability to detect when it is present immunize people from its influence?</w:t>
      </w:r>
      <w:bookmarkStart w:id="0" w:name="_Hlk58944943"/>
      <w:bookmarkEnd w:id="0"/>
    </w:p>
    <w:p w14:paraId="23788BC4" w14:textId="295BC477" w:rsidR="009E3609" w:rsidRDefault="0058745B">
      <w:pPr>
        <w:pStyle w:val="NormalWeb"/>
        <w:spacing w:line="480" w:lineRule="auto"/>
        <w:ind w:firstLine="720"/>
      </w:pPr>
      <w:r>
        <w:t>We carried out seven pre-registered studies (</w:t>
      </w:r>
      <w:r>
        <w:rPr>
          <w:i/>
          <w:iCs/>
        </w:rPr>
        <w:t>n</w:t>
      </w:r>
      <w:r>
        <w:t xml:space="preserve"> = 2558) to answer these questions. </w:t>
      </w:r>
      <w:r w:rsidR="0034724C">
        <w:t>In Experiments 1-2, w</w:t>
      </w:r>
      <w:r>
        <w:t xml:space="preserve">e created a set of genuine baseline videos in which an unknown target </w:t>
      </w:r>
      <w:r>
        <w:lastRenderedPageBreak/>
        <w:t xml:space="preserve">(‘Chris’) disclosed personal information about himself. In one video, he emitted positive self-statements while in another he emitted negative statements. One group of participants navigated to YouTube (where the videos were hosted), watched the positive or negative variant, and then completed measures of their attitudes and behavioral intentions. </w:t>
      </w:r>
      <w:r w:rsidRPr="00DE0EEB">
        <w:t xml:space="preserve">We found that genuine online content strongly influenced self-reported attitudes, </w:t>
      </w:r>
      <w:r w:rsidRPr="00DE0EEB">
        <w:rPr>
          <w:rFonts w:eastAsia="Calibri"/>
          <w:i/>
        </w:rPr>
        <w:t>δ =</w:t>
      </w:r>
      <w:r w:rsidRPr="00DE0EEB">
        <w:rPr>
          <w:rFonts w:eastAsia="Calibri"/>
        </w:rPr>
        <w:t xml:space="preserve"> </w:t>
      </w:r>
      <w:r w:rsidRPr="00DE0EEB">
        <w:t>2.60</w:t>
      </w:r>
      <w:r w:rsidRPr="00DE0EEB">
        <w:rPr>
          <w:rFonts w:eastAsia="Calibri"/>
        </w:rPr>
        <w:t>, 95% CI [</w:t>
      </w:r>
      <w:r w:rsidRPr="00DE0EEB">
        <w:t>2.36</w:t>
      </w:r>
      <w:r w:rsidRPr="00DE0EEB">
        <w:rPr>
          <w:rFonts w:eastAsia="Calibri"/>
        </w:rPr>
        <w:t xml:space="preserve">, </w:t>
      </w:r>
      <w:r w:rsidRPr="00DE0EEB">
        <w:t>2.81</w:t>
      </w:r>
      <w:r w:rsidRPr="00DE0EEB">
        <w:rPr>
          <w:rFonts w:eastAsia="Calibri"/>
        </w:rPr>
        <w:t xml:space="preserve">], </w:t>
      </w:r>
      <w:r w:rsidR="00DE0EEB" w:rsidRPr="00DE0EEB">
        <w:rPr>
          <w:rFonts w:eastAsia="Calibri"/>
          <w:i/>
        </w:rPr>
        <w:t>p</w:t>
      </w:r>
      <w:r w:rsidR="00DE0EEB" w:rsidRPr="00DE0EEB">
        <w:rPr>
          <w:rFonts w:eastAsia="Calibri"/>
        </w:rPr>
        <w:t xml:space="preserve"> &lt; .0001</w:t>
      </w:r>
      <w:r w:rsidRPr="00DE0EEB">
        <w:rPr>
          <w:rFonts w:eastAsia="Calibri"/>
        </w:rPr>
        <w:t xml:space="preserve">, </w:t>
      </w:r>
      <w:r w:rsidR="001951F9" w:rsidRPr="00DE0EEB">
        <w:rPr>
          <w:rFonts w:eastAsia="Calibri"/>
        </w:rPr>
        <w:t xml:space="preserve">implicit </w:t>
      </w:r>
      <w:r w:rsidRPr="00DE0EEB">
        <w:rPr>
          <w:rFonts w:eastAsia="Calibri"/>
        </w:rPr>
        <w:t xml:space="preserve">attitudes, </w:t>
      </w:r>
      <w:r w:rsidRPr="00DE0EEB">
        <w:rPr>
          <w:rFonts w:eastAsia="Calibri"/>
          <w:i/>
        </w:rPr>
        <w:t>δ =</w:t>
      </w:r>
      <w:r w:rsidRPr="00DE0EEB">
        <w:rPr>
          <w:rFonts w:eastAsia="Calibri"/>
        </w:rPr>
        <w:t xml:space="preserve"> </w:t>
      </w:r>
      <w:r w:rsidRPr="00DE0EEB">
        <w:t>1.37</w:t>
      </w:r>
      <w:r w:rsidRPr="00DE0EEB">
        <w:rPr>
          <w:rFonts w:eastAsia="Calibri"/>
        </w:rPr>
        <w:t>, 95% CI [</w:t>
      </w:r>
      <w:r w:rsidRPr="00DE0EEB">
        <w:t>1.17</w:t>
      </w:r>
      <w:r w:rsidRPr="00DE0EEB">
        <w:rPr>
          <w:rFonts w:eastAsia="Calibri"/>
        </w:rPr>
        <w:t xml:space="preserve">, </w:t>
      </w:r>
      <w:r w:rsidRPr="00DE0EEB">
        <w:t>1.62</w:t>
      </w:r>
      <w:r w:rsidRPr="00DE0EEB">
        <w:rPr>
          <w:rFonts w:eastAsia="Calibri"/>
        </w:rPr>
        <w:t xml:space="preserve">], </w:t>
      </w:r>
      <w:r w:rsidRPr="00DE0EEB">
        <w:rPr>
          <w:rFonts w:eastAsia="Calibri"/>
          <w:i/>
        </w:rPr>
        <w:t>p</w:t>
      </w:r>
      <w:r w:rsidRPr="00DE0EEB">
        <w:rPr>
          <w:rFonts w:eastAsia="Calibri"/>
        </w:rPr>
        <w:t xml:space="preserve"> &lt; .0001, and</w:t>
      </w:r>
      <w:r w:rsidR="008145BE" w:rsidRPr="00DE0EEB">
        <w:rPr>
          <w:rFonts w:eastAsia="Calibri"/>
        </w:rPr>
        <w:t xml:space="preserve"> </w:t>
      </w:r>
      <w:r w:rsidR="00E95B9A" w:rsidRPr="00DE0EEB">
        <w:rPr>
          <w:rFonts w:eastAsia="Calibri"/>
        </w:rPr>
        <w:t xml:space="preserve">their </w:t>
      </w:r>
      <w:r w:rsidRPr="00DE0EEB">
        <w:rPr>
          <w:rFonts w:eastAsia="Calibri"/>
        </w:rPr>
        <w:t xml:space="preserve">intentions towards the target, </w:t>
      </w:r>
      <w:r w:rsidRPr="00DE0EEB">
        <w:rPr>
          <w:rFonts w:eastAsia="Calibri"/>
          <w:i/>
        </w:rPr>
        <w:t>δ =</w:t>
      </w:r>
      <w:r w:rsidRPr="00DE0EEB">
        <w:rPr>
          <w:rFonts w:eastAsia="Calibri"/>
        </w:rPr>
        <w:t xml:space="preserve"> </w:t>
      </w:r>
      <w:r w:rsidR="00DE0EEB" w:rsidRPr="00DE0EEB">
        <w:t>1.74</w:t>
      </w:r>
      <w:r w:rsidRPr="00DE0EEB">
        <w:rPr>
          <w:rFonts w:eastAsia="Calibri"/>
        </w:rPr>
        <w:t>, 95% CI [</w:t>
      </w:r>
      <w:r w:rsidR="00DE0EEB" w:rsidRPr="00DE0EEB">
        <w:t>1.50</w:t>
      </w:r>
      <w:r w:rsidRPr="00DE0EEB">
        <w:rPr>
          <w:rFonts w:eastAsia="Calibri"/>
        </w:rPr>
        <w:t xml:space="preserve">, </w:t>
      </w:r>
      <w:r w:rsidR="00DE0EEB" w:rsidRPr="00DE0EEB">
        <w:t>1.95</w:t>
      </w:r>
      <w:r w:rsidRPr="00DE0EEB">
        <w:rPr>
          <w:rFonts w:eastAsia="Calibri"/>
        </w:rPr>
        <w:t xml:space="preserve">], </w:t>
      </w:r>
      <w:r w:rsidR="00DE0EEB" w:rsidRPr="00DE0EEB">
        <w:rPr>
          <w:rFonts w:eastAsia="Calibri"/>
          <w:i/>
        </w:rPr>
        <w:t>p</w:t>
      </w:r>
      <w:r w:rsidR="00DE0EEB" w:rsidRPr="00DE0EEB">
        <w:rPr>
          <w:rFonts w:eastAsia="Calibri"/>
        </w:rPr>
        <w:t xml:space="preserve"> &lt; .0001 </w:t>
      </w:r>
      <w:r w:rsidRPr="00DE0EEB">
        <w:rPr>
          <w:rFonts w:eastAsia="Calibri"/>
        </w:rPr>
        <w:t xml:space="preserve">(see Fig 1). </w:t>
      </w:r>
      <w:r w:rsidRPr="00DE0EEB">
        <w:rPr>
          <w:rStyle w:val="FootnoteAnchor"/>
          <w:rFonts w:eastAsia="Calibri"/>
        </w:rPr>
        <w:footnoteReference w:id="1"/>
      </w:r>
    </w:p>
    <w:p w14:paraId="6296A276" w14:textId="39F673BA" w:rsidR="009E3609" w:rsidRDefault="0034724C">
      <w:pPr>
        <w:pStyle w:val="AbstractSummary"/>
        <w:spacing w:line="480" w:lineRule="auto"/>
        <w:ind w:firstLine="720"/>
      </w:pPr>
      <w:r w:rsidRPr="00F042D0">
        <w:t>In Experiment 3, a second</w:t>
      </w:r>
      <w:r w:rsidR="0058745B" w:rsidRPr="00F042D0">
        <w:t xml:space="preserve"> group encountered a similar procedure but with one key difference: they watched a Deepfaked video. </w:t>
      </w:r>
      <w:proofErr w:type="spellStart"/>
      <w:r w:rsidR="0058745B" w:rsidRPr="00F042D0">
        <w:t>Deepfakes</w:t>
      </w:r>
      <w:proofErr w:type="spellEnd"/>
      <w:r w:rsidR="0058745B" w:rsidRPr="00F042D0">
        <w:t xml:space="preserve"> were created by taking the genuine content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w:t>
      </w:r>
      <w:r w:rsidR="009167CE" w:rsidRPr="00F042D0">
        <w:rPr>
          <w:i/>
        </w:rPr>
        <w:t>19</w:t>
      </w:r>
      <w:r w:rsidR="0058745B" w:rsidRPr="00F042D0">
        <w:t xml:space="preserve">), and used to create a set of </w:t>
      </w:r>
      <w:proofErr w:type="spellStart"/>
      <w:r w:rsidR="0058745B" w:rsidRPr="00F042D0">
        <w:t>Deepfakes</w:t>
      </w:r>
      <w:proofErr w:type="spellEnd"/>
      <w:r w:rsidR="0058745B" w:rsidRPr="00F042D0">
        <w:t xml:space="preserve"> wherein the target’s actions were manipulated to be either virtuous or selfish. Selectively exposing people to one of these </w:t>
      </w:r>
      <w:proofErr w:type="spellStart"/>
      <w:r w:rsidR="0058745B" w:rsidRPr="00F042D0">
        <w:t>Deepfakes</w:t>
      </w:r>
      <w:proofErr w:type="spellEnd"/>
      <w:r w:rsidR="0058745B" w:rsidRPr="00F042D0">
        <w:t xml:space="preserve"> allowed us to control how the target was perceived, liked by some and despised by others </w:t>
      </w:r>
      <w:r w:rsidR="0058745B" w:rsidRPr="00AC78BD">
        <w:rPr>
          <w:rPrChange w:id="1" w:author="Ian Hussey" w:date="2021-01-25T16:23:00Z">
            <w:rPr>
              <w:highlight w:val="yellow"/>
            </w:rPr>
          </w:rPrChange>
        </w:rPr>
        <w:t xml:space="preserve">(self-reported attitudes: </w:t>
      </w:r>
      <w:r w:rsidR="0058745B" w:rsidRPr="00AC78BD">
        <w:rPr>
          <w:rFonts w:eastAsia="Calibri"/>
          <w:i/>
          <w:rPrChange w:id="2" w:author="Ian Hussey" w:date="2021-01-25T16:23:00Z">
            <w:rPr>
              <w:rFonts w:eastAsia="Calibri"/>
              <w:i/>
              <w:highlight w:val="yellow"/>
            </w:rPr>
          </w:rPrChange>
        </w:rPr>
        <w:t xml:space="preserve">δ </w:t>
      </w:r>
      <w:r w:rsidR="0058745B" w:rsidRPr="00AC78BD">
        <w:rPr>
          <w:rFonts w:eastAsia="Calibri"/>
          <w:iCs/>
          <w:rPrChange w:id="3" w:author="Ian Hussey" w:date="2021-01-25T16:23:00Z">
            <w:rPr>
              <w:rFonts w:eastAsia="Calibri"/>
              <w:i/>
              <w:highlight w:val="yellow"/>
            </w:rPr>
          </w:rPrChange>
        </w:rPr>
        <w:t>=</w:t>
      </w:r>
      <w:ins w:id="4" w:author="Ian Hussey" w:date="2021-01-25T16:22:00Z">
        <w:r w:rsidR="00CF7A65" w:rsidRPr="00AC78BD">
          <w:rPr>
            <w:rFonts w:eastAsia="Calibri"/>
            <w:iCs/>
          </w:rPr>
          <w:t xml:space="preserve"> </w:t>
        </w:r>
      </w:ins>
      <w:ins w:id="5" w:author="Ian Hussey" w:date="2021-01-25T16:21:00Z">
        <w:r w:rsidR="00CF7A65" w:rsidRPr="00AC78BD">
          <w:rPr>
            <w:rFonts w:eastAsia="Calibri"/>
            <w:iCs/>
          </w:rPr>
          <w:t>2.24</w:t>
        </w:r>
        <w:r w:rsidR="00CF7A65" w:rsidRPr="00AC78BD">
          <w:rPr>
            <w:rFonts w:eastAsia="Calibri"/>
            <w:rPrChange w:id="6" w:author="Ian Hussey" w:date="2021-01-25T16:23:00Z">
              <w:rPr>
                <w:rFonts w:eastAsia="Calibri"/>
                <w:highlight w:val="yellow"/>
              </w:rPr>
            </w:rPrChange>
          </w:rPr>
          <w:t>, 95% CI [</w:t>
        </w:r>
        <w:r w:rsidR="00CF7A65" w:rsidRPr="00AC78BD">
          <w:rPr>
            <w:rFonts w:eastAsia="Calibri"/>
          </w:rPr>
          <w:t>1.92, 2.53</w:t>
        </w:r>
        <w:r w:rsidR="00CF7A65" w:rsidRPr="00AC78BD">
          <w:rPr>
            <w:rFonts w:eastAsia="Calibri"/>
            <w:rPrChange w:id="7" w:author="Ian Hussey" w:date="2021-01-25T16:23:00Z">
              <w:rPr>
                <w:rFonts w:eastAsia="Calibri"/>
                <w:highlight w:val="yellow"/>
              </w:rPr>
            </w:rPrChange>
          </w:rPr>
          <w:t>]</w:t>
        </w:r>
      </w:ins>
      <w:r w:rsidR="0058745B" w:rsidRPr="00AC78BD">
        <w:rPr>
          <w:rFonts w:eastAsia="Calibri"/>
          <w:rPrChange w:id="8" w:author="Ian Hussey" w:date="2021-01-25T16:23:00Z">
            <w:rPr>
              <w:rFonts w:eastAsia="Calibri"/>
              <w:highlight w:val="yellow"/>
            </w:rPr>
          </w:rPrChange>
        </w:rPr>
        <w:t xml:space="preserve">, </w:t>
      </w:r>
      <w:r w:rsidR="0058745B" w:rsidRPr="00AC78BD">
        <w:rPr>
          <w:rFonts w:eastAsia="Calibri"/>
          <w:i/>
          <w:rPrChange w:id="9" w:author="Ian Hussey" w:date="2021-01-25T16:23:00Z">
            <w:rPr>
              <w:rFonts w:eastAsia="Calibri"/>
              <w:i/>
              <w:highlight w:val="yellow"/>
            </w:rPr>
          </w:rPrChange>
        </w:rPr>
        <w:t>p</w:t>
      </w:r>
      <w:r w:rsidR="0058745B" w:rsidRPr="00AC78BD">
        <w:rPr>
          <w:rFonts w:eastAsia="Calibri"/>
          <w:rPrChange w:id="10" w:author="Ian Hussey" w:date="2021-01-25T16:23:00Z">
            <w:rPr>
              <w:rFonts w:eastAsia="Calibri"/>
              <w:highlight w:val="yellow"/>
            </w:rPr>
          </w:rPrChange>
        </w:rPr>
        <w:t xml:space="preserve"> &lt; .0001; </w:t>
      </w:r>
      <w:r w:rsidR="001951F9" w:rsidRPr="00AC78BD">
        <w:rPr>
          <w:rFonts w:eastAsia="Calibri"/>
          <w:rPrChange w:id="11" w:author="Ian Hussey" w:date="2021-01-25T16:23:00Z">
            <w:rPr>
              <w:rFonts w:eastAsia="Calibri"/>
              <w:highlight w:val="yellow"/>
            </w:rPr>
          </w:rPrChange>
        </w:rPr>
        <w:t xml:space="preserve">implicit </w:t>
      </w:r>
      <w:r w:rsidR="0058745B" w:rsidRPr="00AC78BD">
        <w:rPr>
          <w:rFonts w:eastAsia="Calibri"/>
          <w:rPrChange w:id="12" w:author="Ian Hussey" w:date="2021-01-25T16:23:00Z">
            <w:rPr>
              <w:rFonts w:eastAsia="Calibri"/>
              <w:highlight w:val="yellow"/>
            </w:rPr>
          </w:rPrChange>
        </w:rPr>
        <w:t xml:space="preserve">attitudes: </w:t>
      </w:r>
      <w:r w:rsidR="0058745B" w:rsidRPr="00AC78BD">
        <w:rPr>
          <w:rFonts w:eastAsia="Calibri"/>
          <w:i/>
          <w:rPrChange w:id="13" w:author="Ian Hussey" w:date="2021-01-25T16:23:00Z">
            <w:rPr>
              <w:rFonts w:eastAsia="Calibri"/>
              <w:i/>
              <w:highlight w:val="yellow"/>
            </w:rPr>
          </w:rPrChange>
        </w:rPr>
        <w:t>δ =</w:t>
      </w:r>
      <w:r w:rsidR="0058745B" w:rsidRPr="00AC78BD">
        <w:rPr>
          <w:rFonts w:eastAsia="Calibri"/>
          <w:rPrChange w:id="14" w:author="Ian Hussey" w:date="2021-01-25T16:23:00Z">
            <w:rPr>
              <w:rFonts w:eastAsia="Calibri"/>
              <w:highlight w:val="yellow"/>
            </w:rPr>
          </w:rPrChange>
        </w:rPr>
        <w:t xml:space="preserve"> </w:t>
      </w:r>
      <w:ins w:id="15" w:author="Ian Hussey" w:date="2021-01-25T16:22:00Z">
        <w:r w:rsidR="00AC78BD" w:rsidRPr="00AC78BD">
          <w:rPr>
            <w:rFonts w:eastAsia="Calibri"/>
          </w:rPr>
          <w:t>1.16</w:t>
        </w:r>
      </w:ins>
      <w:del w:id="16" w:author="Ian Hussey" w:date="2021-01-25T16:22:00Z">
        <w:r w:rsidR="00F042D0" w:rsidRPr="00AC78BD" w:rsidDel="00AC78BD">
          <w:rPr>
            <w:rPrChange w:id="17" w:author="Ian Hussey" w:date="2021-01-25T16:23:00Z">
              <w:rPr>
                <w:highlight w:val="yellow"/>
              </w:rPr>
            </w:rPrChange>
          </w:rPr>
          <w:delText>XX</w:delText>
        </w:r>
      </w:del>
      <w:r w:rsidR="0058745B" w:rsidRPr="00AC78BD">
        <w:rPr>
          <w:rFonts w:eastAsia="Calibri"/>
          <w:rPrChange w:id="18" w:author="Ian Hussey" w:date="2021-01-25T16:23:00Z">
            <w:rPr>
              <w:rFonts w:eastAsia="Calibri"/>
              <w:highlight w:val="yellow"/>
            </w:rPr>
          </w:rPrChange>
        </w:rPr>
        <w:t>, 95% CI [</w:t>
      </w:r>
      <w:ins w:id="19" w:author="Ian Hussey" w:date="2021-01-25T16:22:00Z">
        <w:r w:rsidR="00AC78BD" w:rsidRPr="00AC78BD">
          <w:rPr>
            <w:rFonts w:eastAsia="Calibri"/>
          </w:rPr>
          <w:t>0.85, 1.45</w:t>
        </w:r>
      </w:ins>
      <w:del w:id="20" w:author="Ian Hussey" w:date="2021-01-25T16:22:00Z">
        <w:r w:rsidR="00F042D0" w:rsidRPr="00AC78BD" w:rsidDel="00AC78BD">
          <w:rPr>
            <w:rPrChange w:id="21" w:author="Ian Hussey" w:date="2021-01-25T16:23:00Z">
              <w:rPr>
                <w:highlight w:val="yellow"/>
              </w:rPr>
            </w:rPrChange>
          </w:rPr>
          <w:delText>XX</w:delText>
        </w:r>
        <w:r w:rsidR="0058745B" w:rsidRPr="00AC78BD" w:rsidDel="00AC78BD">
          <w:rPr>
            <w:rFonts w:eastAsia="Calibri"/>
            <w:rPrChange w:id="22" w:author="Ian Hussey" w:date="2021-01-25T16:23:00Z">
              <w:rPr>
                <w:rFonts w:eastAsia="Calibri"/>
                <w:highlight w:val="yellow"/>
              </w:rPr>
            </w:rPrChange>
          </w:rPr>
          <w:delText xml:space="preserve">, </w:delText>
        </w:r>
        <w:r w:rsidR="00F042D0" w:rsidRPr="00AC78BD" w:rsidDel="00AC78BD">
          <w:rPr>
            <w:rPrChange w:id="23" w:author="Ian Hussey" w:date="2021-01-25T16:23:00Z">
              <w:rPr>
                <w:highlight w:val="yellow"/>
              </w:rPr>
            </w:rPrChange>
          </w:rPr>
          <w:delText>XX</w:delText>
        </w:r>
      </w:del>
      <w:r w:rsidR="0058745B" w:rsidRPr="00AC78BD">
        <w:rPr>
          <w:rFonts w:eastAsia="Calibri"/>
          <w:rPrChange w:id="24" w:author="Ian Hussey" w:date="2021-01-25T16:23:00Z">
            <w:rPr>
              <w:rFonts w:eastAsia="Calibri"/>
              <w:highlight w:val="yellow"/>
            </w:rPr>
          </w:rPrChange>
        </w:rPr>
        <w:t xml:space="preserve">], </w:t>
      </w:r>
      <w:r w:rsidR="0058745B" w:rsidRPr="00AC78BD">
        <w:rPr>
          <w:rFonts w:eastAsia="Calibri"/>
          <w:i/>
          <w:rPrChange w:id="25" w:author="Ian Hussey" w:date="2021-01-25T16:23:00Z">
            <w:rPr>
              <w:rFonts w:eastAsia="Calibri"/>
              <w:i/>
              <w:highlight w:val="yellow"/>
            </w:rPr>
          </w:rPrChange>
        </w:rPr>
        <w:t>p</w:t>
      </w:r>
      <w:r w:rsidR="0058745B" w:rsidRPr="00AC78BD">
        <w:rPr>
          <w:rFonts w:eastAsia="Calibri"/>
          <w:rPrChange w:id="26" w:author="Ian Hussey" w:date="2021-01-25T16:23:00Z">
            <w:rPr>
              <w:rFonts w:eastAsia="Calibri"/>
              <w:highlight w:val="yellow"/>
            </w:rPr>
          </w:rPrChange>
        </w:rPr>
        <w:t xml:space="preserve"> &lt; .00</w:t>
      </w:r>
      <w:commentRangeStart w:id="27"/>
      <w:r w:rsidR="0058745B" w:rsidRPr="00AC78BD">
        <w:rPr>
          <w:rFonts w:eastAsia="Calibri"/>
          <w:rPrChange w:id="28" w:author="Ian Hussey" w:date="2021-01-25T16:23:00Z">
            <w:rPr>
              <w:rFonts w:eastAsia="Calibri"/>
              <w:highlight w:val="yellow"/>
            </w:rPr>
          </w:rPrChange>
        </w:rPr>
        <w:t>01</w:t>
      </w:r>
      <w:del w:id="29" w:author="Ian Hussey" w:date="2021-01-25T16:23:00Z">
        <w:r w:rsidR="00DE0EEB" w:rsidRPr="00AC78BD" w:rsidDel="00AC78BD">
          <w:rPr>
            <w:rFonts w:eastAsia="Calibri"/>
            <w:rPrChange w:id="30" w:author="Ian Hussey" w:date="2021-01-25T16:23:00Z">
              <w:rPr>
                <w:rFonts w:eastAsia="Calibri"/>
                <w:highlight w:val="yellow"/>
              </w:rPr>
            </w:rPrChange>
          </w:rPr>
          <w:delText xml:space="preserve">; behavioral intentions: </w:delText>
        </w:r>
        <w:r w:rsidR="00DE0EEB" w:rsidRPr="00AC78BD" w:rsidDel="00AC78BD">
          <w:rPr>
            <w:rFonts w:eastAsia="Calibri"/>
            <w:i/>
            <w:rPrChange w:id="31" w:author="Ian Hussey" w:date="2021-01-25T16:23:00Z">
              <w:rPr>
                <w:rFonts w:eastAsia="Calibri"/>
                <w:i/>
                <w:highlight w:val="yellow"/>
              </w:rPr>
            </w:rPrChange>
          </w:rPr>
          <w:delText>δ =</w:delText>
        </w:r>
        <w:r w:rsidR="00DE0EEB" w:rsidRPr="00AC78BD" w:rsidDel="00AC78BD">
          <w:rPr>
            <w:rFonts w:eastAsia="Calibri"/>
            <w:rPrChange w:id="32" w:author="Ian Hussey" w:date="2021-01-25T16:23:00Z">
              <w:rPr>
                <w:rFonts w:eastAsia="Calibri"/>
                <w:highlight w:val="yellow"/>
              </w:rPr>
            </w:rPrChange>
          </w:rPr>
          <w:delText xml:space="preserve"> </w:delText>
        </w:r>
        <w:r w:rsidR="00F042D0" w:rsidRPr="00AC78BD" w:rsidDel="00AC78BD">
          <w:rPr>
            <w:rPrChange w:id="33" w:author="Ian Hussey" w:date="2021-01-25T16:23:00Z">
              <w:rPr>
                <w:highlight w:val="yellow"/>
              </w:rPr>
            </w:rPrChange>
          </w:rPr>
          <w:delText>XX</w:delText>
        </w:r>
        <w:r w:rsidR="00DE0EEB" w:rsidRPr="00AC78BD" w:rsidDel="00AC78BD">
          <w:rPr>
            <w:rFonts w:eastAsia="Calibri"/>
            <w:rPrChange w:id="34" w:author="Ian Hussey" w:date="2021-01-25T16:23:00Z">
              <w:rPr>
                <w:rFonts w:eastAsia="Calibri"/>
                <w:highlight w:val="yellow"/>
              </w:rPr>
            </w:rPrChange>
          </w:rPr>
          <w:delText>, 95% CI [</w:delText>
        </w:r>
        <w:r w:rsidR="00F042D0" w:rsidRPr="00AC78BD" w:rsidDel="00AC78BD">
          <w:rPr>
            <w:rPrChange w:id="35" w:author="Ian Hussey" w:date="2021-01-25T16:23:00Z">
              <w:rPr>
                <w:highlight w:val="yellow"/>
              </w:rPr>
            </w:rPrChange>
          </w:rPr>
          <w:delText>XX</w:delText>
        </w:r>
        <w:r w:rsidR="00DE0EEB" w:rsidRPr="00AC78BD" w:rsidDel="00AC78BD">
          <w:rPr>
            <w:rFonts w:eastAsia="Calibri"/>
            <w:rPrChange w:id="36" w:author="Ian Hussey" w:date="2021-01-25T16:23:00Z">
              <w:rPr>
                <w:rFonts w:eastAsia="Calibri"/>
                <w:highlight w:val="yellow"/>
              </w:rPr>
            </w:rPrChange>
          </w:rPr>
          <w:delText xml:space="preserve">, </w:delText>
        </w:r>
        <w:r w:rsidR="00F042D0" w:rsidRPr="00AC78BD" w:rsidDel="00AC78BD">
          <w:rPr>
            <w:rPrChange w:id="37" w:author="Ian Hussey" w:date="2021-01-25T16:23:00Z">
              <w:rPr>
                <w:highlight w:val="yellow"/>
              </w:rPr>
            </w:rPrChange>
          </w:rPr>
          <w:delText>XX</w:delText>
        </w:r>
        <w:r w:rsidR="00DE0EEB" w:rsidRPr="00AC78BD" w:rsidDel="00AC78BD">
          <w:rPr>
            <w:rFonts w:eastAsia="Calibri"/>
            <w:rPrChange w:id="38" w:author="Ian Hussey" w:date="2021-01-25T16:23:00Z">
              <w:rPr>
                <w:rFonts w:eastAsia="Calibri"/>
                <w:highlight w:val="yellow"/>
              </w:rPr>
            </w:rPrChange>
          </w:rPr>
          <w:delText xml:space="preserve">], </w:delText>
        </w:r>
        <w:r w:rsidR="00DE0EEB" w:rsidRPr="00AC78BD" w:rsidDel="00AC78BD">
          <w:rPr>
            <w:rFonts w:eastAsia="Calibri"/>
            <w:i/>
            <w:rPrChange w:id="39" w:author="Ian Hussey" w:date="2021-01-25T16:23:00Z">
              <w:rPr>
                <w:rFonts w:eastAsia="Calibri"/>
                <w:i/>
                <w:highlight w:val="yellow"/>
              </w:rPr>
            </w:rPrChange>
          </w:rPr>
          <w:delText>p</w:delText>
        </w:r>
        <w:r w:rsidR="00DE0EEB" w:rsidRPr="00AC78BD" w:rsidDel="00AC78BD">
          <w:rPr>
            <w:rFonts w:eastAsia="Calibri"/>
            <w:rPrChange w:id="40" w:author="Ian Hussey" w:date="2021-01-25T16:23:00Z">
              <w:rPr>
                <w:rFonts w:eastAsia="Calibri"/>
                <w:highlight w:val="yellow"/>
              </w:rPr>
            </w:rPrChange>
          </w:rPr>
          <w:delText xml:space="preserve"> &lt; .0001</w:delText>
        </w:r>
      </w:del>
      <w:r w:rsidR="0058745B" w:rsidRPr="00AC78BD">
        <w:rPr>
          <w:rFonts w:eastAsia="Calibri"/>
          <w:rPrChange w:id="41" w:author="Ian Hussey" w:date="2021-01-25T16:23:00Z">
            <w:rPr>
              <w:rFonts w:eastAsia="Calibri"/>
              <w:highlight w:val="yellow"/>
            </w:rPr>
          </w:rPrChange>
        </w:rPr>
        <w:t>)</w:t>
      </w:r>
      <w:r w:rsidR="0058745B" w:rsidRPr="00AC78BD">
        <w:t xml:space="preserve">. </w:t>
      </w:r>
      <w:commentRangeEnd w:id="27"/>
      <w:r w:rsidR="00AC78BD" w:rsidRPr="00AC78BD">
        <w:rPr>
          <w:rStyle w:val="CommentReference"/>
        </w:rPr>
        <w:commentReference w:id="27"/>
      </w:r>
    </w:p>
    <w:p w14:paraId="3EDFDDEF" w14:textId="30FB2438" w:rsidR="001F5F00" w:rsidRDefault="0058745B" w:rsidP="00F042D0">
      <w:pPr>
        <w:pStyle w:val="AbstractSummary"/>
        <w:spacing w:line="480" w:lineRule="auto"/>
        <w:ind w:firstLine="720"/>
      </w:pPr>
      <w:commentRangeStart w:id="42"/>
      <w:r>
        <w:t>Similar findings emerged when a different Deepfake creation method was used</w:t>
      </w:r>
      <w:r w:rsidR="0034724C">
        <w:t xml:space="preserve"> (Experiments 5 &amp; 7)</w:t>
      </w:r>
      <w:r>
        <w:t>, one that generated content from scratch, rather than extracting it from one video and inserting it into another (</w:t>
      </w:r>
      <w:r w:rsidR="009167CE">
        <w:rPr>
          <w:i/>
        </w:rPr>
        <w:t>20</w:t>
      </w:r>
      <w:r>
        <w:t xml:space="preserve">). </w:t>
      </w:r>
      <w:r w:rsidR="001951F9">
        <w:t xml:space="preserve">Here we took </w:t>
      </w:r>
      <w:r>
        <w:t xml:space="preserve">pre-existing footage </w:t>
      </w:r>
      <w:r w:rsidR="001951F9">
        <w:t>from a different actor and used</w:t>
      </w:r>
      <w:r>
        <w:t xml:space="preserve"> it to generate a 3D head model. This model was then used to perform iterative localized </w:t>
      </w:r>
      <w:r>
        <w:lastRenderedPageBreak/>
        <w:t xml:space="preserve">edits on the genuine videos (i.e., to transform positive statements into negative statements and vice-versa). Digitally manipulating the target’s actions in this way allowed us to once again control attitudes and intentions towards him </w:t>
      </w:r>
      <w:r w:rsidR="00F042D0" w:rsidRPr="00F042D0">
        <w:t xml:space="preserve">(self-reported attitudes: </w:t>
      </w:r>
      <w:r w:rsidR="00F042D0" w:rsidRPr="00F042D0">
        <w:rPr>
          <w:rFonts w:eastAsia="Calibri"/>
          <w:i/>
        </w:rPr>
        <w:t>δ =</w:t>
      </w:r>
      <w:r w:rsidR="00F042D0" w:rsidRPr="00F042D0">
        <w:rPr>
          <w:rFonts w:eastAsia="Calibri"/>
        </w:rPr>
        <w:t xml:space="preserve"> </w:t>
      </w:r>
      <w:r w:rsidR="00F042D0" w:rsidRPr="00F042D0">
        <w:t>2.35</w:t>
      </w:r>
      <w:r w:rsidR="00F042D0" w:rsidRPr="00F042D0">
        <w:rPr>
          <w:rFonts w:eastAsia="Calibri"/>
        </w:rPr>
        <w:t>, 95% CI [</w:t>
      </w:r>
      <w:r w:rsidR="00F042D0" w:rsidRPr="00F042D0">
        <w:t>2.15</w:t>
      </w:r>
      <w:r w:rsidR="00F042D0" w:rsidRPr="00F042D0">
        <w:rPr>
          <w:rFonts w:eastAsia="Calibri"/>
        </w:rPr>
        <w:t xml:space="preserve">, </w:t>
      </w:r>
      <w:r w:rsidR="00F042D0" w:rsidRPr="00F042D0">
        <w:t>2.59</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 implicit attitudes: </w:t>
      </w:r>
      <w:r w:rsidR="00F042D0" w:rsidRPr="00F042D0">
        <w:rPr>
          <w:rFonts w:eastAsia="Calibri"/>
          <w:i/>
        </w:rPr>
        <w:t>δ =</w:t>
      </w:r>
      <w:r w:rsidR="00F042D0" w:rsidRPr="00F042D0">
        <w:rPr>
          <w:rFonts w:eastAsia="Calibri"/>
        </w:rPr>
        <w:t xml:space="preserve"> </w:t>
      </w:r>
      <w:r w:rsidR="00F042D0" w:rsidRPr="00F042D0">
        <w:t>1.36</w:t>
      </w:r>
      <w:r w:rsidR="00F042D0" w:rsidRPr="00F042D0">
        <w:rPr>
          <w:rFonts w:eastAsia="Calibri"/>
        </w:rPr>
        <w:t>, 95% CI [</w:t>
      </w:r>
      <w:r w:rsidR="00F042D0" w:rsidRPr="00F042D0">
        <w:t>1.14</w:t>
      </w:r>
      <w:r w:rsidR="00F042D0" w:rsidRPr="00F042D0">
        <w:rPr>
          <w:rFonts w:eastAsia="Calibri"/>
        </w:rPr>
        <w:t xml:space="preserve">, </w:t>
      </w:r>
      <w:r w:rsidR="00F042D0" w:rsidRPr="00F042D0">
        <w:t>1.57</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 behavioral intentions: </w:t>
      </w:r>
      <w:r w:rsidR="00F042D0" w:rsidRPr="00F042D0">
        <w:rPr>
          <w:rFonts w:eastAsia="Calibri"/>
          <w:i/>
        </w:rPr>
        <w:t>δ =</w:t>
      </w:r>
      <w:r w:rsidR="00F042D0" w:rsidRPr="00F042D0">
        <w:rPr>
          <w:rFonts w:eastAsia="Calibri"/>
        </w:rPr>
        <w:t xml:space="preserve"> </w:t>
      </w:r>
      <w:r w:rsidR="00F042D0" w:rsidRPr="00F042D0">
        <w:t>1.70</w:t>
      </w:r>
      <w:r w:rsidR="00F042D0" w:rsidRPr="00F042D0">
        <w:rPr>
          <w:rFonts w:eastAsia="Calibri"/>
        </w:rPr>
        <w:t>, 95% CI [</w:t>
      </w:r>
      <w:r w:rsidR="00F042D0" w:rsidRPr="00F042D0">
        <w:t>1.48</w:t>
      </w:r>
      <w:r w:rsidR="00F042D0" w:rsidRPr="00F042D0">
        <w:rPr>
          <w:rFonts w:eastAsia="Calibri"/>
        </w:rPr>
        <w:t xml:space="preserve">, </w:t>
      </w:r>
      <w:r w:rsidR="00F042D0" w:rsidRPr="00F042D0">
        <w:t>1.91</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w:t>
      </w:r>
      <w:r w:rsidR="00F042D0">
        <w:rPr>
          <w:rFonts w:eastAsia="Calibri"/>
        </w:rPr>
        <w:t xml:space="preserve"> (see Fig 1).</w:t>
      </w:r>
      <w:commentRangeEnd w:id="42"/>
      <w:r w:rsidR="00AC78BD">
        <w:rPr>
          <w:rStyle w:val="CommentReference"/>
        </w:rPr>
        <w:commentReference w:id="42"/>
      </w:r>
    </w:p>
    <w:p w14:paraId="2A0A5F1C" w14:textId="3908323A" w:rsidR="001F5F00" w:rsidRDefault="00F839C5" w:rsidP="00F042D0">
      <w:pPr>
        <w:pStyle w:val="AbstractSummary"/>
        <w:spacing w:line="480" w:lineRule="auto"/>
      </w:pPr>
      <w:r w:rsidRPr="001F5F00">
        <w:rPr>
          <w:noProof/>
        </w:rPr>
        <w:drawing>
          <wp:anchor distT="0" distB="0" distL="114300" distR="114300" simplePos="0" relativeHeight="251658240" behindDoc="0" locked="0" layoutInCell="1" allowOverlap="1" wp14:anchorId="6D831559" wp14:editId="4B6CA26A">
            <wp:simplePos x="0" y="0"/>
            <wp:positionH relativeFrom="column">
              <wp:posOffset>-419100</wp:posOffset>
            </wp:positionH>
            <wp:positionV relativeFrom="paragraph">
              <wp:posOffset>429895</wp:posOffset>
            </wp:positionV>
            <wp:extent cx="6749415" cy="2879725"/>
            <wp:effectExtent l="0" t="0" r="0" b="0"/>
            <wp:wrapNone/>
            <wp:docPr id="2" name="Picture 2" descr="C:\Users\Sean\Desktop\git\DF-Impression-Formation--Video-and-Audio-\analyses\plo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F-Impression-Formation--Video-and-Audio-\analyses\plots\figure_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49415" cy="2879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BB211" w14:textId="77777777" w:rsidR="00F042D0" w:rsidRDefault="00F042D0" w:rsidP="00F042D0">
      <w:pPr>
        <w:pStyle w:val="AbstractSummary"/>
        <w:spacing w:line="480" w:lineRule="auto"/>
      </w:pPr>
    </w:p>
    <w:p w14:paraId="42E5513E" w14:textId="4CD6B137" w:rsidR="001F5F00" w:rsidRDefault="001F5F00" w:rsidP="001F5F00">
      <w:pPr>
        <w:pStyle w:val="AbstractSummary"/>
        <w:spacing w:line="480" w:lineRule="auto"/>
        <w:ind w:firstLine="720"/>
      </w:pPr>
    </w:p>
    <w:p w14:paraId="064F476E" w14:textId="7CB4DDCA" w:rsidR="001F5F00" w:rsidRDefault="001F5F00" w:rsidP="001F5F00">
      <w:pPr>
        <w:pStyle w:val="AbstractSummary"/>
        <w:spacing w:line="480" w:lineRule="auto"/>
        <w:ind w:firstLine="720"/>
      </w:pPr>
    </w:p>
    <w:p w14:paraId="692D5980" w14:textId="247B4B4F" w:rsidR="001F5F00" w:rsidRDefault="001F5F00" w:rsidP="001F5F00">
      <w:pPr>
        <w:pStyle w:val="AbstractSummary"/>
        <w:spacing w:line="480" w:lineRule="auto"/>
        <w:ind w:firstLine="720"/>
      </w:pPr>
    </w:p>
    <w:p w14:paraId="617C2598" w14:textId="48C8633F" w:rsidR="001F5F00" w:rsidRDefault="001F5F00" w:rsidP="001F5F00">
      <w:pPr>
        <w:pStyle w:val="AbstractSummary"/>
        <w:spacing w:line="480" w:lineRule="auto"/>
        <w:ind w:firstLine="720"/>
      </w:pPr>
    </w:p>
    <w:p w14:paraId="41AEE36D" w14:textId="14522068" w:rsidR="001F5F00" w:rsidRDefault="001F5F00" w:rsidP="001F5F00">
      <w:pPr>
        <w:pStyle w:val="AbstractSummary"/>
        <w:spacing w:line="480" w:lineRule="auto"/>
      </w:pPr>
    </w:p>
    <w:p w14:paraId="7F2BC82B" w14:textId="473EF206" w:rsidR="001F5F00" w:rsidRDefault="001F5F00">
      <w:pPr>
        <w:pStyle w:val="AbstractSummary"/>
        <w:spacing w:line="480" w:lineRule="auto"/>
        <w:ind w:firstLine="720"/>
      </w:pPr>
    </w:p>
    <w:p w14:paraId="54D7BC9A" w14:textId="484BD3F4" w:rsidR="001F5F00" w:rsidRDefault="001F5F00" w:rsidP="00F0652A">
      <w:pPr>
        <w:pStyle w:val="AbstractSummary"/>
        <w:spacing w:line="276" w:lineRule="auto"/>
      </w:pPr>
      <w:r w:rsidRPr="00F0652A">
        <w:rPr>
          <w:b/>
        </w:rPr>
        <w:t>Fig 1</w:t>
      </w:r>
      <w:r>
        <w:t xml:space="preserve">. </w:t>
      </w:r>
      <w:r w:rsidR="008E34EC">
        <w:t>Standardized effect sizes</w:t>
      </w:r>
      <w:r w:rsidR="00F0652A">
        <w:t>, 95% confidence intervals, and distributions</w:t>
      </w:r>
      <w:r w:rsidR="008E34EC">
        <w:t xml:space="preserve"> for </w:t>
      </w:r>
      <w:r w:rsidR="00F0652A">
        <w:t xml:space="preserve">self-reported attitudes, implicit attitudes, and behavioral intentions for those exposed to genuine and Deepfaked online content. ‘Exploratory experiments’ refers to combined effects from Experiments 1-6 while ‘Confirmatory experiment’ refers to effects from the pre-registered, high-powered confirmatory study (Experiment 7). </w:t>
      </w:r>
      <w:r w:rsidR="00F0652A" w:rsidRPr="00F0652A">
        <w:rPr>
          <w:i/>
        </w:rPr>
        <w:t>Note</w:t>
      </w:r>
      <w:r w:rsidR="00F0652A">
        <w:t>: behavioral intentions scores for exploratory experiments were only assessed in one study.</w:t>
      </w:r>
    </w:p>
    <w:p w14:paraId="6BCCE57B" w14:textId="77777777" w:rsidR="00F0652A" w:rsidRDefault="00F0652A">
      <w:pPr>
        <w:pStyle w:val="AbstractSummary"/>
        <w:spacing w:line="480" w:lineRule="auto"/>
        <w:ind w:firstLine="720"/>
      </w:pPr>
    </w:p>
    <w:p w14:paraId="7C090BFF" w14:textId="4763A01E" w:rsidR="009E3609" w:rsidRDefault="0058745B">
      <w:pPr>
        <w:pStyle w:val="AbstractSummary"/>
        <w:spacing w:line="480" w:lineRule="auto"/>
        <w:ind w:firstLine="720"/>
      </w:pPr>
      <w:r>
        <w:t xml:space="preserve">The above findings also generalized from one synthetic media type (video) to another (audio). </w:t>
      </w:r>
      <w:r w:rsidR="0034724C">
        <w:t>In Experiments 4 &amp; 6</w:t>
      </w:r>
      <w:r>
        <w:t>, we created a training set of the target’s voice and then fed it to a bidirectional text-to-speech (TTS) autoregressive neural network (see (</w:t>
      </w:r>
      <w:r w:rsidR="009167CE">
        <w:rPr>
          <w:i/>
          <w:iCs/>
        </w:rPr>
        <w:t>21</w:t>
      </w:r>
      <w:r>
        <w:t xml:space="preserve">)). This resulted in a Deepfake of the target’s voice: a synthetic replica that sounded like the original, and which could </w:t>
      </w:r>
      <w:r>
        <w:lastRenderedPageBreak/>
        <w:t xml:space="preserve">be manipulated into saying anything. Participants were informed that they would listen to a recording of Chris, and were exposed to the Deepfaked voice, or a genuine recording of him emitting positive or negative self-statements. By synthetically cloning a person’s voice and manipulating what he ‘said’, we were able to control </w:t>
      </w:r>
      <w:r w:rsidR="001951F9">
        <w:t xml:space="preserve">the </w:t>
      </w:r>
      <w:r>
        <w:t xml:space="preserve">viewer’s attitudes and intentions in ways that were </w:t>
      </w:r>
      <w:commentRangeStart w:id="43"/>
      <w:r>
        <w:t>similar to Deepfaked videos</w:t>
      </w:r>
      <w:del w:id="44" w:author="Ian Hussey" w:date="2021-01-25T16:32:00Z">
        <w:r w:rsidDel="00AC78BD">
          <w:delText>,</w:delText>
        </w:r>
      </w:del>
      <w:r>
        <w:t xml:space="preserve"> </w:t>
      </w:r>
      <w:commentRangeEnd w:id="43"/>
      <w:r w:rsidR="00CA061B">
        <w:rPr>
          <w:rStyle w:val="CommentReference"/>
        </w:rPr>
        <w:commentReference w:id="43"/>
      </w:r>
      <w:r w:rsidRPr="007671A7">
        <w:rPr>
          <w:rPrChange w:id="45" w:author="Ian Hussey" w:date="2021-01-25T16:38:00Z">
            <w:rPr>
              <w:highlight w:val="yellow"/>
            </w:rPr>
          </w:rPrChange>
        </w:rPr>
        <w:t xml:space="preserve">(self-reported attitudes: </w:t>
      </w:r>
      <w:r w:rsidRPr="007671A7">
        <w:rPr>
          <w:rFonts w:eastAsia="Calibri"/>
          <w:i/>
          <w:rPrChange w:id="46" w:author="Ian Hussey" w:date="2021-01-25T16:38:00Z">
            <w:rPr>
              <w:rFonts w:eastAsia="Calibri"/>
              <w:i/>
              <w:highlight w:val="yellow"/>
            </w:rPr>
          </w:rPrChange>
        </w:rPr>
        <w:t>δ =</w:t>
      </w:r>
      <w:r w:rsidRPr="007671A7">
        <w:rPr>
          <w:rFonts w:eastAsia="Calibri"/>
          <w:rPrChange w:id="47" w:author="Ian Hussey" w:date="2021-01-25T16:38:00Z">
            <w:rPr>
              <w:rFonts w:eastAsia="Calibri"/>
              <w:highlight w:val="yellow"/>
            </w:rPr>
          </w:rPrChange>
        </w:rPr>
        <w:t xml:space="preserve"> </w:t>
      </w:r>
      <w:ins w:id="48" w:author="Ian Hussey" w:date="2021-01-25T16:36:00Z">
        <w:r w:rsidR="007671A7" w:rsidRPr="007671A7">
          <w:t>3.21</w:t>
        </w:r>
      </w:ins>
      <w:del w:id="49" w:author="Ian Hussey" w:date="2021-01-25T16:36:00Z">
        <w:r w:rsidR="00F042D0" w:rsidRPr="007671A7" w:rsidDel="007671A7">
          <w:rPr>
            <w:rPrChange w:id="50" w:author="Ian Hussey" w:date="2021-01-25T16:38:00Z">
              <w:rPr>
                <w:highlight w:val="yellow"/>
              </w:rPr>
            </w:rPrChange>
          </w:rPr>
          <w:delText>XX</w:delText>
        </w:r>
      </w:del>
      <w:r w:rsidRPr="007671A7">
        <w:rPr>
          <w:rFonts w:eastAsia="Calibri"/>
          <w:rPrChange w:id="51" w:author="Ian Hussey" w:date="2021-01-25T16:38:00Z">
            <w:rPr>
              <w:rFonts w:eastAsia="Calibri"/>
              <w:highlight w:val="yellow"/>
            </w:rPr>
          </w:rPrChange>
        </w:rPr>
        <w:t>, 95% CI [</w:t>
      </w:r>
      <w:ins w:id="52" w:author="Ian Hussey" w:date="2021-01-25T16:36:00Z">
        <w:r w:rsidR="007671A7" w:rsidRPr="007671A7">
          <w:t>2.97</w:t>
        </w:r>
      </w:ins>
      <w:ins w:id="53" w:author="Ian Hussey" w:date="2021-01-25T16:37:00Z">
        <w:r w:rsidR="007671A7" w:rsidRPr="007671A7">
          <w:t xml:space="preserve">, </w:t>
        </w:r>
      </w:ins>
      <w:ins w:id="54" w:author="Ian Hussey" w:date="2021-01-25T16:36:00Z">
        <w:r w:rsidR="007671A7" w:rsidRPr="007671A7">
          <w:t>3.47</w:t>
        </w:r>
      </w:ins>
      <w:del w:id="55" w:author="Ian Hussey" w:date="2021-01-25T16:36:00Z">
        <w:r w:rsidR="00F042D0" w:rsidRPr="007671A7" w:rsidDel="007671A7">
          <w:rPr>
            <w:rPrChange w:id="56" w:author="Ian Hussey" w:date="2021-01-25T16:38:00Z">
              <w:rPr>
                <w:highlight w:val="yellow"/>
              </w:rPr>
            </w:rPrChange>
          </w:rPr>
          <w:delText>XX</w:delText>
        </w:r>
        <w:r w:rsidRPr="007671A7" w:rsidDel="007671A7">
          <w:rPr>
            <w:rFonts w:eastAsia="Calibri"/>
            <w:rPrChange w:id="57" w:author="Ian Hussey" w:date="2021-01-25T16:38:00Z">
              <w:rPr>
                <w:rFonts w:eastAsia="Calibri"/>
                <w:highlight w:val="yellow"/>
              </w:rPr>
            </w:rPrChange>
          </w:rPr>
          <w:delText xml:space="preserve">, </w:delText>
        </w:r>
        <w:r w:rsidR="00F042D0" w:rsidRPr="007671A7" w:rsidDel="007671A7">
          <w:rPr>
            <w:rPrChange w:id="58" w:author="Ian Hussey" w:date="2021-01-25T16:38:00Z">
              <w:rPr>
                <w:highlight w:val="yellow"/>
              </w:rPr>
            </w:rPrChange>
          </w:rPr>
          <w:delText>XX</w:delText>
        </w:r>
      </w:del>
      <w:r w:rsidRPr="007671A7">
        <w:rPr>
          <w:rFonts w:eastAsia="Calibri"/>
          <w:rPrChange w:id="59" w:author="Ian Hussey" w:date="2021-01-25T16:38:00Z">
            <w:rPr>
              <w:rFonts w:eastAsia="Calibri"/>
              <w:highlight w:val="yellow"/>
            </w:rPr>
          </w:rPrChange>
        </w:rPr>
        <w:t xml:space="preserve">], </w:t>
      </w:r>
      <w:r w:rsidRPr="007671A7">
        <w:rPr>
          <w:rFonts w:eastAsia="Calibri"/>
          <w:i/>
          <w:rPrChange w:id="60" w:author="Ian Hussey" w:date="2021-01-25T16:38:00Z">
            <w:rPr>
              <w:rFonts w:eastAsia="Calibri"/>
              <w:i/>
              <w:highlight w:val="yellow"/>
            </w:rPr>
          </w:rPrChange>
        </w:rPr>
        <w:t>p</w:t>
      </w:r>
      <w:r w:rsidRPr="007671A7">
        <w:rPr>
          <w:rFonts w:eastAsia="Calibri"/>
          <w:rPrChange w:id="61" w:author="Ian Hussey" w:date="2021-01-25T16:38:00Z">
            <w:rPr>
              <w:rFonts w:eastAsia="Calibri"/>
              <w:highlight w:val="yellow"/>
            </w:rPr>
          </w:rPrChange>
        </w:rPr>
        <w:t xml:space="preserve"> &lt; .0001; </w:t>
      </w:r>
      <w:r w:rsidR="001951F9" w:rsidRPr="007671A7">
        <w:rPr>
          <w:rFonts w:eastAsia="Calibri"/>
          <w:rPrChange w:id="62" w:author="Ian Hussey" w:date="2021-01-25T16:38:00Z">
            <w:rPr>
              <w:rFonts w:eastAsia="Calibri"/>
              <w:highlight w:val="yellow"/>
            </w:rPr>
          </w:rPrChange>
        </w:rPr>
        <w:t xml:space="preserve">implicit </w:t>
      </w:r>
      <w:r w:rsidRPr="007671A7">
        <w:rPr>
          <w:rFonts w:eastAsia="Calibri"/>
          <w:rPrChange w:id="63" w:author="Ian Hussey" w:date="2021-01-25T16:38:00Z">
            <w:rPr>
              <w:rFonts w:eastAsia="Calibri"/>
              <w:highlight w:val="yellow"/>
            </w:rPr>
          </w:rPrChange>
        </w:rPr>
        <w:t xml:space="preserve">attitudes: </w:t>
      </w:r>
      <w:r w:rsidRPr="007671A7">
        <w:rPr>
          <w:rFonts w:eastAsia="Calibri"/>
          <w:i/>
          <w:rPrChange w:id="64" w:author="Ian Hussey" w:date="2021-01-25T16:38:00Z">
            <w:rPr>
              <w:rFonts w:eastAsia="Calibri"/>
              <w:i/>
              <w:highlight w:val="yellow"/>
            </w:rPr>
          </w:rPrChange>
        </w:rPr>
        <w:t>δ =</w:t>
      </w:r>
      <w:r w:rsidRPr="007671A7">
        <w:rPr>
          <w:rFonts w:eastAsia="Calibri"/>
          <w:rPrChange w:id="65" w:author="Ian Hussey" w:date="2021-01-25T16:38:00Z">
            <w:rPr>
              <w:rFonts w:eastAsia="Calibri"/>
              <w:highlight w:val="yellow"/>
            </w:rPr>
          </w:rPrChange>
        </w:rPr>
        <w:t xml:space="preserve"> </w:t>
      </w:r>
      <w:ins w:id="66" w:author="Ian Hussey" w:date="2021-01-25T16:37:00Z">
        <w:r w:rsidR="007671A7" w:rsidRPr="007671A7">
          <w:rPr>
            <w:rFonts w:eastAsia="Calibri"/>
          </w:rPr>
          <w:t>1.41</w:t>
        </w:r>
      </w:ins>
      <w:del w:id="67" w:author="Ian Hussey" w:date="2021-01-25T16:37:00Z">
        <w:r w:rsidR="00F042D0" w:rsidRPr="007671A7" w:rsidDel="007671A7">
          <w:rPr>
            <w:rPrChange w:id="68" w:author="Ian Hussey" w:date="2021-01-25T16:38:00Z">
              <w:rPr>
                <w:highlight w:val="yellow"/>
              </w:rPr>
            </w:rPrChange>
          </w:rPr>
          <w:delText>XX</w:delText>
        </w:r>
      </w:del>
      <w:r w:rsidRPr="007671A7">
        <w:rPr>
          <w:rFonts w:eastAsia="Calibri"/>
          <w:rPrChange w:id="69" w:author="Ian Hussey" w:date="2021-01-25T16:38:00Z">
            <w:rPr>
              <w:rFonts w:eastAsia="Calibri"/>
              <w:highlight w:val="yellow"/>
            </w:rPr>
          </w:rPrChange>
        </w:rPr>
        <w:t>, 95% CI [</w:t>
      </w:r>
      <w:ins w:id="70" w:author="Ian Hussey" w:date="2021-01-25T16:37:00Z">
        <w:r w:rsidR="007671A7" w:rsidRPr="007671A7">
          <w:rPr>
            <w:rFonts w:eastAsia="Calibri"/>
          </w:rPr>
          <w:t>1.17, 1.65</w:t>
        </w:r>
      </w:ins>
      <w:del w:id="71" w:author="Ian Hussey" w:date="2021-01-25T16:37:00Z">
        <w:r w:rsidR="00F042D0" w:rsidRPr="007671A7" w:rsidDel="007671A7">
          <w:rPr>
            <w:rPrChange w:id="72" w:author="Ian Hussey" w:date="2021-01-25T16:38:00Z">
              <w:rPr>
                <w:highlight w:val="yellow"/>
              </w:rPr>
            </w:rPrChange>
          </w:rPr>
          <w:delText>XX</w:delText>
        </w:r>
        <w:r w:rsidRPr="007671A7" w:rsidDel="007671A7">
          <w:rPr>
            <w:rFonts w:eastAsia="Calibri"/>
            <w:rPrChange w:id="73" w:author="Ian Hussey" w:date="2021-01-25T16:38:00Z">
              <w:rPr>
                <w:rFonts w:eastAsia="Calibri"/>
                <w:highlight w:val="yellow"/>
              </w:rPr>
            </w:rPrChange>
          </w:rPr>
          <w:delText xml:space="preserve">, </w:delText>
        </w:r>
        <w:r w:rsidR="00F042D0" w:rsidRPr="007671A7" w:rsidDel="007671A7">
          <w:rPr>
            <w:rPrChange w:id="74" w:author="Ian Hussey" w:date="2021-01-25T16:38:00Z">
              <w:rPr>
                <w:highlight w:val="yellow"/>
              </w:rPr>
            </w:rPrChange>
          </w:rPr>
          <w:delText>XX</w:delText>
        </w:r>
      </w:del>
      <w:r w:rsidRPr="007671A7">
        <w:rPr>
          <w:rFonts w:eastAsia="Calibri"/>
          <w:rPrChange w:id="75" w:author="Ian Hussey" w:date="2021-01-25T16:38:00Z">
            <w:rPr>
              <w:rFonts w:eastAsia="Calibri"/>
              <w:highlight w:val="yellow"/>
            </w:rPr>
          </w:rPrChange>
        </w:rPr>
        <w:t xml:space="preserve">], </w:t>
      </w:r>
      <w:r w:rsidRPr="007671A7">
        <w:rPr>
          <w:rFonts w:eastAsia="Calibri"/>
          <w:i/>
          <w:rPrChange w:id="76" w:author="Ian Hussey" w:date="2021-01-25T16:38:00Z">
            <w:rPr>
              <w:rFonts w:eastAsia="Calibri"/>
              <w:i/>
              <w:highlight w:val="yellow"/>
            </w:rPr>
          </w:rPrChange>
        </w:rPr>
        <w:t>p</w:t>
      </w:r>
      <w:r w:rsidRPr="007671A7">
        <w:rPr>
          <w:rFonts w:eastAsia="Calibri"/>
          <w:rPrChange w:id="77" w:author="Ian Hussey" w:date="2021-01-25T16:38:00Z">
            <w:rPr>
              <w:rFonts w:eastAsia="Calibri"/>
              <w:highlight w:val="yellow"/>
            </w:rPr>
          </w:rPrChange>
        </w:rPr>
        <w:t xml:space="preserve"> &lt; .0001; behavioral intentions: </w:t>
      </w:r>
      <w:r w:rsidRPr="007671A7">
        <w:rPr>
          <w:rFonts w:eastAsia="Calibri"/>
          <w:i/>
          <w:rPrChange w:id="78" w:author="Ian Hussey" w:date="2021-01-25T16:38:00Z">
            <w:rPr>
              <w:rFonts w:eastAsia="Calibri"/>
              <w:i/>
              <w:highlight w:val="yellow"/>
            </w:rPr>
          </w:rPrChange>
        </w:rPr>
        <w:t>δ =</w:t>
      </w:r>
      <w:ins w:id="79" w:author="Ian Hussey" w:date="2021-01-25T16:37:00Z">
        <w:r w:rsidR="007671A7" w:rsidRPr="007671A7">
          <w:rPr>
            <w:rFonts w:eastAsia="Calibri"/>
            <w:i/>
          </w:rPr>
          <w:t xml:space="preserve"> </w:t>
        </w:r>
        <w:r w:rsidR="007671A7" w:rsidRPr="007671A7">
          <w:rPr>
            <w:rFonts w:eastAsia="Calibri"/>
            <w:iCs/>
            <w:rPrChange w:id="80" w:author="Ian Hussey" w:date="2021-01-25T16:38:00Z">
              <w:rPr>
                <w:rFonts w:eastAsia="Calibri"/>
                <w:i/>
              </w:rPr>
            </w:rPrChange>
          </w:rPr>
          <w:t>3.06</w:t>
        </w:r>
      </w:ins>
      <w:del w:id="81" w:author="Ian Hussey" w:date="2021-01-25T16:37:00Z">
        <w:r w:rsidRPr="007671A7" w:rsidDel="007671A7">
          <w:rPr>
            <w:rFonts w:eastAsia="Calibri"/>
            <w:rPrChange w:id="82" w:author="Ian Hussey" w:date="2021-01-25T16:38:00Z">
              <w:rPr>
                <w:rFonts w:eastAsia="Calibri"/>
                <w:highlight w:val="yellow"/>
              </w:rPr>
            </w:rPrChange>
          </w:rPr>
          <w:delText xml:space="preserve"> </w:delText>
        </w:r>
        <w:r w:rsidR="00F042D0" w:rsidRPr="007671A7" w:rsidDel="007671A7">
          <w:rPr>
            <w:rPrChange w:id="83" w:author="Ian Hussey" w:date="2021-01-25T16:38:00Z">
              <w:rPr>
                <w:highlight w:val="yellow"/>
              </w:rPr>
            </w:rPrChange>
          </w:rPr>
          <w:delText>XX</w:delText>
        </w:r>
      </w:del>
      <w:r w:rsidRPr="007671A7">
        <w:rPr>
          <w:rFonts w:eastAsia="Calibri"/>
          <w:rPrChange w:id="84" w:author="Ian Hussey" w:date="2021-01-25T16:38:00Z">
            <w:rPr>
              <w:rFonts w:eastAsia="Calibri"/>
              <w:highlight w:val="yellow"/>
            </w:rPr>
          </w:rPrChange>
        </w:rPr>
        <w:t>, 95% CI [</w:t>
      </w:r>
      <w:ins w:id="85" w:author="Ian Hussey" w:date="2021-01-25T16:38:00Z">
        <w:r w:rsidR="007671A7" w:rsidRPr="007671A7">
          <w:rPr>
            <w:rFonts w:eastAsia="Calibri"/>
            <w:iCs/>
          </w:rPr>
          <w:t>2.68, 3.46</w:t>
        </w:r>
      </w:ins>
      <w:del w:id="86" w:author="Ian Hussey" w:date="2021-01-25T16:38:00Z">
        <w:r w:rsidR="00F042D0" w:rsidRPr="007671A7" w:rsidDel="007671A7">
          <w:rPr>
            <w:rPrChange w:id="87" w:author="Ian Hussey" w:date="2021-01-25T16:38:00Z">
              <w:rPr>
                <w:highlight w:val="yellow"/>
              </w:rPr>
            </w:rPrChange>
          </w:rPr>
          <w:delText>XX</w:delText>
        </w:r>
        <w:r w:rsidRPr="007671A7" w:rsidDel="007671A7">
          <w:rPr>
            <w:rFonts w:eastAsia="Calibri"/>
            <w:rPrChange w:id="88" w:author="Ian Hussey" w:date="2021-01-25T16:38:00Z">
              <w:rPr>
                <w:rFonts w:eastAsia="Calibri"/>
                <w:highlight w:val="yellow"/>
              </w:rPr>
            </w:rPrChange>
          </w:rPr>
          <w:delText xml:space="preserve">, </w:delText>
        </w:r>
        <w:r w:rsidR="00F042D0" w:rsidRPr="007671A7" w:rsidDel="007671A7">
          <w:rPr>
            <w:rPrChange w:id="89" w:author="Ian Hussey" w:date="2021-01-25T16:38:00Z">
              <w:rPr>
                <w:highlight w:val="yellow"/>
              </w:rPr>
            </w:rPrChange>
          </w:rPr>
          <w:delText>XX</w:delText>
        </w:r>
      </w:del>
      <w:r w:rsidRPr="007671A7">
        <w:rPr>
          <w:rFonts w:eastAsia="Calibri"/>
          <w:rPrChange w:id="90" w:author="Ian Hussey" w:date="2021-01-25T16:38:00Z">
            <w:rPr>
              <w:rFonts w:eastAsia="Calibri"/>
              <w:highlight w:val="yellow"/>
            </w:rPr>
          </w:rPrChange>
        </w:rPr>
        <w:t xml:space="preserve">], </w:t>
      </w:r>
      <w:r w:rsidRPr="007671A7">
        <w:rPr>
          <w:rFonts w:eastAsia="Calibri"/>
          <w:i/>
          <w:rPrChange w:id="91" w:author="Ian Hussey" w:date="2021-01-25T16:38:00Z">
            <w:rPr>
              <w:rFonts w:eastAsia="Calibri"/>
              <w:i/>
              <w:highlight w:val="yellow"/>
            </w:rPr>
          </w:rPrChange>
        </w:rPr>
        <w:t>p</w:t>
      </w:r>
      <w:r w:rsidRPr="007671A7">
        <w:rPr>
          <w:rFonts w:eastAsia="Calibri"/>
          <w:rPrChange w:id="92" w:author="Ian Hussey" w:date="2021-01-25T16:38:00Z">
            <w:rPr>
              <w:rFonts w:eastAsia="Calibri"/>
              <w:highlight w:val="yellow"/>
            </w:rPr>
          </w:rPrChange>
        </w:rPr>
        <w:t xml:space="preserve"> &lt; .0001)</w:t>
      </w:r>
      <w:r w:rsidRPr="007671A7">
        <w:rPr>
          <w:rFonts w:eastAsia="Calibri"/>
        </w:rPr>
        <w:t xml:space="preserve"> </w:t>
      </w:r>
      <w:r w:rsidRPr="007671A7">
        <w:t>(see Fig 1).</w:t>
      </w:r>
      <w:r>
        <w:t xml:space="preserve"> </w:t>
      </w:r>
    </w:p>
    <w:p w14:paraId="021E316C" w14:textId="3A73622A" w:rsidR="009E3609" w:rsidRDefault="0058745B">
      <w:pPr>
        <w:pStyle w:val="AbstractSummary"/>
        <w:spacing w:line="480" w:lineRule="auto"/>
        <w:ind w:firstLine="720"/>
      </w:pPr>
      <w:r>
        <w:t xml:space="preserve">Taken together, our findings show that </w:t>
      </w:r>
      <w:proofErr w:type="spellStart"/>
      <w:r>
        <w:t>Deepfakes</w:t>
      </w:r>
      <w:proofErr w:type="spellEnd"/>
      <w:r>
        <w:t xml:space="preserve"> can be used to bias what people think and feel. Yet how </w:t>
      </w:r>
      <w:r>
        <w:rPr>
          <w:i/>
          <w:iCs/>
        </w:rPr>
        <w:t>effective</w:t>
      </w:r>
      <w:r>
        <w:t xml:space="preserve"> they are in doing so? Most - including our own - contain video or audio artefacts, which represent ‘tell-tale’ signs of manipulation. It is possible that these artefacts undermine the effectiveness of </w:t>
      </w:r>
      <w:proofErr w:type="spellStart"/>
      <w:r>
        <w:t>Deepfakes</w:t>
      </w:r>
      <w:proofErr w:type="spellEnd"/>
      <w:r>
        <w:t xml:space="preserve"> relative to genuine content. Yet, in our studies, this was never the case, as </w:t>
      </w:r>
      <w:proofErr w:type="spellStart"/>
      <w:r>
        <w:t>Deepfakes</w:t>
      </w:r>
      <w:proofErr w:type="spellEnd"/>
      <w:r>
        <w:t xml:space="preserve"> were statistically non-inferior to genuine content (i.e., 91% as effective in altering self-reported attitude (95% CI [80.2, 103.3]), 97% as effective in altering </w:t>
      </w:r>
      <w:r w:rsidR="001951F9">
        <w:t xml:space="preserve">implicit </w:t>
      </w:r>
      <w:r>
        <w:t xml:space="preserve">attitudes (95% CI [76.1, 121.1]), and </w:t>
      </w:r>
      <w:r w:rsidR="00F042D0">
        <w:t>98</w:t>
      </w:r>
      <w:r>
        <w:t>% as effective in altering people’s intentions compared to genuine content (95% CI [</w:t>
      </w:r>
      <w:r w:rsidR="00F042D0">
        <w:t>81.4, 117.7</w:t>
      </w:r>
      <w:r>
        <w:t xml:space="preserve">]). </w:t>
      </w:r>
    </w:p>
    <w:p w14:paraId="5B5AB268" w14:textId="448D805D" w:rsidR="009E3609" w:rsidRDefault="0058745B">
      <w:pPr>
        <w:pStyle w:val="AbstractSummary"/>
        <w:spacing w:line="480" w:lineRule="auto"/>
        <w:ind w:firstLine="720"/>
      </w:pPr>
      <w:r>
        <w:t xml:space="preserve">It is also worth asking if (a) people are aware that online content can be Deepfaked, and (b) if they can detect when they have been exposed to them. Our findings were not encouraging: a large number of participants had never heard of </w:t>
      </w:r>
      <w:proofErr w:type="spellStart"/>
      <w:r>
        <w:t>Deepfaking</w:t>
      </w:r>
      <w:proofErr w:type="spellEnd"/>
      <w:r>
        <w:t xml:space="preserve"> prior to the study (44%), and even after they were told what it entailed, many were unable to determine if the content they had encountered was genuine or </w:t>
      </w:r>
      <w:r w:rsidR="001951F9">
        <w:t xml:space="preserve">Deepfaked </w:t>
      </w:r>
      <w:r>
        <w:t xml:space="preserve">in nature. That is, they did not make accurate (Balanced Accuracy = .64, 95% CI [.60, 0.67]) nor informed (Youden’s </w:t>
      </w:r>
      <w:r>
        <w:rPr>
          <w:i/>
        </w:rPr>
        <w:t>J</w:t>
      </w:r>
      <w:r>
        <w:t xml:space="preserve"> = .27, 95% CI [.20, .35]) judgements about the authenticity of what they were seeing or hearing. Nevertheless, people who </w:t>
      </w:r>
      <w:r>
        <w:lastRenderedPageBreak/>
        <w:t xml:space="preserve">were aware of </w:t>
      </w:r>
      <w:proofErr w:type="spellStart"/>
      <w:r>
        <w:t>Deepfaking</w:t>
      </w:r>
      <w:proofErr w:type="spellEnd"/>
      <w:r>
        <w:t xml:space="preserve"> were </w:t>
      </w:r>
      <w:r>
        <w:rPr>
          <w:lang w:val="en-IE"/>
        </w:rPr>
        <w:t xml:space="preserve">nearly </w:t>
      </w:r>
      <w:r>
        <w:t xml:space="preserve">twice as likely to detect when they were exposed to it relative to their unaware counterparts (Incidence Rate Ratio = 1.87, 95% CI [1.44, 2.53]). </w:t>
      </w:r>
    </w:p>
    <w:p w14:paraId="417B2623" w14:textId="79E8ABCB" w:rsidR="009E3609" w:rsidRDefault="0058745B">
      <w:pPr>
        <w:pStyle w:val="AbstractSummary"/>
        <w:spacing w:line="480" w:lineRule="auto"/>
        <w:ind w:firstLine="720"/>
      </w:pPr>
      <w:r>
        <w:t xml:space="preserve">Finally, does an awareness of </w:t>
      </w:r>
      <w:proofErr w:type="spellStart"/>
      <w:r>
        <w:t>Deepfaking</w:t>
      </w:r>
      <w:proofErr w:type="spellEnd"/>
      <w:r>
        <w:t xml:space="preserve">, or an ability to detect when it is present, protect the viewer from its influence? Unfortunately, this was never the case in our studies. Aware individuals were manipulated by </w:t>
      </w:r>
      <w:proofErr w:type="spellStart"/>
      <w:r>
        <w:t>Deepfakes</w:t>
      </w:r>
      <w:proofErr w:type="spellEnd"/>
      <w:r>
        <w:t xml:space="preserve"> just as their unaware counterparts were</w:t>
      </w:r>
      <w:r w:rsidR="000B6A51">
        <w:t xml:space="preserve"> (self-reported attitudes: </w:t>
      </w:r>
      <w:r w:rsidR="000B6A51">
        <w:rPr>
          <w:rFonts w:eastAsia="Calibri"/>
          <w:i/>
        </w:rPr>
        <w:t>δ =</w:t>
      </w:r>
      <w:r w:rsidR="000B6A51">
        <w:rPr>
          <w:rFonts w:eastAsia="Calibri"/>
        </w:rPr>
        <w:t xml:space="preserve"> </w:t>
      </w:r>
      <w:r w:rsidR="000B6A51">
        <w:t>2.10</w:t>
      </w:r>
      <w:r w:rsidR="000B6A51">
        <w:rPr>
          <w:rFonts w:eastAsia="Calibri"/>
        </w:rPr>
        <w:t>, 95% CI [</w:t>
      </w:r>
      <w:r w:rsidR="000B6A51">
        <w:t>1.83</w:t>
      </w:r>
      <w:r w:rsidR="000B6A51">
        <w:rPr>
          <w:rFonts w:eastAsia="Calibri"/>
        </w:rPr>
        <w:t xml:space="preserve">, </w:t>
      </w:r>
      <w:r w:rsidR="000B6A51">
        <w:t>2.41</w:t>
      </w:r>
      <w:r w:rsidR="000B6A51">
        <w:rPr>
          <w:rFonts w:eastAsia="Calibri"/>
        </w:rPr>
        <w:t xml:space="preserve">], </w:t>
      </w:r>
      <w:r w:rsidR="000B6A51">
        <w:rPr>
          <w:rFonts w:eastAsia="Calibri"/>
          <w:i/>
        </w:rPr>
        <w:t>p</w:t>
      </w:r>
      <w:r w:rsidR="000B6A51">
        <w:rPr>
          <w:rFonts w:eastAsia="Calibri"/>
        </w:rPr>
        <w:t xml:space="preserve"> &lt; .0001; implicit attitudes: </w:t>
      </w:r>
      <w:r w:rsidR="000B6A51">
        <w:rPr>
          <w:rFonts w:eastAsia="Calibri"/>
          <w:i/>
        </w:rPr>
        <w:t>δ =</w:t>
      </w:r>
      <w:r w:rsidR="000B6A51">
        <w:rPr>
          <w:rFonts w:eastAsia="Calibri"/>
        </w:rPr>
        <w:t xml:space="preserve"> </w:t>
      </w:r>
      <w:r w:rsidR="000B6A51">
        <w:t>1.29</w:t>
      </w:r>
      <w:r w:rsidR="000B6A51">
        <w:rPr>
          <w:rFonts w:eastAsia="Calibri"/>
        </w:rPr>
        <w:t>, 95% CI [</w:t>
      </w:r>
      <w:r w:rsidR="000B6A51">
        <w:t>1.03</w:t>
      </w:r>
      <w:r w:rsidR="000B6A51">
        <w:rPr>
          <w:rFonts w:eastAsia="Calibri"/>
        </w:rPr>
        <w:t xml:space="preserve">, </w:t>
      </w:r>
      <w:r w:rsidR="000B6A51">
        <w:t>1.59</w:t>
      </w:r>
      <w:r w:rsidR="000B6A51">
        <w:rPr>
          <w:rFonts w:eastAsia="Calibri"/>
        </w:rPr>
        <w:t xml:space="preserve">], </w:t>
      </w:r>
      <w:r w:rsidR="000B6A51">
        <w:rPr>
          <w:rFonts w:eastAsia="Calibri"/>
          <w:i/>
        </w:rPr>
        <w:t>p</w:t>
      </w:r>
      <w:r w:rsidR="000B6A51">
        <w:rPr>
          <w:rFonts w:eastAsia="Calibri"/>
        </w:rPr>
        <w:t xml:space="preserve"> &lt; .0001; behavioral intentions: </w:t>
      </w:r>
      <w:r w:rsidR="000B6A51">
        <w:t>1.</w:t>
      </w:r>
      <w:r w:rsidR="00F042D0">
        <w:t>51</w:t>
      </w:r>
      <w:r w:rsidR="000B6A51">
        <w:rPr>
          <w:rFonts w:eastAsia="Calibri"/>
        </w:rPr>
        <w:t>, 95% CI [</w:t>
      </w:r>
      <w:r w:rsidR="000B6A51">
        <w:t>1.</w:t>
      </w:r>
      <w:r w:rsidR="00F042D0">
        <w:t>21</w:t>
      </w:r>
      <w:r w:rsidR="000B6A51">
        <w:rPr>
          <w:rFonts w:eastAsia="Calibri"/>
        </w:rPr>
        <w:t xml:space="preserve">, </w:t>
      </w:r>
      <w:r w:rsidR="000B6A51">
        <w:t>1.</w:t>
      </w:r>
      <w:r w:rsidR="00F042D0">
        <w:t>80</w:t>
      </w:r>
      <w:r w:rsidR="000B6A51">
        <w:rPr>
          <w:rFonts w:eastAsia="Calibri"/>
        </w:rPr>
        <w:t xml:space="preserve">], </w:t>
      </w:r>
      <w:r w:rsidR="000B6A51">
        <w:rPr>
          <w:rFonts w:eastAsia="Calibri"/>
          <w:i/>
        </w:rPr>
        <w:t>p</w:t>
      </w:r>
      <w:r w:rsidR="000B6A51">
        <w:rPr>
          <w:rFonts w:eastAsia="Calibri"/>
        </w:rPr>
        <w:t xml:space="preserve"> &lt; .0001</w:t>
      </w:r>
      <w:r w:rsidR="000B6A51">
        <w:t>)</w:t>
      </w:r>
      <w:r>
        <w:t xml:space="preserve">. Those who correctly detected that they were exposed to a Deepfake also fell prey to its influence (self-reported attitudes: </w:t>
      </w:r>
      <w:r>
        <w:rPr>
          <w:rFonts w:eastAsia="Calibri"/>
          <w:i/>
        </w:rPr>
        <w:t>δ =</w:t>
      </w:r>
      <w:r>
        <w:rPr>
          <w:rFonts w:eastAsia="Calibri"/>
        </w:rPr>
        <w:t xml:space="preserve"> </w:t>
      </w:r>
      <w:r>
        <w:t>2.18</w:t>
      </w:r>
      <w:r>
        <w:rPr>
          <w:rFonts w:eastAsia="Calibri"/>
        </w:rPr>
        <w:t>, 95% CI [</w:t>
      </w:r>
      <w:r>
        <w:t>1.93</w:t>
      </w:r>
      <w:r>
        <w:rPr>
          <w:rFonts w:eastAsia="Calibri"/>
        </w:rPr>
        <w:t xml:space="preserve">, </w:t>
      </w:r>
      <w:r>
        <w:t>2.44</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1.37</w:t>
      </w:r>
      <w:r>
        <w:rPr>
          <w:rFonts w:eastAsia="Calibri"/>
        </w:rPr>
        <w:t>, 95% CI [</w:t>
      </w:r>
      <w:r>
        <w:t>1.12</w:t>
      </w:r>
      <w:r>
        <w:rPr>
          <w:rFonts w:eastAsia="Calibri"/>
        </w:rPr>
        <w:t xml:space="preserve">, </w:t>
      </w:r>
      <w:r>
        <w:t>1.64</w:t>
      </w:r>
      <w:r>
        <w:rPr>
          <w:rFonts w:eastAsia="Calibri"/>
        </w:rPr>
        <w:t xml:space="preserve">], </w:t>
      </w:r>
      <w:r>
        <w:rPr>
          <w:rFonts w:eastAsia="Calibri"/>
          <w:i/>
        </w:rPr>
        <w:t>p</w:t>
      </w:r>
      <w:r>
        <w:rPr>
          <w:rFonts w:eastAsia="Calibri"/>
        </w:rPr>
        <w:t xml:space="preserve"> &lt; .0001; behavioral intentions: </w:t>
      </w:r>
      <w:r w:rsidR="00F042D0">
        <w:t>1.59</w:t>
      </w:r>
      <w:r>
        <w:rPr>
          <w:rFonts w:eastAsia="Calibri"/>
        </w:rPr>
        <w:t>, 95% CI [</w:t>
      </w:r>
      <w:r w:rsidR="00F042D0">
        <w:t>1.34</w:t>
      </w:r>
      <w:r>
        <w:rPr>
          <w:rFonts w:eastAsia="Calibri"/>
        </w:rPr>
        <w:t xml:space="preserve">, </w:t>
      </w:r>
      <w:r w:rsidR="00F042D0">
        <w:t>1.84</w:t>
      </w:r>
      <w:r>
        <w:rPr>
          <w:rFonts w:eastAsia="Calibri"/>
        </w:rPr>
        <w:t xml:space="preserve">], </w:t>
      </w:r>
      <w:r>
        <w:rPr>
          <w:rFonts w:eastAsia="Calibri"/>
          <w:i/>
        </w:rPr>
        <w:t>p</w:t>
      </w:r>
      <w:r>
        <w:rPr>
          <w:rFonts w:eastAsia="Calibri"/>
        </w:rPr>
        <w:t xml:space="preserve"> &lt; .0001</w:t>
      </w:r>
      <w:r>
        <w:t xml:space="preserve">). Deepfake even changed the attitudes of those who were aware </w:t>
      </w:r>
      <w:r>
        <w:rPr>
          <w:i/>
          <w:iCs/>
        </w:rPr>
        <w:t>and</w:t>
      </w:r>
      <w:r>
        <w:t xml:space="preserve"> detected its presence</w:t>
      </w:r>
      <w:r w:rsidR="000B6A51">
        <w:t xml:space="preserve"> (self-reported attitudes: </w:t>
      </w:r>
      <w:r w:rsidR="000B6A51">
        <w:rPr>
          <w:rFonts w:eastAsia="Calibri"/>
          <w:i/>
        </w:rPr>
        <w:t>δ =</w:t>
      </w:r>
      <w:r w:rsidR="000B6A51">
        <w:rPr>
          <w:rFonts w:eastAsia="Calibri"/>
        </w:rPr>
        <w:t xml:space="preserve"> </w:t>
      </w:r>
      <w:r w:rsidR="000B6A51">
        <w:t>1.98</w:t>
      </w:r>
      <w:r w:rsidR="000B6A51">
        <w:rPr>
          <w:rFonts w:eastAsia="Calibri"/>
        </w:rPr>
        <w:t>, 95% CI [</w:t>
      </w:r>
      <w:r w:rsidR="000B6A51">
        <w:t>1.65</w:t>
      </w:r>
      <w:r w:rsidR="000B6A51">
        <w:rPr>
          <w:rFonts w:eastAsia="Calibri"/>
        </w:rPr>
        <w:t xml:space="preserve">, </w:t>
      </w:r>
      <w:r w:rsidR="000B6A51">
        <w:t>2.27</w:t>
      </w:r>
      <w:r w:rsidR="000B6A51">
        <w:rPr>
          <w:rFonts w:eastAsia="Calibri"/>
        </w:rPr>
        <w:t xml:space="preserve">], </w:t>
      </w:r>
      <w:r w:rsidR="000B6A51">
        <w:rPr>
          <w:rFonts w:eastAsia="Calibri"/>
          <w:i/>
        </w:rPr>
        <w:t>p</w:t>
      </w:r>
      <w:r w:rsidR="000B6A51">
        <w:rPr>
          <w:rFonts w:eastAsia="Calibri"/>
        </w:rPr>
        <w:t xml:space="preserve"> &lt; .0001; implicit attitudes: </w:t>
      </w:r>
      <w:r w:rsidR="000B6A51">
        <w:rPr>
          <w:rFonts w:eastAsia="Calibri"/>
          <w:i/>
        </w:rPr>
        <w:t>δ =</w:t>
      </w:r>
      <w:r w:rsidR="000B6A51">
        <w:rPr>
          <w:rFonts w:eastAsia="Calibri"/>
        </w:rPr>
        <w:t xml:space="preserve"> </w:t>
      </w:r>
      <w:r w:rsidR="000B6A51">
        <w:t>1.35</w:t>
      </w:r>
      <w:r w:rsidR="000B6A51">
        <w:rPr>
          <w:rFonts w:eastAsia="Calibri"/>
        </w:rPr>
        <w:t>, 95% CI [</w:t>
      </w:r>
      <w:r w:rsidR="000B6A51">
        <w:t>1.01</w:t>
      </w:r>
      <w:r w:rsidR="000B6A51">
        <w:rPr>
          <w:rFonts w:eastAsia="Calibri"/>
        </w:rPr>
        <w:t xml:space="preserve">, </w:t>
      </w:r>
      <w:r w:rsidR="000B6A51">
        <w:t>1.65</w:t>
      </w:r>
      <w:r w:rsidR="000B6A51">
        <w:rPr>
          <w:rFonts w:eastAsia="Calibri"/>
        </w:rPr>
        <w:t xml:space="preserve">], </w:t>
      </w:r>
      <w:r w:rsidR="000B6A51">
        <w:rPr>
          <w:rFonts w:eastAsia="Calibri"/>
          <w:i/>
        </w:rPr>
        <w:t>p</w:t>
      </w:r>
      <w:r w:rsidR="000B6A51">
        <w:rPr>
          <w:rFonts w:eastAsia="Calibri"/>
        </w:rPr>
        <w:t xml:space="preserve"> &lt; .0001</w:t>
      </w:r>
      <w:r w:rsidR="000B6A51">
        <w:t>) and intentions (</w:t>
      </w:r>
      <w:r w:rsidR="000B6A51">
        <w:rPr>
          <w:rFonts w:eastAsia="Calibri"/>
          <w:i/>
        </w:rPr>
        <w:t>δ =</w:t>
      </w:r>
      <w:r w:rsidR="000B6A51">
        <w:rPr>
          <w:rFonts w:eastAsia="Calibri"/>
        </w:rPr>
        <w:t xml:space="preserve"> </w:t>
      </w:r>
      <w:r w:rsidR="001859C7">
        <w:t>1.38</w:t>
      </w:r>
      <w:r w:rsidR="000B6A51">
        <w:rPr>
          <w:rFonts w:eastAsia="Calibri"/>
        </w:rPr>
        <w:t>, 95% CI [</w:t>
      </w:r>
      <w:r w:rsidR="001859C7">
        <w:t>1.09</w:t>
      </w:r>
      <w:r w:rsidR="000B6A51">
        <w:rPr>
          <w:rFonts w:eastAsia="Calibri"/>
        </w:rPr>
        <w:t xml:space="preserve">, </w:t>
      </w:r>
      <w:r w:rsidR="001859C7">
        <w:t>1.72</w:t>
      </w:r>
      <w:r w:rsidR="000B6A51">
        <w:rPr>
          <w:rFonts w:eastAsia="Calibri"/>
        </w:rPr>
        <w:t xml:space="preserve">], </w:t>
      </w:r>
      <w:r w:rsidR="000B6A51">
        <w:rPr>
          <w:rFonts w:eastAsia="Calibri"/>
          <w:i/>
        </w:rPr>
        <w:t>p</w:t>
      </w:r>
      <w:r w:rsidR="000B6A51">
        <w:rPr>
          <w:rFonts w:eastAsia="Calibri"/>
        </w:rPr>
        <w:t xml:space="preserve"> &lt; .0001</w:t>
      </w:r>
      <w:r w:rsidR="000B6A51">
        <w:t>).</w:t>
      </w:r>
    </w:p>
    <w:p w14:paraId="2C72DBD7" w14:textId="4B4404EA" w:rsidR="009E3609" w:rsidRDefault="0058745B">
      <w:pPr>
        <w:pStyle w:val="AbstractSummary"/>
        <w:spacing w:line="480" w:lineRule="auto"/>
        <w:ind w:firstLine="720"/>
      </w:pPr>
      <w:r>
        <w:t xml:space="preserve">In short, even detectable or imperfect </w:t>
      </w:r>
      <w:proofErr w:type="spellStart"/>
      <w:r>
        <w:t>Deepfakes</w:t>
      </w:r>
      <w:proofErr w:type="spellEnd"/>
      <w:r>
        <w:t xml:space="preserve"> psychologically </w:t>
      </w:r>
      <w:r w:rsidR="001951F9">
        <w:t xml:space="preserve">impact </w:t>
      </w:r>
      <w:r>
        <w:t xml:space="preserve">viewers, and can be used to manipulate </w:t>
      </w:r>
      <w:r w:rsidR="001951F9">
        <w:t xml:space="preserve">their </w:t>
      </w:r>
      <w:r>
        <w:t xml:space="preserve">attitudes and intentions as effectively as </w:t>
      </w:r>
      <w:r w:rsidR="00E95B9A">
        <w:t xml:space="preserve">genuine </w:t>
      </w:r>
      <w:r>
        <w:t>content. Many are unaware of this new technology, find it difficult to detect when they are being exposed to it, and neithe</w:t>
      </w:r>
      <w:r w:rsidR="00E95B9A">
        <w:t>r awareness nor detection serves</w:t>
      </w:r>
      <w:r>
        <w:t xml:space="preserve"> to protect </w:t>
      </w:r>
      <w:r w:rsidR="001951F9">
        <w:t xml:space="preserve">them </w:t>
      </w:r>
      <w:r>
        <w:t xml:space="preserve">from its influence. </w:t>
      </w:r>
    </w:p>
    <w:p w14:paraId="4D6899C0" w14:textId="2DC77958" w:rsidR="009E3609" w:rsidRDefault="0058745B">
      <w:pPr>
        <w:pStyle w:val="AbstractSummary"/>
        <w:spacing w:line="480" w:lineRule="auto"/>
        <w:ind w:firstLine="720"/>
        <w:rPr>
          <w:rStyle w:val="scayt-misspell-word"/>
        </w:rPr>
      </w:pPr>
      <w:r>
        <w:rPr>
          <w:rStyle w:val="scayt-misspell-word"/>
        </w:rPr>
        <w:t xml:space="preserve">Given the dangers posed by </w:t>
      </w:r>
      <w:proofErr w:type="spellStart"/>
      <w:r w:rsidR="006E715D">
        <w:rPr>
          <w:rStyle w:val="scayt-misspell-word"/>
        </w:rPr>
        <w:t>Deepfaking</w:t>
      </w:r>
      <w:proofErr w:type="spellEnd"/>
      <w:r>
        <w:rPr>
          <w:rStyle w:val="scayt-misspell-word"/>
        </w:rPr>
        <w:t xml:space="preserve">, politicians are looking to the law to help regulate </w:t>
      </w:r>
      <w:r w:rsidR="006E715D">
        <w:rPr>
          <w:rStyle w:val="scayt-misspell-word"/>
        </w:rPr>
        <w:t xml:space="preserve">its </w:t>
      </w:r>
      <w:r>
        <w:rPr>
          <w:rStyle w:val="scayt-misspell-word"/>
        </w:rPr>
        <w:t xml:space="preserve">creation and spread, while industry </w:t>
      </w:r>
      <w:r w:rsidR="006E715D">
        <w:rPr>
          <w:rStyle w:val="scayt-misspell-word"/>
        </w:rPr>
        <w:t xml:space="preserve">leaders devise algorithms </w:t>
      </w:r>
      <w:r>
        <w:rPr>
          <w:rStyle w:val="scayt-misspell-word"/>
        </w:rPr>
        <w:t xml:space="preserve">to help detect and recognize </w:t>
      </w:r>
      <w:r w:rsidR="00E95B9A">
        <w:rPr>
          <w:rStyle w:val="scayt-misspell-word"/>
        </w:rPr>
        <w:t>when it’s present</w:t>
      </w:r>
      <w:r>
        <w:rPr>
          <w:rStyle w:val="scayt-misspell-word"/>
        </w:rPr>
        <w:t xml:space="preserve">. Our findings </w:t>
      </w:r>
      <w:r w:rsidR="004B1C22">
        <w:rPr>
          <w:rStyle w:val="scayt-misspell-word"/>
        </w:rPr>
        <w:t xml:space="preserve">indicate </w:t>
      </w:r>
      <w:r>
        <w:rPr>
          <w:rStyle w:val="scayt-misspell-word"/>
        </w:rPr>
        <w:t xml:space="preserve">that </w:t>
      </w:r>
      <w:r w:rsidR="004B1C22">
        <w:rPr>
          <w:rStyle w:val="scayt-misspell-word"/>
        </w:rPr>
        <w:t xml:space="preserve">this </w:t>
      </w:r>
      <w:r w:rsidR="00E95B9A">
        <w:rPr>
          <w:rStyle w:val="scayt-misspell-word"/>
        </w:rPr>
        <w:t xml:space="preserve">won’t be </w:t>
      </w:r>
      <w:r>
        <w:rPr>
          <w:rStyle w:val="scayt-misspell-word"/>
        </w:rPr>
        <w:t>enough: a single brief exposure to a Deepfake quickly and effectively shifted (</w:t>
      </w:r>
      <w:r w:rsidR="004B1C22">
        <w:rPr>
          <w:rStyle w:val="scayt-misspell-word"/>
        </w:rPr>
        <w:t>implicit</w:t>
      </w:r>
      <w:r>
        <w:rPr>
          <w:rStyle w:val="scayt-misspell-word"/>
        </w:rPr>
        <w:t xml:space="preserve">) thoughts and feelings, even when people were fully aware that the content they had just encountered was Deepfaked. </w:t>
      </w:r>
    </w:p>
    <w:p w14:paraId="4FF3DF61" w14:textId="3EA91B32" w:rsidR="009E3609" w:rsidRDefault="0058745B" w:rsidP="004B1C22">
      <w:pPr>
        <w:pStyle w:val="AbstractSummary"/>
        <w:spacing w:line="480" w:lineRule="auto"/>
        <w:ind w:firstLine="720"/>
      </w:pPr>
      <w:r>
        <w:rPr>
          <w:rStyle w:val="scayt-misspell-word"/>
        </w:rPr>
        <w:lastRenderedPageBreak/>
        <w:t xml:space="preserve">What is needed then is a better understanding of the </w:t>
      </w:r>
      <w:r>
        <w:rPr>
          <w:i/>
          <w:iCs/>
        </w:rPr>
        <w:t>psychology</w:t>
      </w:r>
      <w:r>
        <w:t xml:space="preserve"> of </w:t>
      </w:r>
      <w:proofErr w:type="spellStart"/>
      <w:r>
        <w:t>Deepfakes</w:t>
      </w:r>
      <w:proofErr w:type="spellEnd"/>
      <w:r>
        <w:t xml:space="preserve">, and in particular, how they exploit our cognitive biases, vulnerabilities, and limitations for maladaptive ends. We need to identify the properties of individuals, situations, and content that increase the chances that </w:t>
      </w:r>
      <w:proofErr w:type="spellStart"/>
      <w:r>
        <w:t>Deepfakes</w:t>
      </w:r>
      <w:proofErr w:type="spellEnd"/>
      <w:r>
        <w:t xml:space="preserve"> are believed and spread. </w:t>
      </w:r>
      <w:r w:rsidR="00E95B9A">
        <w:t>E</w:t>
      </w:r>
      <w:r>
        <w:t>xamine if these lies root themselves quickly and deeply in our minds, and linger long after efforts to debunk them have ended (</w:t>
      </w:r>
      <w:r w:rsidR="009167CE">
        <w:rPr>
          <w:i/>
          <w:iCs/>
        </w:rPr>
        <w:t>22-23</w:t>
      </w:r>
      <w:r>
        <w:t xml:space="preserve">). If so, then corrective approaches currently favored by tech companies, such as tagging Deepfaked </w:t>
      </w:r>
      <w:r w:rsidR="00E95B9A">
        <w:t xml:space="preserve">content </w:t>
      </w:r>
      <w:r>
        <w:t>with a warning, may be less effective than assumed (</w:t>
      </w:r>
      <w:r w:rsidR="009167CE">
        <w:rPr>
          <w:i/>
          <w:iCs/>
        </w:rPr>
        <w:t>24</w:t>
      </w:r>
      <w:r>
        <w:rPr>
          <w:iCs/>
        </w:rPr>
        <w:t>)</w:t>
      </w:r>
      <w:r>
        <w:t xml:space="preserve">. We also need to examine if </w:t>
      </w:r>
      <w:proofErr w:type="spellStart"/>
      <w:r>
        <w:t>Deepfakes</w:t>
      </w:r>
      <w:proofErr w:type="spellEnd"/>
      <w:r>
        <w:t xml:space="preserve"> can be used to manipulate what we remember, either by trigger Mandela effects (i.e., installing false memories of events that never happened) or by altering genuine memories that did (</w:t>
      </w:r>
      <w:r w:rsidR="009167CE">
        <w:rPr>
          <w:i/>
          <w:iCs/>
        </w:rPr>
        <w:t>25</w:t>
      </w:r>
      <w:r>
        <w:t>). If they can influence memory then it is not only the present and future that can be influenced but also the past.</w:t>
      </w:r>
    </w:p>
    <w:p w14:paraId="59CD5CDC" w14:textId="5CF4C463" w:rsidR="009E3609" w:rsidRDefault="0058745B">
      <w:pPr>
        <w:pStyle w:val="AbstractSummary"/>
        <w:spacing w:line="480" w:lineRule="auto"/>
        <w:ind w:firstLine="720"/>
      </w:pPr>
      <w:r>
        <w:t xml:space="preserve">Perhaps the most dangerous aspect of </w:t>
      </w:r>
      <w:proofErr w:type="spellStart"/>
      <w:r>
        <w:t>Deepfakes</w:t>
      </w:r>
      <w:proofErr w:type="spellEnd"/>
      <w:r>
        <w:t xml:space="preserve"> is their capacity to erode our underlying belief in what is real and what can be trusted. Instead of asking if a specific image, video, or audio clip is authentic, this new technology may cause us to question </w:t>
      </w:r>
      <w:r>
        <w:rPr>
          <w:i/>
          <w:iCs/>
        </w:rPr>
        <w:t>everything</w:t>
      </w:r>
      <w:r>
        <w:t xml:space="preserve"> that we see and hear, thereby accelerating a growing trend towards epistemic breakdown: an inability or reduced motivation to distinguish fact from fiction. This “reality apathy” (</w:t>
      </w:r>
      <w:r w:rsidR="009167CE">
        <w:rPr>
          <w:i/>
          <w:iCs/>
        </w:rPr>
        <w:t>26</w:t>
      </w:r>
      <w:r>
        <w:t>) may be exploited by certain actors to dismiss inconvenient or incriminating content as a fabrication (the so-called ‘liar’s dividend’ (</w:t>
      </w:r>
      <w:r w:rsidR="00086319">
        <w:rPr>
          <w:i/>
          <w:iCs/>
        </w:rPr>
        <w:t>27</w:t>
      </w:r>
      <w:r>
        <w:t>)). Given that the human mind is built for belief (</w:t>
      </w:r>
      <w:r w:rsidR="00086319">
        <w:rPr>
          <w:i/>
          <w:iCs/>
        </w:rPr>
        <w:t>28</w:t>
      </w:r>
      <w:r>
        <w:t xml:space="preserve">), we need psychological interventions that can inoculate individuals against </w:t>
      </w:r>
      <w:proofErr w:type="spellStart"/>
      <w:r w:rsidR="004B1C22">
        <w:t>Deepfakes</w:t>
      </w:r>
      <w:proofErr w:type="spellEnd"/>
      <w:r>
        <w:t>, and together with technology and legislation, create a shared immune system that safeguards our individual and collective belief in truth</w:t>
      </w:r>
      <w:r>
        <w:rPr>
          <w:rStyle w:val="scayt-misspell-word"/>
        </w:rPr>
        <w:t xml:space="preserve">. Without such safeguards </w:t>
      </w:r>
      <w:r>
        <w:t xml:space="preserve">we may be speeding towards a world where our ability to agree on what is true </w:t>
      </w:r>
      <w:r w:rsidR="00E95B9A">
        <w:t xml:space="preserve">eventually </w:t>
      </w:r>
      <w:r>
        <w:t xml:space="preserve">disappears. </w:t>
      </w:r>
    </w:p>
    <w:p w14:paraId="36704ED8" w14:textId="77777777" w:rsidR="009E3609" w:rsidRDefault="009E3609">
      <w:pPr>
        <w:pStyle w:val="AbstractSummary"/>
        <w:jc w:val="center"/>
        <w:rPr>
          <w:b/>
          <w:bCs/>
        </w:rPr>
      </w:pPr>
    </w:p>
    <w:p w14:paraId="0E99C449" w14:textId="704B85A3" w:rsidR="00086319" w:rsidRPr="00B97AB5" w:rsidRDefault="00086319" w:rsidP="00086319">
      <w:pPr>
        <w:pStyle w:val="AbstractSummary"/>
        <w:spacing w:line="480" w:lineRule="auto"/>
        <w:jc w:val="center"/>
        <w:rPr>
          <w:b/>
          <w:bCs/>
        </w:rPr>
      </w:pPr>
      <w:r w:rsidRPr="00B97AB5">
        <w:rPr>
          <w:b/>
          <w:bCs/>
        </w:rPr>
        <w:lastRenderedPageBreak/>
        <w:t>References and Notes</w:t>
      </w:r>
    </w:p>
    <w:p w14:paraId="3C0BEC14" w14:textId="77777777" w:rsidR="00086319" w:rsidRPr="00B97AB5" w:rsidRDefault="00086319" w:rsidP="00086319">
      <w:pPr>
        <w:pStyle w:val="AbstractSummary"/>
        <w:spacing w:line="480" w:lineRule="auto"/>
      </w:pPr>
      <w:r w:rsidRPr="00B97AB5">
        <w:t xml:space="preserve">1. J. </w:t>
      </w:r>
      <w:proofErr w:type="spellStart"/>
      <w:r w:rsidRPr="00B97AB5">
        <w:t>Kietzmann</w:t>
      </w:r>
      <w:proofErr w:type="spellEnd"/>
      <w:r w:rsidRPr="00B97AB5">
        <w:t xml:space="preserve">, L. Lee, I. McCarthy, T. </w:t>
      </w:r>
      <w:proofErr w:type="spellStart"/>
      <w:r w:rsidRPr="00B97AB5">
        <w:t>Kietzmann</w:t>
      </w:r>
      <w:proofErr w:type="spellEnd"/>
      <w:r w:rsidRPr="00B97AB5">
        <w:t xml:space="preserve">, </w:t>
      </w:r>
      <w:proofErr w:type="spellStart"/>
      <w:r w:rsidRPr="00B97AB5">
        <w:t>Deepfakes</w:t>
      </w:r>
      <w:proofErr w:type="spellEnd"/>
      <w:r w:rsidRPr="00B97AB5">
        <w:t xml:space="preserve">: Trick or treat? </w:t>
      </w:r>
      <w:r w:rsidRPr="00B97AB5">
        <w:rPr>
          <w:i/>
          <w:iCs/>
        </w:rPr>
        <w:t xml:space="preserve">Bus. </w:t>
      </w:r>
      <w:proofErr w:type="spellStart"/>
      <w:r w:rsidRPr="00B97AB5">
        <w:rPr>
          <w:i/>
          <w:iCs/>
        </w:rPr>
        <w:t>Horiz</w:t>
      </w:r>
      <w:proofErr w:type="spellEnd"/>
      <w:r w:rsidRPr="00B97AB5">
        <w:rPr>
          <w:i/>
          <w:iCs/>
        </w:rPr>
        <w:t>.</w:t>
      </w:r>
      <w:r w:rsidRPr="00B97AB5">
        <w:t xml:space="preserve"> </w:t>
      </w:r>
      <w:r w:rsidRPr="00B97AB5">
        <w:rPr>
          <w:b/>
          <w:bCs/>
          <w:i/>
          <w:iCs/>
        </w:rPr>
        <w:t>63</w:t>
      </w:r>
      <w:r w:rsidRPr="00B97AB5">
        <w:t>, 135-146 (2020).</w:t>
      </w:r>
    </w:p>
    <w:p w14:paraId="306C80A7" w14:textId="7948FDCA" w:rsidR="00086319" w:rsidRPr="00B97AB5" w:rsidRDefault="00086319" w:rsidP="00086319">
      <w:pPr>
        <w:pStyle w:val="AbstractSummary"/>
        <w:spacing w:line="480" w:lineRule="auto"/>
      </w:pPr>
      <w:r w:rsidRPr="00B97AB5">
        <w:t>2. K. Hill, J. White, Designed to deceive: Do these people look real to you? (2020), (</w:t>
      </w:r>
      <w:hyperlink r:id="rId12">
        <w:r w:rsidRPr="00B97AB5">
          <w:rPr>
            <w:rStyle w:val="InternetLink"/>
          </w:rPr>
          <w:t>https://www.nytimes.com/interactive/2020/11/21/science/artificial-intelligence-fake-people-faces.html</w:t>
        </w:r>
      </w:hyperlink>
      <w:r w:rsidRPr="00B97AB5">
        <w:t xml:space="preserve">).   </w:t>
      </w:r>
    </w:p>
    <w:p w14:paraId="4D9041C9" w14:textId="01C92378" w:rsidR="00086319" w:rsidRPr="00B97AB5" w:rsidRDefault="00086319" w:rsidP="00086319">
      <w:pPr>
        <w:pStyle w:val="AbstractSummary"/>
        <w:spacing w:line="480" w:lineRule="auto"/>
      </w:pPr>
      <w:r w:rsidRPr="00B97AB5">
        <w:t>3. M. McDonough, Artificial intelligence is now shockingly good at sounding human (2020), (</w:t>
      </w:r>
      <w:hyperlink r:id="rId13">
        <w:r w:rsidRPr="00B97AB5">
          <w:rPr>
            <w:rStyle w:val="InternetLink"/>
          </w:rPr>
          <w:t>https://www.scientificamerican.com/video/artificial-intelligence-is-now-shockingly-good-at-sounding-human/</w:t>
        </w:r>
      </w:hyperlink>
      <w:hyperlink r:id="rId14">
        <w:r w:rsidRPr="00B97AB5">
          <w:t xml:space="preserve">).  </w:t>
        </w:r>
      </w:hyperlink>
    </w:p>
    <w:p w14:paraId="3238A1EC" w14:textId="4CA8C283" w:rsidR="00086319" w:rsidRPr="00B97AB5" w:rsidRDefault="00086319" w:rsidP="00086319">
      <w:pPr>
        <w:pStyle w:val="AbstractSummary"/>
        <w:spacing w:line="480" w:lineRule="auto"/>
      </w:pPr>
      <w:r w:rsidRPr="00B97AB5">
        <w:t>4. GPT3, A robot wrote this entire article. Are you scared yet, human? (2020), (</w:t>
      </w:r>
      <w:hyperlink r:id="rId15">
        <w:r w:rsidRPr="00B97AB5">
          <w:rPr>
            <w:rStyle w:val="InternetLink"/>
          </w:rPr>
          <w:t>https://www.theguardian.com/commentisfree/2020/sep/08/robot-wrote-this-article-gpt-3</w:t>
        </w:r>
      </w:hyperlink>
      <w:r w:rsidRPr="00B97AB5">
        <w:t xml:space="preserve">). </w:t>
      </w:r>
    </w:p>
    <w:p w14:paraId="41A8B5C6" w14:textId="400C40A6" w:rsidR="00086319" w:rsidRPr="00B97AB5" w:rsidRDefault="00086319" w:rsidP="00086319">
      <w:pPr>
        <w:pStyle w:val="AbstractSummary"/>
        <w:spacing w:line="480" w:lineRule="auto"/>
      </w:pPr>
      <w:r w:rsidRPr="00B97AB5">
        <w:t xml:space="preserve">5. R. </w:t>
      </w:r>
      <w:proofErr w:type="spellStart"/>
      <w:r w:rsidRPr="00B97AB5">
        <w:t>Satter</w:t>
      </w:r>
      <w:proofErr w:type="spellEnd"/>
      <w:r w:rsidRPr="00B97AB5">
        <w:t>, Deepfake used to attack activist couple shows new disinformation frontier (2020), (</w:t>
      </w:r>
      <w:hyperlink r:id="rId16">
        <w:r w:rsidRPr="00B97AB5">
          <w:rPr>
            <w:rStyle w:val="InternetLink"/>
          </w:rPr>
          <w:t>https://www.reuters.com/article/us-cyber-deepfake-activist-idUSKCN24G15E</w:t>
        </w:r>
      </w:hyperlink>
      <w:r w:rsidRPr="00B97AB5">
        <w:t xml:space="preserve">). </w:t>
      </w:r>
    </w:p>
    <w:p w14:paraId="00523B02" w14:textId="388C7ED9" w:rsidR="00086319" w:rsidRPr="00B97AB5" w:rsidRDefault="00086319" w:rsidP="00086319">
      <w:pPr>
        <w:pStyle w:val="AbstractSummary"/>
        <w:spacing w:line="480" w:lineRule="auto"/>
      </w:pPr>
      <w:r w:rsidRPr="00B97AB5">
        <w:t xml:space="preserve">6. J. Bateman, </w:t>
      </w:r>
      <w:proofErr w:type="spellStart"/>
      <w:r w:rsidRPr="00B97AB5">
        <w:t>Deepfakes</w:t>
      </w:r>
      <w:proofErr w:type="spellEnd"/>
      <w:r w:rsidRPr="00B97AB5">
        <w:t xml:space="preserve"> and synthetic media in the financial system: Assessing threat scenarios (2020), (</w:t>
      </w:r>
      <w:hyperlink r:id="rId17">
        <w:r w:rsidRPr="00B97AB5">
          <w:rPr>
            <w:rStyle w:val="InternetLink"/>
          </w:rPr>
          <w:t>https://carnegieendowment.org/2020/07/08/deepfakes-and-synthetic-media-in-financial-system-assessing-threat-scenarios-pub-82237</w:t>
        </w:r>
      </w:hyperlink>
      <w:r w:rsidRPr="00B97AB5">
        <w:t xml:space="preserve">). </w:t>
      </w:r>
    </w:p>
    <w:p w14:paraId="6DAE798A" w14:textId="248A2398" w:rsidR="00086319" w:rsidRPr="00B97AB5" w:rsidRDefault="00086319" w:rsidP="00086319">
      <w:pPr>
        <w:pStyle w:val="AbstractSummary"/>
        <w:spacing w:line="480" w:lineRule="auto"/>
      </w:pPr>
      <w:r w:rsidRPr="00B97AB5">
        <w:t xml:space="preserve">7. C. </w:t>
      </w:r>
      <w:proofErr w:type="spellStart"/>
      <w:r w:rsidRPr="00B97AB5">
        <w:t>Stupp</w:t>
      </w:r>
      <w:proofErr w:type="spellEnd"/>
      <w:r w:rsidRPr="00B97AB5">
        <w:t>, Fraudsters used AI to mimic CEO’s voice in unusual cybercrime case (2020), (</w:t>
      </w:r>
      <w:hyperlink r:id="rId18">
        <w:r w:rsidRPr="00B97AB5">
          <w:rPr>
            <w:rStyle w:val="InternetLink"/>
          </w:rPr>
          <w:t>https://www.wsj.com/articles/fraudsters-use-ai-to-mimic-ceos-voice-in-unusual-cybercrime-case-11567157402</w:t>
        </w:r>
      </w:hyperlink>
      <w:r w:rsidRPr="00B97AB5">
        <w:t xml:space="preserve">). </w:t>
      </w:r>
    </w:p>
    <w:p w14:paraId="59799DB7" w14:textId="72129B99" w:rsidR="00086319" w:rsidRPr="00B97AB5" w:rsidRDefault="00086319" w:rsidP="00086319">
      <w:pPr>
        <w:pStyle w:val="AbstractSummary"/>
        <w:spacing w:line="480" w:lineRule="auto"/>
      </w:pPr>
      <w:r w:rsidRPr="00B97AB5">
        <w:t xml:space="preserve">8. H. </w:t>
      </w:r>
      <w:proofErr w:type="spellStart"/>
      <w:r w:rsidRPr="00B97AB5">
        <w:t>Ajder</w:t>
      </w:r>
      <w:proofErr w:type="spellEnd"/>
      <w:r w:rsidRPr="00B97AB5">
        <w:t xml:space="preserve">, G. </w:t>
      </w:r>
      <w:proofErr w:type="spellStart"/>
      <w:r w:rsidRPr="00B97AB5">
        <w:t>Patrini</w:t>
      </w:r>
      <w:proofErr w:type="spellEnd"/>
      <w:r w:rsidRPr="00B97AB5">
        <w:t xml:space="preserve">, F. Cavalli, L. Cullen, The state of </w:t>
      </w:r>
      <w:proofErr w:type="spellStart"/>
      <w:r w:rsidRPr="00B97AB5">
        <w:t>Deepfakes</w:t>
      </w:r>
      <w:proofErr w:type="spellEnd"/>
      <w:r w:rsidRPr="00B97AB5">
        <w:t xml:space="preserve"> 2019: Landscape, threats, and impact (2019), (</w:t>
      </w:r>
      <w:hyperlink r:id="rId19">
        <w:r w:rsidRPr="00B97AB5">
          <w:rPr>
            <w:rStyle w:val="InternetLink"/>
          </w:rPr>
          <w:t>https://sensity.ai/reports/</w:t>
        </w:r>
      </w:hyperlink>
      <w:r w:rsidRPr="00B97AB5">
        <w:t xml:space="preserve">). </w:t>
      </w:r>
    </w:p>
    <w:p w14:paraId="29A46400" w14:textId="155B8D36" w:rsidR="00086319" w:rsidRPr="00B97AB5" w:rsidRDefault="00086319" w:rsidP="00086319">
      <w:pPr>
        <w:pStyle w:val="AbstractSummary"/>
        <w:spacing w:line="480" w:lineRule="auto"/>
      </w:pPr>
      <w:r w:rsidRPr="00B97AB5">
        <w:lastRenderedPageBreak/>
        <w:t xml:space="preserve">9. J. </w:t>
      </w:r>
      <w:proofErr w:type="spellStart"/>
      <w:r w:rsidRPr="00B97AB5">
        <w:t>Koetsier</w:t>
      </w:r>
      <w:proofErr w:type="spellEnd"/>
      <w:r w:rsidRPr="00B97AB5">
        <w:t>, Fake video election? Deepfake videos ‘grew 20X’ since 2019 (2020), (</w:t>
      </w:r>
      <w:hyperlink r:id="rId20">
        <w:r w:rsidRPr="00B97AB5">
          <w:rPr>
            <w:rStyle w:val="InternetLink"/>
          </w:rPr>
          <w:t>https://www.forbes.com/sites/johnkoetsier/2020/09/09/fake-video-election-deepfake-videos-grew-20x-since-2019/</w:t>
        </w:r>
      </w:hyperlink>
      <w:r w:rsidRPr="00B97AB5">
        <w:t>).</w:t>
      </w:r>
    </w:p>
    <w:p w14:paraId="229D2AC5" w14:textId="7671383B" w:rsidR="00086319" w:rsidRPr="00B97AB5" w:rsidRDefault="00086319" w:rsidP="00086319">
      <w:pPr>
        <w:pStyle w:val="AbstractSummary"/>
        <w:spacing w:line="480" w:lineRule="auto"/>
      </w:pPr>
      <w:r w:rsidRPr="00B97AB5">
        <w:t xml:space="preserve">10. W. </w:t>
      </w:r>
      <w:proofErr w:type="spellStart"/>
      <w:r w:rsidRPr="00B97AB5">
        <w:t>Galston</w:t>
      </w:r>
      <w:proofErr w:type="spellEnd"/>
      <w:r w:rsidRPr="00B97AB5">
        <w:t>, Is seeing still believing? The Deepfake challenge to truth in politics (2020), (</w:t>
      </w:r>
      <w:hyperlink r:id="rId21">
        <w:r w:rsidRPr="00B97AB5">
          <w:rPr>
            <w:rStyle w:val="InternetLink"/>
          </w:rPr>
          <w:t>https://www.brookings.edu/research/is-seeing-still-believing-the-deepfake-challenge-to-truth-in-politics/</w:t>
        </w:r>
      </w:hyperlink>
      <w:r w:rsidRPr="00B97AB5">
        <w:t xml:space="preserve">). </w:t>
      </w:r>
    </w:p>
    <w:p w14:paraId="027E8815" w14:textId="57D4059A" w:rsidR="00086319" w:rsidRPr="00B97AB5" w:rsidRDefault="00086319" w:rsidP="00086319">
      <w:pPr>
        <w:pStyle w:val="AbstractSummary"/>
        <w:spacing w:line="480" w:lineRule="auto"/>
      </w:pPr>
      <w:r w:rsidRPr="00B97AB5">
        <w:t xml:space="preserve">11. T. Hwang, </w:t>
      </w:r>
      <w:proofErr w:type="spellStart"/>
      <w:r w:rsidRPr="00B97AB5">
        <w:t>Deepfakes</w:t>
      </w:r>
      <w:proofErr w:type="spellEnd"/>
      <w:r w:rsidRPr="00B97AB5">
        <w:t>: A grounded threat assessment (Center for Security and Emerging Technology) (2020), (cset.georgetown.edu/research/deepfak</w:t>
      </w:r>
      <w:r w:rsidR="00B10A5D">
        <w:t>es-a-grounded-threat-assessment/</w:t>
      </w:r>
      <w:r w:rsidRPr="00B97AB5">
        <w:t xml:space="preserve">).      </w:t>
      </w:r>
    </w:p>
    <w:p w14:paraId="4B37502A" w14:textId="121DA01B" w:rsidR="00086319" w:rsidRPr="00B97AB5" w:rsidRDefault="00086319" w:rsidP="00086319">
      <w:pPr>
        <w:pStyle w:val="AbstractSummary"/>
        <w:spacing w:line="480" w:lineRule="auto"/>
      </w:pPr>
      <w:r w:rsidRPr="00B97AB5">
        <w:t xml:space="preserve">12. K. </w:t>
      </w:r>
      <w:proofErr w:type="spellStart"/>
      <w:r w:rsidRPr="00B97AB5">
        <w:t>Sayler</w:t>
      </w:r>
      <w:proofErr w:type="spellEnd"/>
      <w:r w:rsidRPr="00B97AB5">
        <w:t xml:space="preserve">, L. Harris, </w:t>
      </w:r>
      <w:proofErr w:type="spellStart"/>
      <w:r w:rsidRPr="00B97AB5">
        <w:t>Deepfakes</w:t>
      </w:r>
      <w:proofErr w:type="spellEnd"/>
      <w:r w:rsidRPr="00B97AB5">
        <w:t xml:space="preserve"> and national security (2020), (</w:t>
      </w:r>
      <w:hyperlink r:id="rId22">
        <w:r w:rsidRPr="00B97AB5">
          <w:rPr>
            <w:rStyle w:val="InternetLink"/>
          </w:rPr>
          <w:t>https://crsreports.congress.gov/product/pdf/IF/IF11333</w:t>
        </w:r>
      </w:hyperlink>
      <w:r w:rsidRPr="00B97AB5">
        <w:t xml:space="preserve">). </w:t>
      </w:r>
    </w:p>
    <w:p w14:paraId="240B407E" w14:textId="2524CC7C" w:rsidR="00086319" w:rsidRPr="00B97AB5" w:rsidRDefault="00086319" w:rsidP="00086319">
      <w:pPr>
        <w:pStyle w:val="AbstractSummary"/>
        <w:spacing w:line="480" w:lineRule="auto"/>
      </w:pPr>
      <w:r w:rsidRPr="00B97AB5">
        <w:t xml:space="preserve">13. </w:t>
      </w:r>
      <w:proofErr w:type="spellStart"/>
      <w:r w:rsidRPr="00B97AB5">
        <w:t>Ciancaglini</w:t>
      </w:r>
      <w:proofErr w:type="spellEnd"/>
      <w:r w:rsidRPr="00B97AB5">
        <w:t xml:space="preserve">, C. Gibson, D. Sancho, O. McCarthy, M. Eira, P. Amann, A. </w:t>
      </w:r>
      <w:proofErr w:type="spellStart"/>
      <w:r w:rsidRPr="00B97AB5">
        <w:t>Klayn</w:t>
      </w:r>
      <w:proofErr w:type="spellEnd"/>
      <w:r w:rsidRPr="00B97AB5">
        <w:t xml:space="preserve">, R. McArdle, I. </w:t>
      </w:r>
      <w:proofErr w:type="spellStart"/>
      <w:r w:rsidRPr="00B97AB5">
        <w:t>Beridze</w:t>
      </w:r>
      <w:proofErr w:type="spellEnd"/>
      <w:r w:rsidRPr="00B97AB5">
        <w:t>, P. Amann, Malicious uses and abuses of artificial intelligence. Trend Micro Research (2020), (</w:t>
      </w:r>
      <w:hyperlink r:id="rId23">
        <w:r w:rsidRPr="00B97AB5">
          <w:rPr>
            <w:rStyle w:val="InternetLink"/>
          </w:rPr>
          <w:t>https://www.europol.europa.eu/publications-documents/malicious-uses-and-abuses-of-artificial-intelligence</w:t>
        </w:r>
      </w:hyperlink>
      <w:r w:rsidRPr="00B97AB5">
        <w:t xml:space="preserve">). </w:t>
      </w:r>
    </w:p>
    <w:p w14:paraId="5EB5D519" w14:textId="4C79592D" w:rsidR="00086319" w:rsidRPr="00B97AB5" w:rsidRDefault="00086319" w:rsidP="00086319">
      <w:pPr>
        <w:pStyle w:val="AbstractSummary"/>
        <w:spacing w:line="480" w:lineRule="auto"/>
      </w:pPr>
      <w:r w:rsidRPr="00B97AB5">
        <w:t>14. Communication from the Commission - Tackling online disinformation: A European Approach (2018), COM/2018/236 final (</w:t>
      </w:r>
      <w:hyperlink r:id="rId24">
        <w:r w:rsidRPr="00B97AB5">
          <w:rPr>
            <w:rStyle w:val="InternetLink"/>
          </w:rPr>
          <w:t>https://eur-lex.europa.eu/legal-content/EN/TXT/?uri=CELEX:52018DC0236</w:t>
        </w:r>
      </w:hyperlink>
      <w:r w:rsidRPr="00B97AB5">
        <w:t xml:space="preserve">). </w:t>
      </w:r>
    </w:p>
    <w:p w14:paraId="00BD0A2F" w14:textId="332F8B29" w:rsidR="00086319" w:rsidRPr="00B97AB5" w:rsidRDefault="00086319" w:rsidP="00086319">
      <w:pPr>
        <w:pStyle w:val="AbstractSummary"/>
        <w:spacing w:line="480" w:lineRule="auto"/>
      </w:pPr>
      <w:r w:rsidRPr="00B97AB5">
        <w:t>15. Identifying Outputs of Generative Adversarial Networks Act, S. 2904, 116th Cong., (2019). (</w:t>
      </w:r>
      <w:hyperlink r:id="rId25">
        <w:r w:rsidRPr="00B97AB5">
          <w:rPr>
            <w:rStyle w:val="InternetLink"/>
          </w:rPr>
          <w:t>https://www.congress.gov/bill/116th-congress/senate-bill/2904</w:t>
        </w:r>
      </w:hyperlink>
      <w:r w:rsidRPr="00B97AB5">
        <w:t>).</w:t>
      </w:r>
    </w:p>
    <w:p w14:paraId="6F3C6857" w14:textId="0B8C3CF6" w:rsidR="00086319" w:rsidRPr="00B97AB5" w:rsidRDefault="00086319" w:rsidP="00086319">
      <w:pPr>
        <w:pStyle w:val="AbstractSummary"/>
        <w:spacing w:line="480" w:lineRule="auto"/>
      </w:pPr>
      <w:r w:rsidRPr="00B97AB5">
        <w:t>16. M. Brady, M. Meyer-</w:t>
      </w:r>
      <w:proofErr w:type="spellStart"/>
      <w:r w:rsidRPr="00B97AB5">
        <w:t>Resende</w:t>
      </w:r>
      <w:proofErr w:type="spellEnd"/>
      <w:r w:rsidRPr="00B97AB5">
        <w:t xml:space="preserve">, </w:t>
      </w:r>
      <w:proofErr w:type="spellStart"/>
      <w:r w:rsidRPr="00B97AB5">
        <w:t>Deepfakes</w:t>
      </w:r>
      <w:proofErr w:type="spellEnd"/>
      <w:r w:rsidRPr="00B97AB5">
        <w:t>: A new disinformation threat (2020), (</w:t>
      </w:r>
      <w:hyperlink r:id="rId26">
        <w:r w:rsidRPr="00B97AB5">
          <w:rPr>
            <w:rStyle w:val="InternetLink"/>
          </w:rPr>
          <w:t>https://democracy-reporting.org/dri_publications/deepfakes-a-new-disinformation-threat/</w:t>
        </w:r>
      </w:hyperlink>
      <w:r w:rsidRPr="00B97AB5">
        <w:t xml:space="preserve">). </w:t>
      </w:r>
    </w:p>
    <w:p w14:paraId="7B7BC571" w14:textId="2457CF17" w:rsidR="00086319" w:rsidRPr="00B97AB5" w:rsidRDefault="00086319" w:rsidP="00086319">
      <w:pPr>
        <w:pStyle w:val="AbstractSummary"/>
        <w:spacing w:line="480" w:lineRule="auto"/>
      </w:pPr>
      <w:r w:rsidRPr="00B97AB5">
        <w:lastRenderedPageBreak/>
        <w:t>17. T. Burt, E. Horvitz, New steps to combat disinformation (2020), (</w:t>
      </w:r>
      <w:hyperlink r:id="rId27">
        <w:r w:rsidRPr="00B97AB5">
          <w:rPr>
            <w:rStyle w:val="InternetLink"/>
          </w:rPr>
          <w:t>https://blogs.microsoft.com/on-the-issues/2020/09/01/disinformation-deepfakes-newsguard-video-authenticator/</w:t>
        </w:r>
      </w:hyperlink>
      <w:r w:rsidRPr="00B97AB5">
        <w:t xml:space="preserve">). </w:t>
      </w:r>
    </w:p>
    <w:p w14:paraId="565284BF" w14:textId="3F789B8D" w:rsidR="00086319" w:rsidRPr="00B97AB5" w:rsidRDefault="00086319" w:rsidP="00086319">
      <w:pPr>
        <w:pStyle w:val="AbstractSummary"/>
        <w:spacing w:line="480" w:lineRule="auto"/>
      </w:pPr>
      <w:r w:rsidRPr="00B97AB5">
        <w:t xml:space="preserve">18. C. Canton Ferrer, B. </w:t>
      </w:r>
      <w:proofErr w:type="spellStart"/>
      <w:r w:rsidRPr="00B97AB5">
        <w:t>Dolhansky</w:t>
      </w:r>
      <w:proofErr w:type="spellEnd"/>
      <w:r w:rsidRPr="00B97AB5">
        <w:t xml:space="preserve">, B. </w:t>
      </w:r>
      <w:proofErr w:type="spellStart"/>
      <w:r w:rsidRPr="00B97AB5">
        <w:t>Pflaum</w:t>
      </w:r>
      <w:proofErr w:type="spellEnd"/>
      <w:r w:rsidRPr="00B97AB5">
        <w:t xml:space="preserve">, J. </w:t>
      </w:r>
      <w:proofErr w:type="spellStart"/>
      <w:r w:rsidRPr="00B97AB5">
        <w:t>Bitton</w:t>
      </w:r>
      <w:proofErr w:type="spellEnd"/>
      <w:r w:rsidRPr="00B97AB5">
        <w:t>, J. Pan, J. Lu, Deepfake detection challenge results: An open initiative to advance AI (2020), (</w:t>
      </w:r>
      <w:hyperlink r:id="rId28">
        <w:r w:rsidRPr="00B97AB5">
          <w:rPr>
            <w:rStyle w:val="InternetLink"/>
          </w:rPr>
          <w:t>https://ai.facebook.com/blog/deepfake-detection-challenge-results-an-open-initiative-to-advance-ai/</w:t>
        </w:r>
      </w:hyperlink>
      <w:r w:rsidRPr="00B97AB5">
        <w:t xml:space="preserve">). </w:t>
      </w:r>
    </w:p>
    <w:p w14:paraId="36BB879A" w14:textId="77777777" w:rsidR="00086319" w:rsidRPr="00B97AB5" w:rsidRDefault="00086319" w:rsidP="00086319">
      <w:pPr>
        <w:pStyle w:val="AbstractSummary"/>
        <w:spacing w:line="480" w:lineRule="auto"/>
      </w:pPr>
      <w:r w:rsidRPr="00B97AB5">
        <w:t xml:space="preserve">19. O. Fried, A. Tewari, M. </w:t>
      </w:r>
      <w:proofErr w:type="spellStart"/>
      <w:r w:rsidRPr="00B97AB5">
        <w:t>Zollhöfer</w:t>
      </w:r>
      <w:proofErr w:type="spellEnd"/>
      <w:r w:rsidRPr="00B97AB5">
        <w:t xml:space="preserve">, A. Finkelstein, E. </w:t>
      </w:r>
      <w:proofErr w:type="spellStart"/>
      <w:r w:rsidRPr="00B97AB5">
        <w:t>Shechtman</w:t>
      </w:r>
      <w:proofErr w:type="spellEnd"/>
      <w:r w:rsidRPr="00B97AB5">
        <w:t xml:space="preserve">, D. Goldman, K. Genova, Z. </w:t>
      </w:r>
      <w:proofErr w:type="spellStart"/>
      <w:r w:rsidRPr="00B97AB5">
        <w:t>Jin</w:t>
      </w:r>
      <w:proofErr w:type="spellEnd"/>
      <w:r w:rsidRPr="00B97AB5">
        <w:t xml:space="preserve">, C. </w:t>
      </w:r>
      <w:proofErr w:type="spellStart"/>
      <w:r w:rsidRPr="00B97AB5">
        <w:t>Theobalt</w:t>
      </w:r>
      <w:proofErr w:type="spellEnd"/>
      <w:r w:rsidRPr="00B97AB5">
        <w:t xml:space="preserve">, M. </w:t>
      </w:r>
      <w:proofErr w:type="spellStart"/>
      <w:r w:rsidRPr="00B97AB5">
        <w:t>Agrawala</w:t>
      </w:r>
      <w:proofErr w:type="spellEnd"/>
      <w:r w:rsidRPr="00B97AB5">
        <w:t xml:space="preserve">, Text-based editing of talking-head video. </w:t>
      </w:r>
      <w:r w:rsidRPr="00B97AB5">
        <w:rPr>
          <w:i/>
        </w:rPr>
        <w:t>ACM Transactions on Graphics (TOG), 38</w:t>
      </w:r>
      <w:r w:rsidRPr="00B97AB5">
        <w:t>, 1-14 (2019).</w:t>
      </w:r>
    </w:p>
    <w:p w14:paraId="534DEE38" w14:textId="77777777" w:rsidR="00086319" w:rsidRPr="00B97AB5" w:rsidRDefault="00086319" w:rsidP="00086319">
      <w:pPr>
        <w:pStyle w:val="AbstractSummary"/>
        <w:spacing w:line="480" w:lineRule="auto"/>
        <w:rPr>
          <w:color w:val="222222"/>
        </w:rPr>
      </w:pPr>
      <w:r w:rsidRPr="00B97AB5">
        <w:t xml:space="preserve">20. X. </w:t>
      </w:r>
      <w:r w:rsidRPr="00B97AB5">
        <w:rPr>
          <w:color w:val="222222"/>
          <w:shd w:val="clear" w:color="auto" w:fill="FFFFFF"/>
        </w:rPr>
        <w:t xml:space="preserve">Yao, O. Fried, K. </w:t>
      </w:r>
      <w:proofErr w:type="spellStart"/>
      <w:r w:rsidRPr="00B97AB5">
        <w:rPr>
          <w:color w:val="222222"/>
          <w:shd w:val="clear" w:color="auto" w:fill="FFFFFF"/>
        </w:rPr>
        <w:t>Fatahalian</w:t>
      </w:r>
      <w:proofErr w:type="spellEnd"/>
      <w:r w:rsidRPr="00B97AB5">
        <w:rPr>
          <w:color w:val="222222"/>
          <w:shd w:val="clear" w:color="auto" w:fill="FFFFFF"/>
        </w:rPr>
        <w:t xml:space="preserve">, M. </w:t>
      </w:r>
      <w:proofErr w:type="spellStart"/>
      <w:r w:rsidRPr="00B97AB5">
        <w:rPr>
          <w:color w:val="222222"/>
          <w:shd w:val="clear" w:color="auto" w:fill="FFFFFF"/>
        </w:rPr>
        <w:t>Agrawala</w:t>
      </w:r>
      <w:proofErr w:type="spellEnd"/>
      <w:r w:rsidRPr="00B97AB5">
        <w:rPr>
          <w:color w:val="222222"/>
          <w:shd w:val="clear" w:color="auto" w:fill="FFFFFF"/>
        </w:rPr>
        <w:t>, Iterative text-based editing of talking-heads using neural retargeting. </w:t>
      </w:r>
      <w:r w:rsidRPr="00B97AB5">
        <w:rPr>
          <w:i/>
          <w:iCs/>
          <w:color w:val="222222"/>
          <w:shd w:val="clear" w:color="auto" w:fill="FFFFFF"/>
        </w:rPr>
        <w:t xml:space="preserve">arXiv:2011.10688 </w:t>
      </w:r>
      <w:r w:rsidRPr="00B97AB5">
        <w:rPr>
          <w:color w:val="222222"/>
          <w:shd w:val="clear" w:color="auto" w:fill="FFFFFF"/>
        </w:rPr>
        <w:t>(2020).</w:t>
      </w:r>
    </w:p>
    <w:p w14:paraId="6FB8BAEC" w14:textId="69002B4E" w:rsidR="00086319" w:rsidRPr="00B97AB5" w:rsidRDefault="00086319" w:rsidP="00086319">
      <w:pPr>
        <w:pStyle w:val="AbstractSummary"/>
        <w:spacing w:line="480" w:lineRule="auto"/>
      </w:pPr>
      <w:r w:rsidRPr="00B97AB5">
        <w:t>21. A. Mason, How imputations work: The research behind Overdub (2019), (</w:t>
      </w:r>
      <w:hyperlink r:id="rId29">
        <w:r w:rsidRPr="00B97AB5">
          <w:rPr>
            <w:rStyle w:val="InternetLink"/>
          </w:rPr>
          <w:t>https://blog.descript.com/how-imputations-work-the-research-behind-overdub/</w:t>
        </w:r>
      </w:hyperlink>
      <w:r w:rsidRPr="00B97AB5">
        <w:t xml:space="preserve">). </w:t>
      </w:r>
    </w:p>
    <w:p w14:paraId="1CE7F51C" w14:textId="77777777" w:rsidR="00086319" w:rsidRPr="00B97AB5" w:rsidRDefault="00086319" w:rsidP="00086319">
      <w:pPr>
        <w:pStyle w:val="AbstractSummary"/>
        <w:spacing w:line="480" w:lineRule="auto"/>
      </w:pPr>
      <w:r w:rsidRPr="00B97AB5">
        <w:t xml:space="preserve">22. S. Lewandowsky, U. Ecker, C. Seifert, N. Schwarz, J. Cook, Misinformation and its correction: Continued influence and successful debiasing. </w:t>
      </w:r>
      <w:r w:rsidRPr="00B97AB5">
        <w:rPr>
          <w:i/>
          <w:iCs/>
        </w:rPr>
        <w:t xml:space="preserve">Psychol. Sci. Public Interest, </w:t>
      </w:r>
      <w:r w:rsidRPr="00B97AB5">
        <w:rPr>
          <w:b/>
          <w:bCs/>
          <w:i/>
          <w:iCs/>
        </w:rPr>
        <w:t>13</w:t>
      </w:r>
      <w:r w:rsidRPr="00B97AB5">
        <w:t>, 106-131 (2012).</w:t>
      </w:r>
    </w:p>
    <w:p w14:paraId="09B2F2F1" w14:textId="77777777" w:rsidR="00086319" w:rsidRPr="00B97AB5" w:rsidRDefault="00086319" w:rsidP="00086319">
      <w:pPr>
        <w:pStyle w:val="AbstractSummary"/>
        <w:spacing w:line="480" w:lineRule="auto"/>
      </w:pPr>
      <w:r w:rsidRPr="00B97AB5">
        <w:t xml:space="preserve">23. R. </w:t>
      </w:r>
      <w:proofErr w:type="spellStart"/>
      <w:r w:rsidRPr="00B97AB5">
        <w:t>Greifeneder</w:t>
      </w:r>
      <w:proofErr w:type="spellEnd"/>
      <w:r w:rsidRPr="00B97AB5">
        <w:t xml:space="preserve">, M. Jaffe, E. Newman, N. Schwarz, (Eds.), </w:t>
      </w:r>
      <w:r w:rsidRPr="00B97AB5">
        <w:rPr>
          <w:i/>
          <w:iCs/>
        </w:rPr>
        <w:t>The Psychology of Fake News: Accepting, Sharing, and Correcting Misinformation</w:t>
      </w:r>
      <w:r w:rsidRPr="00B97AB5">
        <w:t xml:space="preserve"> (Routledge, London, 2020).</w:t>
      </w:r>
    </w:p>
    <w:p w14:paraId="311EAAC5" w14:textId="0CDFF2C4" w:rsidR="00086319" w:rsidRPr="00B97AB5" w:rsidRDefault="00086319" w:rsidP="00086319">
      <w:pPr>
        <w:pStyle w:val="AbstractSummary"/>
        <w:spacing w:line="480" w:lineRule="auto"/>
      </w:pPr>
      <w:r w:rsidRPr="00B97AB5">
        <w:t xml:space="preserve">24. K. Paul, Twitter to label </w:t>
      </w:r>
      <w:proofErr w:type="spellStart"/>
      <w:r w:rsidRPr="00B97AB5">
        <w:t>Deepfakes</w:t>
      </w:r>
      <w:proofErr w:type="spellEnd"/>
      <w:r w:rsidRPr="00B97AB5">
        <w:t xml:space="preserve"> and other deceptive media (2020), (</w:t>
      </w:r>
      <w:hyperlink r:id="rId30">
        <w:r w:rsidRPr="00B97AB5">
          <w:rPr>
            <w:rStyle w:val="InternetLink"/>
          </w:rPr>
          <w:t>https://www.reuters.com/article/us-twitter-security-idUSKBN1ZY2OV</w:t>
        </w:r>
      </w:hyperlink>
      <w:r w:rsidRPr="00B97AB5">
        <w:t xml:space="preserve">). </w:t>
      </w:r>
    </w:p>
    <w:p w14:paraId="008A0948" w14:textId="77777777" w:rsidR="00086319" w:rsidRPr="00B97AB5" w:rsidRDefault="00086319" w:rsidP="00086319">
      <w:pPr>
        <w:pStyle w:val="AbstractSummary"/>
        <w:spacing w:line="480" w:lineRule="auto"/>
      </w:pPr>
      <w:r w:rsidRPr="00B97AB5">
        <w:lastRenderedPageBreak/>
        <w:t xml:space="preserve">25. N. Liv, D. Greenbaum, </w:t>
      </w:r>
      <w:proofErr w:type="spellStart"/>
      <w:r w:rsidRPr="00B97AB5">
        <w:t>Deepfakes</w:t>
      </w:r>
      <w:proofErr w:type="spellEnd"/>
      <w:r w:rsidRPr="00B97AB5">
        <w:t xml:space="preserve"> and memory malleability: False memories in the service of fake news. </w:t>
      </w:r>
      <w:r w:rsidRPr="00B97AB5">
        <w:rPr>
          <w:i/>
          <w:iCs/>
        </w:rPr>
        <w:t xml:space="preserve">AJOB </w:t>
      </w:r>
      <w:proofErr w:type="spellStart"/>
      <w:r w:rsidRPr="00B97AB5">
        <w:rPr>
          <w:i/>
          <w:iCs/>
        </w:rPr>
        <w:t>Neurosci</w:t>
      </w:r>
      <w:proofErr w:type="spellEnd"/>
      <w:r w:rsidRPr="00B97AB5">
        <w:t xml:space="preserve">., </w:t>
      </w:r>
      <w:r w:rsidRPr="00B97AB5">
        <w:rPr>
          <w:b/>
          <w:bCs/>
          <w:i/>
          <w:iCs/>
        </w:rPr>
        <w:t>11</w:t>
      </w:r>
      <w:r w:rsidRPr="00B97AB5">
        <w:t>, 96-104 (2020).</w:t>
      </w:r>
    </w:p>
    <w:p w14:paraId="4A92CE18" w14:textId="3FA7728F" w:rsidR="00086319" w:rsidRPr="00B97AB5" w:rsidRDefault="00086319" w:rsidP="00086319">
      <w:pPr>
        <w:pStyle w:val="AbstractSummary"/>
        <w:spacing w:line="480" w:lineRule="auto"/>
      </w:pPr>
      <w:r w:rsidRPr="00B97AB5">
        <w:t xml:space="preserve">26. A. </w:t>
      </w:r>
      <w:proofErr w:type="spellStart"/>
      <w:r w:rsidRPr="00B97AB5">
        <w:t>Ovadya</w:t>
      </w:r>
      <w:proofErr w:type="spellEnd"/>
      <w:r w:rsidRPr="00B97AB5">
        <w:t>, Deepfake myths: Common misconceptions about synthetic media (2019), (</w:t>
      </w:r>
      <w:hyperlink r:id="rId31">
        <w:r w:rsidRPr="00B97AB5">
          <w:rPr>
            <w:rStyle w:val="InternetLink"/>
          </w:rPr>
          <w:t>https://securingdemocracy.gmfus.org/deepfake-myths-common-misconceptions-about-synthetic-media/</w:t>
        </w:r>
      </w:hyperlink>
      <w:r w:rsidRPr="00B97AB5">
        <w:t xml:space="preserve">).  </w:t>
      </w:r>
    </w:p>
    <w:p w14:paraId="7CF95EBC" w14:textId="77777777" w:rsidR="00086319" w:rsidRPr="00B97AB5" w:rsidRDefault="00086319" w:rsidP="00086319">
      <w:pPr>
        <w:pStyle w:val="AbstractSummary"/>
        <w:spacing w:line="480" w:lineRule="auto"/>
      </w:pPr>
      <w:r w:rsidRPr="00B97AB5">
        <w:t xml:space="preserve">27. B. Chesney, D. Citron, </w:t>
      </w:r>
      <w:proofErr w:type="spellStart"/>
      <w:r w:rsidRPr="00B97AB5">
        <w:t>Deepfakes</w:t>
      </w:r>
      <w:proofErr w:type="spellEnd"/>
      <w:r w:rsidRPr="00B97AB5">
        <w:t xml:space="preserve">: a looming challenge for privacy, democracy, and national security. </w:t>
      </w:r>
      <w:r w:rsidRPr="00B97AB5">
        <w:rPr>
          <w:i/>
          <w:iCs/>
        </w:rPr>
        <w:t>Calif. L. Rev.,</w:t>
      </w:r>
      <w:r w:rsidRPr="00B97AB5">
        <w:t xml:space="preserve"> </w:t>
      </w:r>
      <w:r w:rsidRPr="00B97AB5">
        <w:rPr>
          <w:b/>
          <w:bCs/>
          <w:i/>
          <w:iCs/>
        </w:rPr>
        <w:t>107</w:t>
      </w:r>
      <w:r w:rsidRPr="00B97AB5">
        <w:t>, 1753-1819 (2019).</w:t>
      </w:r>
    </w:p>
    <w:p w14:paraId="05B44CCF" w14:textId="77777777" w:rsidR="00086319" w:rsidRDefault="00086319" w:rsidP="00086319">
      <w:pPr>
        <w:pStyle w:val="AbstractSummary"/>
        <w:spacing w:line="480" w:lineRule="auto"/>
      </w:pPr>
      <w:r w:rsidRPr="00B97AB5">
        <w:t xml:space="preserve">28. N. </w:t>
      </w:r>
      <w:proofErr w:type="spellStart"/>
      <w:r w:rsidRPr="00B97AB5">
        <w:t>Porot</w:t>
      </w:r>
      <w:proofErr w:type="spellEnd"/>
      <w:r w:rsidRPr="00B97AB5">
        <w:t xml:space="preserve">, E. Mandelbaum, The science of belief: A progress report. </w:t>
      </w:r>
      <w:r w:rsidRPr="00B97AB5">
        <w:rPr>
          <w:i/>
          <w:iCs/>
        </w:rPr>
        <w:t xml:space="preserve">WIREs Cog. Sci., </w:t>
      </w:r>
      <w:r w:rsidRPr="00B97AB5">
        <w:rPr>
          <w:b/>
          <w:bCs/>
          <w:i/>
          <w:iCs/>
        </w:rPr>
        <w:t>11</w:t>
      </w:r>
      <w:r w:rsidRPr="00B97AB5">
        <w:t>, 1-17, (2020).</w:t>
      </w:r>
    </w:p>
    <w:p w14:paraId="70F35413" w14:textId="77777777" w:rsidR="00086319" w:rsidRDefault="00086319" w:rsidP="00086319"/>
    <w:p w14:paraId="06165FCC" w14:textId="627832E0" w:rsidR="009E3609" w:rsidRDefault="009E3609">
      <w:pPr>
        <w:pStyle w:val="AbstractSummary"/>
      </w:pPr>
    </w:p>
    <w:p w14:paraId="3844A70C" w14:textId="6873E5A7" w:rsidR="00086319" w:rsidRDefault="00086319">
      <w:pPr>
        <w:pStyle w:val="AbstractSummary"/>
      </w:pPr>
    </w:p>
    <w:p w14:paraId="413E2FDA" w14:textId="417051D1" w:rsidR="00B10A5D" w:rsidRDefault="00B10A5D">
      <w:pPr>
        <w:pStyle w:val="AbstractSummary"/>
      </w:pPr>
    </w:p>
    <w:p w14:paraId="681B2FD8" w14:textId="50502A01" w:rsidR="00086319" w:rsidRDefault="00086319">
      <w:pPr>
        <w:pStyle w:val="AbstractSummary"/>
      </w:pPr>
    </w:p>
    <w:p w14:paraId="2E684DE4" w14:textId="77777777" w:rsidR="00086319" w:rsidRDefault="00086319">
      <w:pPr>
        <w:pStyle w:val="AbstractSummary"/>
      </w:pPr>
    </w:p>
    <w:p w14:paraId="2365D254" w14:textId="77777777" w:rsidR="009E3609" w:rsidRDefault="0058745B">
      <w:pPr>
        <w:pStyle w:val="AbstractSummary"/>
        <w:jc w:val="center"/>
        <w:rPr>
          <w:b/>
          <w:bCs/>
        </w:rPr>
      </w:pPr>
      <w:r>
        <w:rPr>
          <w:b/>
          <w:bCs/>
        </w:rPr>
        <w:t>Acknowledgments</w:t>
      </w:r>
    </w:p>
    <w:p w14:paraId="046B9A36" w14:textId="41B00AC2" w:rsidR="002F25BB" w:rsidRPr="002F25BB" w:rsidRDefault="00250D70" w:rsidP="00250D70">
      <w:pPr>
        <w:pStyle w:val="AbstractSummary"/>
      </w:pPr>
      <w:r>
        <w:t>S.H acknowledges support</w:t>
      </w:r>
      <w:r w:rsidR="0058745B">
        <w:t xml:space="preserve"> </w:t>
      </w:r>
      <w:r>
        <w:t xml:space="preserve">from </w:t>
      </w:r>
      <w:r w:rsidR="006E7169" w:rsidRPr="00DE6679">
        <w:t>Ghent University grant BOF16/MET_V/002</w:t>
      </w:r>
      <w:r>
        <w:t xml:space="preserve"> to Jan De Houwer</w:t>
      </w:r>
      <w:r w:rsidR="0058745B">
        <w:t xml:space="preserve">. </w:t>
      </w:r>
      <w:r w:rsidR="006E7169">
        <w:t xml:space="preserve">O. Fried was </w:t>
      </w:r>
      <w:r w:rsidR="006E7169" w:rsidRPr="006E7169">
        <w:t>partially supported by the Brown Institute for Media Innovation</w:t>
      </w:r>
      <w:r w:rsidR="00FA6F8D">
        <w:t xml:space="preserve">. </w:t>
      </w:r>
      <w:r w:rsidR="00A80A93" w:rsidRPr="00A80A93">
        <w:t>C.H. acknowledges support from Fermi Research Alliance, LLC under Contract No. DE-AC02-07CH11359 with the U.S. Department of Energy, Office of Science, Office of High Energy Physics</w:t>
      </w:r>
      <w:r>
        <w:t xml:space="preserve">. </w:t>
      </w:r>
      <w:r w:rsidRPr="00250D70">
        <w:t xml:space="preserve">R.H. acknowledges </w:t>
      </w:r>
      <w:r>
        <w:t>support</w:t>
      </w:r>
      <w:r w:rsidRPr="00250D70">
        <w:t xml:space="preserve"> </w:t>
      </w:r>
      <w:r>
        <w:t xml:space="preserve">from </w:t>
      </w:r>
      <w:r w:rsidRPr="00250D70">
        <w:t xml:space="preserve">the European Union’s Horizon 2020 research and innovation </w:t>
      </w:r>
      <w:proofErr w:type="spellStart"/>
      <w:r w:rsidRPr="00250D70">
        <w:t>programme</w:t>
      </w:r>
      <w:proofErr w:type="spellEnd"/>
      <w:r w:rsidRPr="00250D70">
        <w:t xml:space="preserve"> under the Marie </w:t>
      </w:r>
      <w:proofErr w:type="spellStart"/>
      <w:r w:rsidRPr="00250D70">
        <w:t>Sklodowska</w:t>
      </w:r>
      <w:proofErr w:type="spellEnd"/>
      <w:r w:rsidRPr="00250D70">
        <w:t xml:space="preserve">-Curie grant agreement No 722497 - </w:t>
      </w:r>
      <w:proofErr w:type="spellStart"/>
      <w:r w:rsidRPr="00250D70">
        <w:t>LubISS</w:t>
      </w:r>
      <w:proofErr w:type="spellEnd"/>
      <w:r w:rsidRPr="00250D70">
        <w:t>.</w:t>
      </w:r>
      <w:r>
        <w:t xml:space="preserve"> </w:t>
      </w:r>
      <w:r w:rsidR="0058745B">
        <w:t xml:space="preserve">S. Hughes </w:t>
      </w:r>
      <w:bookmarkStart w:id="93" w:name="__DdeLink__2144_405098945"/>
      <w:r w:rsidR="0058745B">
        <w:t>conceptualized the studies</w:t>
      </w:r>
      <w:bookmarkEnd w:id="93"/>
      <w:r w:rsidR="0058745B">
        <w:t>, designed the methodologies, collected the data, contributed to data processing and analyses, wrote and reviewe</w:t>
      </w:r>
      <w:r w:rsidR="006E7169">
        <w:t>d the manuscript. O. Fried and X</w:t>
      </w:r>
      <w:r w:rsidR="0058745B">
        <w:t>. Yao designed the Deepfaked videos and reviewed the manuscript. M. Ferguson contributed to study conceptualization and reviewing the manuscript. C. Hughes and R. Hughes contributed to study conceptualization, data processing and analysis as well as reviewing and editing the manuscript. I. Hussey implemented the data processing and analyses, contributed to study conceptualization, and reviewed the manuscript. The study designs were pre-registered, and are available along with the raw data, analytic plans, and code for this and all other experiments on the Open Science Framework website (https://osf.io/f6ajb/). We report all manipulations, measures, analyses, and studies run, and all data is available in the main text or the Supplementary Materials. Authors declare no competing interests.</w:t>
      </w:r>
      <w:bookmarkStart w:id="94" w:name="_Hlk59900719"/>
      <w:bookmarkEnd w:id="94"/>
    </w:p>
    <w:sectPr w:rsidR="002F25BB" w:rsidRPr="002F25BB">
      <w:headerReference w:type="default" r:id="rId32"/>
      <w:footerReference w:type="default" r:id="rId33"/>
      <w:pgSz w:w="12240" w:h="15840"/>
      <w:pgMar w:top="1440" w:right="1440" w:bottom="1440" w:left="1440" w:header="432" w:footer="720" w:gutter="0"/>
      <w:lnNumType w:countBy="5" w:distance="720" w:restart="continuous"/>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Ian Hussey" w:date="2021-01-25T16:23:00Z" w:initials="IH">
    <w:p w14:paraId="484BFC3A" w14:textId="0B1F379C" w:rsidR="00AC78BD" w:rsidRDefault="00AC78BD">
      <w:pPr>
        <w:pStyle w:val="CommentText"/>
      </w:pPr>
      <w:r>
        <w:rPr>
          <w:rStyle w:val="CommentReference"/>
        </w:rPr>
        <w:annotationRef/>
      </w:r>
      <w:r>
        <w:t>No behavioural intentions in exp 3, deleted</w:t>
      </w:r>
    </w:p>
  </w:comment>
  <w:comment w:id="42" w:author="Ian Hussey" w:date="2021-01-25T16:24:00Z" w:initials="IH">
    <w:p w14:paraId="2BC7D746" w14:textId="77777777" w:rsidR="00AC78BD" w:rsidRDefault="00AC78BD">
      <w:pPr>
        <w:pStyle w:val="CommentText"/>
      </w:pPr>
      <w:r>
        <w:rPr>
          <w:rStyle w:val="CommentReference"/>
        </w:rPr>
        <w:annotationRef/>
      </w:r>
      <w:r>
        <w:t xml:space="preserve">Paragraph refers to </w:t>
      </w:r>
      <w:proofErr w:type="spellStart"/>
      <w:r>
        <w:t>exps</w:t>
      </w:r>
      <w:proofErr w:type="spellEnd"/>
      <w:r>
        <w:t xml:space="preserve"> 5 and 7 but results are only exp 7 (I think?)</w:t>
      </w:r>
    </w:p>
    <w:p w14:paraId="76D71B64" w14:textId="77777777" w:rsidR="00AC78BD" w:rsidRDefault="00AC78BD">
      <w:pPr>
        <w:pStyle w:val="CommentText"/>
      </w:pPr>
    </w:p>
    <w:p w14:paraId="5E004EEB" w14:textId="6A6FEFE8" w:rsidR="00AC78BD" w:rsidRDefault="00AC78BD">
      <w:pPr>
        <w:pStyle w:val="CommentText"/>
      </w:pPr>
      <w:r>
        <w:t xml:space="preserve">More generally, I understand than you’ve gone for a historical narrative here that walks through the experiments and how they differed and how they individually provide evidence for this and that. This is all fine and good, but is a bit out of step with the my analyses. I’m not suggesting that I change anything at this late stage and defer to you as first author for the writing, just highlighting that design, analyses, plots and narrative are inextricably linked, and hope we can square them better in future work. </w:t>
      </w:r>
    </w:p>
  </w:comment>
  <w:comment w:id="43" w:author="Ian Hussey" w:date="2021-01-25T16:39:00Z" w:initials="IH">
    <w:p w14:paraId="6F583B94" w14:textId="68EC15DA" w:rsidR="00CA061B" w:rsidRDefault="00CA061B">
      <w:pPr>
        <w:pStyle w:val="CommentText"/>
      </w:pPr>
      <w:r>
        <w:rPr>
          <w:rStyle w:val="CommentReference"/>
        </w:rPr>
        <w:annotationRef/>
      </w:r>
      <w:r w:rsidR="000C5F8F">
        <w:t xml:space="preserve">FYI </w:t>
      </w:r>
      <w:r>
        <w:t xml:space="preserve">This descriptive claim </w:t>
      </w:r>
      <w:r w:rsidR="000C5F8F">
        <w:t xml:space="preserve">(i.e., comparison of the two mediums) </w:t>
      </w:r>
      <w:r>
        <w:t xml:space="preserve">isn’t actually tested anywhere in the analyses, but again </w:t>
      </w:r>
      <w:proofErr w:type="spellStart"/>
      <w:r>
        <w:t>im</w:t>
      </w:r>
      <w:proofErr w:type="spellEnd"/>
      <w:r>
        <w:t xml:space="preserve"> not suggesting we add it at this late date.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4BFC3A" w15:done="0"/>
  <w15:commentEx w15:paraId="5E004EEB" w15:done="0"/>
  <w15:commentEx w15:paraId="6F583B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6EEF" w16cex:dateUtc="2021-01-25T15:23:00Z"/>
  <w16cex:commentExtensible w16cex:durableId="23B96F42" w16cex:dateUtc="2021-01-25T15:24:00Z"/>
  <w16cex:commentExtensible w16cex:durableId="23B972D8" w16cex:dateUtc="2021-01-25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4BFC3A" w16cid:durableId="23B96EEF"/>
  <w16cid:commentId w16cid:paraId="5E004EEB" w16cid:durableId="23B96F42"/>
  <w16cid:commentId w16cid:paraId="6F583B94" w16cid:durableId="23B972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F784D" w14:textId="77777777" w:rsidR="00D34D6A" w:rsidRDefault="00D34D6A">
      <w:r>
        <w:separator/>
      </w:r>
    </w:p>
  </w:endnote>
  <w:endnote w:type="continuationSeparator" w:id="0">
    <w:p w14:paraId="61E540DE" w14:textId="77777777" w:rsidR="00D34D6A" w:rsidRDefault="00D34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Lucida Grande"/>
    <w:panose1 w:val="020B0600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panose1 w:val="00000500000000020000"/>
    <w:charset w:val="01"/>
    <w:family w:val="roman"/>
    <w:pitch w:val="variable"/>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BlissRegular">
    <w:altName w:val="Cambria"/>
    <w:panose1 w:val="020B0604020202020204"/>
    <w:charset w:val="01"/>
    <w:family w:val="roman"/>
    <w:pitch w:val="variable"/>
  </w:font>
  <w:font w:name="BlissMedium">
    <w:altName w:val="Cambria"/>
    <w:panose1 w:val="020B0604020202020204"/>
    <w:charset w:val="01"/>
    <w:family w:val="roman"/>
    <w:pitch w:val="variable"/>
  </w:font>
  <w:font w:name="BlissBold">
    <w:altName w:val="Cambri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BD3D" w14:textId="285D2BAB" w:rsidR="009E3609" w:rsidRDefault="0058745B">
    <w:pPr>
      <w:pStyle w:val="Footer"/>
      <w:jc w:val="center"/>
    </w:pPr>
    <w:r>
      <w:rPr>
        <w:caps/>
        <w:color w:val="4F81BD" w:themeColor="accent1"/>
      </w:rPr>
      <w:fldChar w:fldCharType="begin"/>
    </w:r>
    <w:r>
      <w:rPr>
        <w:caps/>
      </w:rPr>
      <w:instrText>PAGE</w:instrText>
    </w:r>
    <w:r>
      <w:rPr>
        <w:caps/>
      </w:rPr>
      <w:fldChar w:fldCharType="separate"/>
    </w:r>
    <w:r w:rsidR="001859C7">
      <w:rPr>
        <w:caps/>
        <w:noProof/>
      </w:rPr>
      <w:t>7</w:t>
    </w:r>
    <w:r>
      <w:rPr>
        <w:caps/>
      </w:rPr>
      <w:fldChar w:fldCharType="end"/>
    </w:r>
  </w:p>
  <w:p w14:paraId="29B9B9F5" w14:textId="77777777" w:rsidR="009E3609" w:rsidRDefault="009E3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A4046" w14:textId="77777777" w:rsidR="00D34D6A" w:rsidRDefault="00D34D6A"/>
  </w:footnote>
  <w:footnote w:type="continuationSeparator" w:id="0">
    <w:p w14:paraId="2DF48222" w14:textId="77777777" w:rsidR="00D34D6A" w:rsidRDefault="00D34D6A">
      <w:r>
        <w:continuationSeparator/>
      </w:r>
    </w:p>
  </w:footnote>
  <w:footnote w:id="1">
    <w:p w14:paraId="63EFAF55" w14:textId="3E6DC297" w:rsidR="009E3609" w:rsidRDefault="0058745B">
      <w:pPr>
        <w:pStyle w:val="FootnoteText"/>
      </w:pPr>
      <w:r>
        <w:rPr>
          <w:rStyle w:val="FootnoteCharacters"/>
        </w:rPr>
        <w:footnoteRef/>
      </w:r>
      <w:r w:rsidR="009167CE">
        <w:t xml:space="preserve"> </w:t>
      </w:r>
      <w:r>
        <w:t xml:space="preserve">A similar set of outcomes emerged across our various studies. We opted to report the analyses from our final confirmatory study, unless otherwise noted, as it represents the strongest (pre-registered) test of our hypotheses. For a detailed breakdown of each individual study, see Supplementary Materials.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10C65" w14:textId="77777777" w:rsidR="009E3609" w:rsidRDefault="0058745B">
    <w:pPr>
      <w:pStyle w:val="Header"/>
      <w:tabs>
        <w:tab w:val="left" w:pos="3240"/>
      </w:tabs>
      <w:ind w:firstLine="2340"/>
    </w:pPr>
    <w:r>
      <w:rPr>
        <w:noProof/>
      </w:rPr>
      <w:drawing>
        <wp:anchor distT="0" distB="1270" distL="114300" distR="114300" simplePos="0" relativeHeight="15" behindDoc="1" locked="0" layoutInCell="1" allowOverlap="1" wp14:anchorId="18B0C1E7" wp14:editId="500B7E0E">
          <wp:simplePos x="0" y="0"/>
          <wp:positionH relativeFrom="margin">
            <wp:posOffset>-417195</wp:posOffset>
          </wp:positionH>
          <wp:positionV relativeFrom="paragraph">
            <wp:posOffset>-15240</wp:posOffset>
          </wp:positionV>
          <wp:extent cx="825500" cy="36068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t>Submitted Manuscript: Confidential</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609"/>
    <w:rsid w:val="0003215F"/>
    <w:rsid w:val="00086319"/>
    <w:rsid w:val="000B056A"/>
    <w:rsid w:val="000B6A51"/>
    <w:rsid w:val="000C5F8F"/>
    <w:rsid w:val="001859C7"/>
    <w:rsid w:val="001951F9"/>
    <w:rsid w:val="001A2051"/>
    <w:rsid w:val="001C2D86"/>
    <w:rsid w:val="001F5F00"/>
    <w:rsid w:val="00250D70"/>
    <w:rsid w:val="00290BAB"/>
    <w:rsid w:val="002F25BB"/>
    <w:rsid w:val="00305EC9"/>
    <w:rsid w:val="00322AE7"/>
    <w:rsid w:val="0034724C"/>
    <w:rsid w:val="004034E1"/>
    <w:rsid w:val="004B1C22"/>
    <w:rsid w:val="005139A5"/>
    <w:rsid w:val="00547024"/>
    <w:rsid w:val="0058745B"/>
    <w:rsid w:val="005F433B"/>
    <w:rsid w:val="005F6E9A"/>
    <w:rsid w:val="006E715D"/>
    <w:rsid w:val="006E7169"/>
    <w:rsid w:val="007671A7"/>
    <w:rsid w:val="008145BE"/>
    <w:rsid w:val="008242E5"/>
    <w:rsid w:val="008E34EC"/>
    <w:rsid w:val="009167CE"/>
    <w:rsid w:val="009A67F9"/>
    <w:rsid w:val="009E3609"/>
    <w:rsid w:val="00A80A93"/>
    <w:rsid w:val="00AC0C63"/>
    <w:rsid w:val="00AC34DA"/>
    <w:rsid w:val="00AC78BD"/>
    <w:rsid w:val="00B10A5D"/>
    <w:rsid w:val="00BD5367"/>
    <w:rsid w:val="00CA061B"/>
    <w:rsid w:val="00CC41BE"/>
    <w:rsid w:val="00CF7A65"/>
    <w:rsid w:val="00D03FD9"/>
    <w:rsid w:val="00D34D6A"/>
    <w:rsid w:val="00D46254"/>
    <w:rsid w:val="00DD1179"/>
    <w:rsid w:val="00DE0EEB"/>
    <w:rsid w:val="00E40CBD"/>
    <w:rsid w:val="00E95B9A"/>
    <w:rsid w:val="00F042D0"/>
    <w:rsid w:val="00F0652A"/>
    <w:rsid w:val="00F839C5"/>
    <w:rsid w:val="00FA6F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472E"/>
  <w15:docId w15:val="{61C3A410-F1C3-472E-9B9B-A389158A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paragraph" w:styleId="Heading1">
    <w:name w:val="heading 1"/>
    <w:basedOn w:val="Normal"/>
    <w:next w:val="Normal"/>
    <w:link w:val="Heading1Char"/>
    <w:uiPriority w:val="9"/>
    <w:qFormat/>
    <w:rsid w:val="00A72B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15CD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E3A3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base">
    <w:name w:val="au_base"/>
    <w:qFormat/>
    <w:rsid w:val="009A3899"/>
    <w:rPr>
      <w:sz w:val="24"/>
    </w:rPr>
  </w:style>
  <w:style w:type="character" w:customStyle="1" w:styleId="aucollab">
    <w:name w:val="au_collab"/>
    <w:basedOn w:val="aubase"/>
    <w:qFormat/>
    <w:rsid w:val="009A3899"/>
    <w:rPr>
      <w:sz w:val="24"/>
      <w:shd w:val="clear" w:color="auto" w:fill="C0C0C0"/>
    </w:rPr>
  </w:style>
  <w:style w:type="character" w:customStyle="1" w:styleId="audeg">
    <w:name w:val="au_deg"/>
    <w:basedOn w:val="DefaultParagraphFont"/>
    <w:qFormat/>
    <w:rsid w:val="009A3899"/>
    <w:rPr>
      <w:sz w:val="24"/>
      <w:shd w:val="clear" w:color="auto" w:fill="FFFF00"/>
    </w:rPr>
  </w:style>
  <w:style w:type="character" w:customStyle="1" w:styleId="aufname">
    <w:name w:val="au_fname"/>
    <w:basedOn w:val="aubase"/>
    <w:qFormat/>
    <w:rsid w:val="009A3899"/>
    <w:rPr>
      <w:sz w:val="24"/>
      <w:shd w:val="clear" w:color="auto" w:fill="00FFFF"/>
    </w:rPr>
  </w:style>
  <w:style w:type="character" w:customStyle="1" w:styleId="aurole">
    <w:name w:val="au_role"/>
    <w:basedOn w:val="aubase"/>
    <w:qFormat/>
    <w:rsid w:val="009A3899"/>
    <w:rPr>
      <w:sz w:val="24"/>
      <w:shd w:val="clear" w:color="auto" w:fill="808000"/>
    </w:rPr>
  </w:style>
  <w:style w:type="character" w:customStyle="1" w:styleId="ausuffix">
    <w:name w:val="au_suffix"/>
    <w:basedOn w:val="aubase"/>
    <w:qFormat/>
    <w:rsid w:val="009A3899"/>
    <w:rPr>
      <w:sz w:val="24"/>
      <w:shd w:val="clear" w:color="auto" w:fill="FF00FF"/>
    </w:rPr>
  </w:style>
  <w:style w:type="character" w:customStyle="1" w:styleId="ausurname">
    <w:name w:val="au_surname"/>
    <w:basedOn w:val="aubase"/>
    <w:qFormat/>
    <w:rsid w:val="009A3899"/>
    <w:rPr>
      <w:sz w:val="24"/>
      <w:shd w:val="clear" w:color="auto" w:fill="00FF00"/>
    </w:rPr>
  </w:style>
  <w:style w:type="character" w:customStyle="1" w:styleId="BalloonTextChar">
    <w:name w:val="Balloon Text Char"/>
    <w:basedOn w:val="DefaultParagraphFont"/>
    <w:link w:val="BalloonText"/>
    <w:semiHidden/>
    <w:qFormat/>
    <w:rsid w:val="009A3899"/>
    <w:rPr>
      <w:rFonts w:ascii="Lucida Grande" w:eastAsia="Times New Roman" w:hAnsi="Lucida Grande"/>
      <w:sz w:val="18"/>
      <w:szCs w:val="18"/>
    </w:rPr>
  </w:style>
  <w:style w:type="character" w:customStyle="1" w:styleId="bibarticle">
    <w:name w:val="bib_article"/>
    <w:basedOn w:val="DefaultParagraphFont"/>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basedOn w:val="bibbase"/>
    <w:qFormat/>
    <w:rsid w:val="009A3899"/>
    <w:rPr>
      <w:sz w:val="24"/>
    </w:rPr>
  </w:style>
  <w:style w:type="character" w:customStyle="1" w:styleId="bibdeg">
    <w:name w:val="bib_deg"/>
    <w:basedOn w:val="bibbase"/>
    <w:qFormat/>
    <w:rsid w:val="009A3899"/>
    <w:rPr>
      <w:sz w:val="24"/>
    </w:rPr>
  </w:style>
  <w:style w:type="character" w:customStyle="1" w:styleId="bibdoi">
    <w:name w:val="bib_doi"/>
    <w:basedOn w:val="bibbase"/>
    <w:qFormat/>
    <w:rsid w:val="009A3899"/>
    <w:rPr>
      <w:sz w:val="24"/>
      <w:shd w:val="clear" w:color="auto" w:fill="00FF00"/>
    </w:rPr>
  </w:style>
  <w:style w:type="character" w:customStyle="1" w:styleId="bibetal">
    <w:name w:val="bib_etal"/>
    <w:basedOn w:val="bibbase"/>
    <w:qFormat/>
    <w:rsid w:val="009A3899"/>
    <w:rPr>
      <w:sz w:val="24"/>
      <w:shd w:val="clear" w:color="auto" w:fill="008080"/>
    </w:rPr>
  </w:style>
  <w:style w:type="character" w:customStyle="1" w:styleId="bibfname">
    <w:name w:val="bib_fname"/>
    <w:basedOn w:val="bibbase"/>
    <w:qFormat/>
    <w:rsid w:val="009A3899"/>
    <w:rPr>
      <w:sz w:val="24"/>
      <w:shd w:val="clear" w:color="auto" w:fill="FFFF00"/>
    </w:rPr>
  </w:style>
  <w:style w:type="character" w:customStyle="1" w:styleId="bibfpage">
    <w:name w:val="bib_fpage"/>
    <w:basedOn w:val="bibbase"/>
    <w:qFormat/>
    <w:rsid w:val="009A3899"/>
    <w:rPr>
      <w:sz w:val="24"/>
      <w:shd w:val="clear" w:color="auto" w:fill="808080"/>
    </w:rPr>
  </w:style>
  <w:style w:type="character" w:customStyle="1" w:styleId="bibissue">
    <w:name w:val="bib_issue"/>
    <w:basedOn w:val="bibbase"/>
    <w:qFormat/>
    <w:rsid w:val="009A3899"/>
    <w:rPr>
      <w:sz w:val="24"/>
      <w:shd w:val="clear" w:color="auto" w:fill="FFFF00"/>
    </w:rPr>
  </w:style>
  <w:style w:type="character" w:customStyle="1" w:styleId="bibjournal">
    <w:name w:val="bib_journal"/>
    <w:basedOn w:val="bibbase"/>
    <w:qFormat/>
    <w:rsid w:val="009A3899"/>
    <w:rPr>
      <w:sz w:val="24"/>
      <w:shd w:val="clear" w:color="auto" w:fill="808000"/>
    </w:rPr>
  </w:style>
  <w:style w:type="character" w:customStyle="1" w:styleId="biblpage">
    <w:name w:val="bib_lpage"/>
    <w:basedOn w:val="bibbase"/>
    <w:qFormat/>
    <w:rsid w:val="009A3899"/>
    <w:rPr>
      <w:sz w:val="24"/>
      <w:shd w:val="clear" w:color="auto" w:fill="808080"/>
    </w:rPr>
  </w:style>
  <w:style w:type="character" w:customStyle="1" w:styleId="bibmedline">
    <w:name w:val="bib_medline"/>
    <w:basedOn w:val="bibbase"/>
    <w:qFormat/>
    <w:rsid w:val="009A3899"/>
    <w:rPr>
      <w:sz w:val="24"/>
    </w:rPr>
  </w:style>
  <w:style w:type="character" w:customStyle="1" w:styleId="bibnumber">
    <w:name w:val="bib_number"/>
    <w:basedOn w:val="bibbase"/>
    <w:qFormat/>
    <w:rsid w:val="009A3899"/>
    <w:rPr>
      <w:sz w:val="24"/>
    </w:rPr>
  </w:style>
  <w:style w:type="character" w:customStyle="1" w:styleId="biborganization">
    <w:name w:val="bib_organization"/>
    <w:basedOn w:val="bibbase"/>
    <w:qFormat/>
    <w:rsid w:val="009A3899"/>
    <w:rPr>
      <w:sz w:val="24"/>
      <w:shd w:val="clear" w:color="auto" w:fill="808000"/>
    </w:rPr>
  </w:style>
  <w:style w:type="character" w:customStyle="1" w:styleId="bibsuffix">
    <w:name w:val="bib_suffix"/>
    <w:basedOn w:val="bibbase"/>
    <w:qFormat/>
    <w:rsid w:val="009A3899"/>
    <w:rPr>
      <w:sz w:val="24"/>
    </w:rPr>
  </w:style>
  <w:style w:type="character" w:customStyle="1" w:styleId="bibsuppl">
    <w:name w:val="bib_suppl"/>
    <w:basedOn w:val="bibbase"/>
    <w:qFormat/>
    <w:rsid w:val="009A3899"/>
    <w:rPr>
      <w:sz w:val="24"/>
      <w:shd w:val="clear" w:color="auto" w:fill="FFFF00"/>
    </w:rPr>
  </w:style>
  <w:style w:type="character" w:customStyle="1" w:styleId="bibsurname">
    <w:name w:val="bib_surname"/>
    <w:basedOn w:val="bibbase"/>
    <w:qFormat/>
    <w:rsid w:val="009A3899"/>
    <w:rPr>
      <w:sz w:val="24"/>
      <w:shd w:val="clear" w:color="auto" w:fill="FFFF00"/>
    </w:rPr>
  </w:style>
  <w:style w:type="character" w:customStyle="1" w:styleId="bibunpubl">
    <w:name w:val="bib_unpubl"/>
    <w:basedOn w:val="bibbase"/>
    <w:qFormat/>
    <w:rsid w:val="009A3899"/>
    <w:rPr>
      <w:sz w:val="24"/>
    </w:rPr>
  </w:style>
  <w:style w:type="character" w:customStyle="1" w:styleId="biburl">
    <w:name w:val="bib_url"/>
    <w:basedOn w:val="bibbase"/>
    <w:qFormat/>
    <w:rsid w:val="009A3899"/>
    <w:rPr>
      <w:sz w:val="24"/>
      <w:shd w:val="clear" w:color="auto" w:fill="00FF00"/>
    </w:rPr>
  </w:style>
  <w:style w:type="character" w:customStyle="1" w:styleId="bibvolume">
    <w:name w:val="bib_volume"/>
    <w:basedOn w:val="bibbase"/>
    <w:qFormat/>
    <w:rsid w:val="009A3899"/>
    <w:rPr>
      <w:sz w:val="24"/>
      <w:shd w:val="clear" w:color="auto" w:fill="00FF00"/>
    </w:rPr>
  </w:style>
  <w:style w:type="character" w:customStyle="1" w:styleId="bibyear">
    <w:name w:val="bib_year"/>
    <w:basedOn w:val="bibbase"/>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basedOn w:val="DefaultParagraphFont"/>
    <w:qFormat/>
    <w:rsid w:val="009A3899"/>
    <w:rPr>
      <w:sz w:val="24"/>
      <w:shd w:val="clear" w:color="auto" w:fill="00FFFF"/>
    </w:rPr>
  </w:style>
  <w:style w:type="character" w:customStyle="1" w:styleId="citebox">
    <w:name w:val="cite_box"/>
    <w:basedOn w:val="citebase"/>
    <w:qFormat/>
    <w:rsid w:val="009A3899"/>
    <w:rPr>
      <w:sz w:val="24"/>
    </w:rPr>
  </w:style>
  <w:style w:type="character" w:customStyle="1" w:styleId="citeen">
    <w:name w:val="cite_en"/>
    <w:basedOn w:val="citebase"/>
    <w:qFormat/>
    <w:rsid w:val="009A3899"/>
    <w:rPr>
      <w:sz w:val="24"/>
      <w:shd w:val="clear" w:color="auto" w:fill="FFFF00"/>
      <w:vertAlign w:val="superscript"/>
    </w:rPr>
  </w:style>
  <w:style w:type="character" w:customStyle="1" w:styleId="citeeq">
    <w:name w:val="cite_eq"/>
    <w:basedOn w:val="citebase"/>
    <w:qFormat/>
    <w:rsid w:val="009A3899"/>
    <w:rPr>
      <w:sz w:val="24"/>
      <w:shd w:val="clear" w:color="auto" w:fill="FF99CC"/>
    </w:rPr>
  </w:style>
  <w:style w:type="character" w:customStyle="1" w:styleId="citefig">
    <w:name w:val="cite_fig"/>
    <w:basedOn w:val="citebase"/>
    <w:qFormat/>
    <w:rsid w:val="009A3899"/>
    <w:rPr>
      <w:color w:val="000000"/>
      <w:sz w:val="24"/>
      <w:shd w:val="clear" w:color="auto" w:fill="00FF00"/>
    </w:rPr>
  </w:style>
  <w:style w:type="character" w:customStyle="1" w:styleId="citefn">
    <w:name w:val="cite_fn"/>
    <w:basedOn w:val="citebase"/>
    <w:qFormat/>
    <w:rsid w:val="009A3899"/>
    <w:rPr>
      <w:sz w:val="24"/>
      <w:shd w:val="clear" w:color="auto" w:fill="FF0000"/>
    </w:rPr>
  </w:style>
  <w:style w:type="character" w:customStyle="1" w:styleId="citetbl">
    <w:name w:val="cite_tbl"/>
    <w:basedOn w:val="citebase"/>
    <w:qFormat/>
    <w:rsid w:val="009A3899"/>
    <w:rPr>
      <w:color w:val="000000"/>
      <w:sz w:val="24"/>
      <w:shd w:val="clear" w:color="auto" w:fill="FF00FF"/>
    </w:rPr>
  </w:style>
  <w:style w:type="character" w:styleId="CommentReference">
    <w:name w:val="annotation reference"/>
    <w:basedOn w:val="DefaultParagraphFont"/>
    <w:uiPriority w:val="99"/>
    <w:qFormat/>
    <w:rsid w:val="009A3899"/>
    <w:rPr>
      <w:sz w:val="18"/>
      <w:szCs w:val="18"/>
    </w:rPr>
  </w:style>
  <w:style w:type="character" w:customStyle="1" w:styleId="CommentTextChar">
    <w:name w:val="Comment Text Char"/>
    <w:basedOn w:val="DefaultParagraphFont"/>
    <w:link w:val="CommentText"/>
    <w:uiPriority w:val="99"/>
    <w:qFormat/>
    <w:rsid w:val="009A3899"/>
    <w:rPr>
      <w:rFonts w:ascii="Times New Roman" w:eastAsia="Times New Roman" w:hAnsi="Times New Roman"/>
      <w:sz w:val="20"/>
      <w:szCs w:val="20"/>
    </w:rPr>
  </w:style>
  <w:style w:type="character" w:customStyle="1" w:styleId="CommentSubjectChar">
    <w:name w:val="Comment Subject Char"/>
    <w:basedOn w:val="CommentTextChar"/>
    <w:link w:val="CommentSubject"/>
    <w:uiPriority w:val="99"/>
    <w:semiHidden/>
    <w:qFormat/>
    <w:rsid w:val="009A3899"/>
    <w:rPr>
      <w:rFonts w:ascii="Times New Roman" w:eastAsia="Times New Roman" w:hAnsi="Times New Roman"/>
      <w:b/>
      <w:bCs/>
      <w:sz w:val="20"/>
      <w:szCs w:val="20"/>
    </w:rPr>
  </w:style>
  <w:style w:type="character" w:customStyle="1" w:styleId="ContractNumber">
    <w:name w:val="Contract Number"/>
    <w:basedOn w:val="DefaultParagraphFont"/>
    <w:qFormat/>
    <w:rsid w:val="009A3899"/>
    <w:rPr>
      <w:sz w:val="24"/>
      <w:szCs w:val="24"/>
      <w:shd w:val="clear" w:color="auto" w:fill="CCFFCC"/>
    </w:rPr>
  </w:style>
  <w:style w:type="character" w:customStyle="1" w:styleId="ContractSponsor">
    <w:name w:val="Contract Sponsor"/>
    <w:basedOn w:val="DefaultParagraphFont"/>
    <w:qFormat/>
    <w:rsid w:val="009A3899"/>
    <w:rPr>
      <w:sz w:val="24"/>
      <w:szCs w:val="24"/>
      <w:shd w:val="clear" w:color="auto" w:fill="FFCC99"/>
    </w:rPr>
  </w:style>
  <w:style w:type="character" w:styleId="Emphasis">
    <w:name w:val="Emphasis"/>
    <w:basedOn w:val="DefaultParagraphFont"/>
    <w:uiPriority w:val="20"/>
    <w:qFormat/>
    <w:rsid w:val="009A3899"/>
    <w:rPr>
      <w:i/>
      <w:iCs/>
    </w:rPr>
  </w:style>
  <w:style w:type="character" w:customStyle="1" w:styleId="EndnoteCharacters">
    <w:name w:val="Endnote Characters"/>
    <w:basedOn w:val="DefaultParagraphFont"/>
    <w:semiHidden/>
    <w:qFormat/>
    <w:rsid w:val="009A389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semiHidden/>
    <w:qFormat/>
    <w:rsid w:val="009A3899"/>
    <w:rPr>
      <w:rFonts w:ascii="Cambria" w:eastAsia="Cambria" w:hAnsi="Cambria"/>
      <w:sz w:val="20"/>
      <w:szCs w:val="20"/>
    </w:rPr>
  </w:style>
  <w:style w:type="character" w:customStyle="1" w:styleId="eqno">
    <w:name w:val="eq_no"/>
    <w:basedOn w:val="citebase"/>
    <w:qFormat/>
    <w:rsid w:val="009A3899"/>
    <w:rPr>
      <w:sz w:val="24"/>
    </w:rPr>
  </w:style>
  <w:style w:type="character" w:styleId="FollowedHyperlink">
    <w:name w:val="FollowedHyperlink"/>
    <w:basedOn w:val="DefaultParagraphFont"/>
    <w:qFormat/>
    <w:rsid w:val="009A3899"/>
    <w:rPr>
      <w:color w:val="800080"/>
      <w:u w:val="single"/>
    </w:rPr>
  </w:style>
  <w:style w:type="character" w:customStyle="1" w:styleId="FooterChar">
    <w:name w:val="Footer Char"/>
    <w:basedOn w:val="DefaultParagraphFont"/>
    <w:link w:val="Footer"/>
    <w:uiPriority w:val="99"/>
    <w:qFormat/>
    <w:rsid w:val="009A3899"/>
    <w:rPr>
      <w:rFonts w:ascii="Times New Roman" w:eastAsia="Times New Roman" w:hAnsi="Times New Roman"/>
      <w:sz w:val="20"/>
      <w:szCs w:val="20"/>
    </w:rPr>
  </w:style>
  <w:style w:type="character" w:customStyle="1" w:styleId="FootnoteCharacters">
    <w:name w:val="Footnote Characters"/>
    <w:basedOn w:val="DefaultParagraphFont"/>
    <w:semiHidden/>
    <w:qFormat/>
    <w:rsid w:val="009A3899"/>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qFormat/>
    <w:rsid w:val="009A3899"/>
    <w:rPr>
      <w:rFonts w:ascii="Times New Roman" w:eastAsia="Times New Roman" w:hAnsi="Times New Roman"/>
      <w:sz w:val="20"/>
      <w:szCs w:val="20"/>
    </w:rPr>
  </w:style>
  <w:style w:type="character" w:styleId="HTMLAcronym">
    <w:name w:val="HTML Acronym"/>
    <w:basedOn w:val="DefaultParagraphFont"/>
    <w:qFormat/>
    <w:rsid w:val="009A3899"/>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9A3899"/>
    <w:rPr>
      <w:rFonts w:ascii="Consolas" w:eastAsia="Times New Roman" w:hAnsi="Consolas"/>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customStyle="1" w:styleId="InternetLink">
    <w:name w:val="Internet Link"/>
    <w:basedOn w:val="DefaultParagraphFont"/>
    <w:uiPriority w:val="99"/>
    <w:rsid w:val="009A3899"/>
    <w:rPr>
      <w:color w:val="0000FF"/>
      <w:u w:val="single"/>
    </w:rPr>
  </w:style>
  <w:style w:type="character" w:styleId="LineNumber">
    <w:name w:val="line number"/>
    <w:basedOn w:val="DefaultParagraphFont"/>
    <w:qFormat/>
    <w:rsid w:val="009A3899"/>
  </w:style>
  <w:style w:type="character" w:styleId="PageNumber">
    <w:name w:val="page number"/>
    <w:basedOn w:val="DefaultParagraphFont"/>
    <w:qFormat/>
    <w:rsid w:val="009A3899"/>
  </w:style>
  <w:style w:type="character" w:styleId="Strong">
    <w:name w:val="Strong"/>
    <w:basedOn w:val="DefaultParagraphFont"/>
    <w:uiPriority w:val="22"/>
    <w:qFormat/>
    <w:rsid w:val="009A3899"/>
    <w:rPr>
      <w:b/>
      <w:bCs/>
    </w:rPr>
  </w:style>
  <w:style w:type="character" w:customStyle="1" w:styleId="SX-reflink">
    <w:name w:val="SX-reflink"/>
    <w:basedOn w:val="DefaultParagraphFont"/>
    <w:uiPriority w:val="1"/>
    <w:qFormat/>
    <w:rsid w:val="009A3899"/>
    <w:rPr>
      <w:color w:val="0000FF"/>
      <w:sz w:val="16"/>
      <w:shd w:val="clear" w:color="auto" w:fill="FFFFFF"/>
    </w:rPr>
  </w:style>
  <w:style w:type="character" w:customStyle="1" w:styleId="UnresolvedMention1">
    <w:name w:val="Unresolved Mention1"/>
    <w:basedOn w:val="DefaultParagraphFont"/>
    <w:uiPriority w:val="99"/>
    <w:semiHidden/>
    <w:unhideWhenUsed/>
    <w:qFormat/>
    <w:rsid w:val="00F26AF7"/>
    <w:rPr>
      <w:color w:val="808080"/>
      <w:shd w:val="clear" w:color="auto" w:fill="E6E6E6"/>
    </w:rPr>
  </w:style>
  <w:style w:type="character" w:customStyle="1" w:styleId="FootnoteTextChar">
    <w:name w:val="Footnote Text Char"/>
    <w:basedOn w:val="DefaultParagraphFont"/>
    <w:link w:val="FootnoteText"/>
    <w:uiPriority w:val="99"/>
    <w:semiHidden/>
    <w:qFormat/>
    <w:rsid w:val="00D71409"/>
  </w:style>
  <w:style w:type="character" w:customStyle="1" w:styleId="scayt-misspell-word">
    <w:name w:val="scayt-misspell-word"/>
    <w:basedOn w:val="DefaultParagraphFont"/>
    <w:qFormat/>
    <w:rsid w:val="00FD4AC8"/>
  </w:style>
  <w:style w:type="character" w:customStyle="1" w:styleId="fontstyle01">
    <w:name w:val="fontstyle01"/>
    <w:basedOn w:val="DefaultParagraphFont"/>
    <w:qFormat/>
    <w:rsid w:val="008C305D"/>
    <w:rPr>
      <w:rFonts w:ascii="Times-Roman" w:hAnsi="Times-Roman"/>
      <w:b w:val="0"/>
      <w:bCs w:val="0"/>
      <w:i w:val="0"/>
      <w:iCs w:val="0"/>
      <w:color w:val="000000"/>
      <w:sz w:val="24"/>
      <w:szCs w:val="24"/>
    </w:rPr>
  </w:style>
  <w:style w:type="character" w:customStyle="1" w:styleId="UnresolvedMention2">
    <w:name w:val="Unresolved Mention2"/>
    <w:basedOn w:val="DefaultParagraphFont"/>
    <w:uiPriority w:val="99"/>
    <w:semiHidden/>
    <w:unhideWhenUsed/>
    <w:qFormat/>
    <w:rsid w:val="001105E0"/>
    <w:rPr>
      <w:color w:val="605E5C"/>
      <w:shd w:val="clear" w:color="auto" w:fill="E1DFDD"/>
    </w:rPr>
  </w:style>
  <w:style w:type="character" w:customStyle="1" w:styleId="Heading1Char">
    <w:name w:val="Heading 1 Char"/>
    <w:basedOn w:val="DefaultParagraphFont"/>
    <w:link w:val="Heading1"/>
    <w:uiPriority w:val="9"/>
    <w:qFormat/>
    <w:rsid w:val="00A72BDD"/>
    <w:rPr>
      <w:rFonts w:asciiTheme="majorHAnsi" w:eastAsiaTheme="majorEastAsia" w:hAnsiTheme="majorHAnsi" w:cstheme="majorBidi"/>
      <w:color w:val="365F91" w:themeColor="accent1" w:themeShade="BF"/>
      <w:sz w:val="32"/>
      <w:szCs w:val="32"/>
    </w:rPr>
  </w:style>
  <w:style w:type="character" w:customStyle="1" w:styleId="TitleChar">
    <w:name w:val="Title Char"/>
    <w:basedOn w:val="DefaultParagraphFont"/>
    <w:link w:val="Title"/>
    <w:uiPriority w:val="10"/>
    <w:qFormat/>
    <w:rsid w:val="00A72BDD"/>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semiHidden/>
    <w:qFormat/>
    <w:rsid w:val="00A15CDF"/>
    <w:rPr>
      <w:rFonts w:asciiTheme="majorHAnsi" w:eastAsiaTheme="majorEastAsia" w:hAnsiTheme="majorHAnsi" w:cstheme="majorBidi"/>
      <w:color w:val="243F60" w:themeColor="accent1" w:themeShade="7F"/>
      <w:sz w:val="24"/>
      <w:szCs w:val="24"/>
    </w:rPr>
  </w:style>
  <w:style w:type="character" w:customStyle="1" w:styleId="UnresolvedMention3">
    <w:name w:val="Unresolved Mention3"/>
    <w:basedOn w:val="DefaultParagraphFont"/>
    <w:uiPriority w:val="99"/>
    <w:semiHidden/>
    <w:unhideWhenUsed/>
    <w:qFormat/>
    <w:rsid w:val="001B6F22"/>
    <w:rPr>
      <w:color w:val="605E5C"/>
      <w:shd w:val="clear" w:color="auto" w:fill="E1DFDD"/>
    </w:rPr>
  </w:style>
  <w:style w:type="character" w:customStyle="1" w:styleId="Heading4Char">
    <w:name w:val="Heading 4 Char"/>
    <w:basedOn w:val="DefaultParagraphFont"/>
    <w:link w:val="Heading4"/>
    <w:uiPriority w:val="9"/>
    <w:semiHidden/>
    <w:qFormat/>
    <w:rsid w:val="005E3A3D"/>
    <w:rPr>
      <w:rFonts w:asciiTheme="majorHAnsi" w:eastAsiaTheme="majorEastAsia" w:hAnsiTheme="majorHAnsi" w:cstheme="majorBidi"/>
      <w:i/>
      <w:iCs/>
      <w:color w:val="365F91" w:themeColor="accent1" w:themeShade="B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styleId="FootnoteText">
    <w:name w:val="footnote text"/>
    <w:basedOn w:val="Normal"/>
    <w:link w:val="FootnoteTextChar"/>
    <w:uiPriority w:val="99"/>
    <w:semiHidden/>
    <w:unhideWhenUsed/>
    <w:rsid w:val="00D71409"/>
  </w:style>
  <w:style w:type="paragraph" w:customStyle="1" w:styleId="AuthorFootnote">
    <w:name w:val="AuthorFootnote"/>
    <w:basedOn w:val="FootnoteText"/>
    <w:qFormat/>
    <w:rsid w:val="009A3899"/>
    <w:rPr>
      <w:lang w:bidi="he-IL"/>
    </w:rPr>
  </w:style>
  <w:style w:type="paragraph" w:customStyle="1" w:styleId="Authors">
    <w:name w:val="Authors"/>
    <w:basedOn w:val="BaseText"/>
    <w:qFormat/>
    <w:rsid w:val="009A3899"/>
    <w:pPr>
      <w:spacing w:after="360"/>
      <w:jc w:val="center"/>
    </w:pPr>
  </w:style>
  <w:style w:type="paragraph" w:styleId="BalloonText">
    <w:name w:val="Balloon Text"/>
    <w:basedOn w:val="Normal"/>
    <w:link w:val="BalloonTextChar"/>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ind w:firstLine="720"/>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Text">
    <w:name w:val="annotation text"/>
    <w:basedOn w:val="Normal"/>
    <w:link w:val="CommentTextChar"/>
    <w:uiPriority w:val="99"/>
    <w:qFormat/>
    <w:rsid w:val="009A3899"/>
    <w:rPr>
      <w:rFonts w:eastAsia="Times New Roman"/>
    </w:rPr>
  </w:style>
  <w:style w:type="paragraph" w:styleId="CommentSubject">
    <w:name w:val="annotation subject"/>
    <w:basedOn w:val="CommentText"/>
    <w:link w:val="CommentSubjectCh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tab w:val="right" w:pos="8640"/>
      </w:tabs>
    </w:pPr>
    <w:rPr>
      <w:rFonts w:eastAsia="Times New Roman"/>
    </w:rPr>
  </w:style>
  <w:style w:type="paragraph" w:styleId="HTMLPreformatted">
    <w:name w:val="HTML Preformatted"/>
    <w:basedOn w:val="Normal"/>
    <w:link w:val="HTMLPreformattedChar"/>
    <w:uiPriority w:val="99"/>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jc w:val="both"/>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pPr>
      <w:jc w:val="both"/>
    </w:pPr>
    <w:rPr>
      <w:sz w:val="18"/>
    </w:rPr>
  </w:style>
  <w:style w:type="paragraph" w:customStyle="1" w:styleId="SX-References">
    <w:name w:val="SX-References"/>
    <w:basedOn w:val="Normal"/>
    <w:qFormat/>
    <w:rsid w:val="009A3899"/>
    <w:pPr>
      <w:spacing w:line="190" w:lineRule="exact"/>
      <w:ind w:left="245" w:hanging="245"/>
      <w:jc w:val="both"/>
    </w:pPr>
    <w:rPr>
      <w:rFonts w:eastAsia="Times New Roman"/>
      <w:sz w:val="16"/>
    </w:rPr>
  </w:style>
  <w:style w:type="paragraph" w:customStyle="1" w:styleId="SX-RefHead">
    <w:name w:val="SX-RefHead"/>
    <w:basedOn w:val="Normal"/>
    <w:qFormat/>
    <w:rsid w:val="009A3899"/>
    <w:pPr>
      <w:spacing w:before="20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styleId="NormalWeb">
    <w:name w:val="Normal (Web)"/>
    <w:basedOn w:val="Normal"/>
    <w:uiPriority w:val="99"/>
    <w:unhideWhenUsed/>
    <w:qFormat/>
    <w:rsid w:val="00CF24BF"/>
    <w:pPr>
      <w:spacing w:beforeAutospacing="1"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paragraph" w:customStyle="1" w:styleId="selectionshareable">
    <w:name w:val="selectionshareable"/>
    <w:basedOn w:val="Normal"/>
    <w:qFormat/>
    <w:rsid w:val="00BC456F"/>
    <w:pPr>
      <w:spacing w:beforeAutospacing="1" w:afterAutospacing="1"/>
    </w:pPr>
    <w:rPr>
      <w:rFonts w:eastAsia="Times New Roman"/>
      <w:sz w:val="24"/>
      <w:szCs w:val="24"/>
    </w:rPr>
  </w:style>
  <w:style w:type="paragraph" w:styleId="Revision">
    <w:name w:val="Revision"/>
    <w:uiPriority w:val="71"/>
    <w:semiHidden/>
    <w:qFormat/>
    <w:rsid w:val="003F6936"/>
  </w:style>
  <w:style w:type="paragraph" w:styleId="Title">
    <w:name w:val="Title"/>
    <w:basedOn w:val="Normal"/>
    <w:next w:val="Normal"/>
    <w:link w:val="TitleChar"/>
    <w:uiPriority w:val="10"/>
    <w:qFormat/>
    <w:rsid w:val="00A72BDD"/>
    <w:pPr>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45768">
      <w:bodyDiv w:val="1"/>
      <w:marLeft w:val="0"/>
      <w:marRight w:val="0"/>
      <w:marTop w:val="0"/>
      <w:marBottom w:val="0"/>
      <w:divBdr>
        <w:top w:val="none" w:sz="0" w:space="0" w:color="auto"/>
        <w:left w:val="none" w:sz="0" w:space="0" w:color="auto"/>
        <w:bottom w:val="none" w:sz="0" w:space="0" w:color="auto"/>
        <w:right w:val="none" w:sz="0" w:space="0" w:color="auto"/>
      </w:divBdr>
    </w:div>
    <w:div w:id="848300514">
      <w:bodyDiv w:val="1"/>
      <w:marLeft w:val="0"/>
      <w:marRight w:val="0"/>
      <w:marTop w:val="0"/>
      <w:marBottom w:val="0"/>
      <w:divBdr>
        <w:top w:val="none" w:sz="0" w:space="0" w:color="auto"/>
        <w:left w:val="none" w:sz="0" w:space="0" w:color="auto"/>
        <w:bottom w:val="none" w:sz="0" w:space="0" w:color="auto"/>
        <w:right w:val="none" w:sz="0" w:space="0" w:color="auto"/>
      </w:divBdr>
    </w:div>
    <w:div w:id="895050633">
      <w:bodyDiv w:val="1"/>
      <w:marLeft w:val="0"/>
      <w:marRight w:val="0"/>
      <w:marTop w:val="0"/>
      <w:marBottom w:val="0"/>
      <w:divBdr>
        <w:top w:val="none" w:sz="0" w:space="0" w:color="auto"/>
        <w:left w:val="none" w:sz="0" w:space="0" w:color="auto"/>
        <w:bottom w:val="none" w:sz="0" w:space="0" w:color="auto"/>
        <w:right w:val="none" w:sz="0" w:space="0" w:color="auto"/>
      </w:divBdr>
    </w:div>
    <w:div w:id="1048601295">
      <w:bodyDiv w:val="1"/>
      <w:marLeft w:val="0"/>
      <w:marRight w:val="0"/>
      <w:marTop w:val="0"/>
      <w:marBottom w:val="0"/>
      <w:divBdr>
        <w:top w:val="none" w:sz="0" w:space="0" w:color="auto"/>
        <w:left w:val="none" w:sz="0" w:space="0" w:color="auto"/>
        <w:bottom w:val="none" w:sz="0" w:space="0" w:color="auto"/>
        <w:right w:val="none" w:sz="0" w:space="0" w:color="auto"/>
      </w:divBdr>
    </w:div>
    <w:div w:id="1616474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tificamerican.com/video/artificial-intelligence-is-now-shockingly-good-at-sounding-human/" TargetMode="External"/><Relationship Id="rId18" Type="http://schemas.openxmlformats.org/officeDocument/2006/relationships/hyperlink" Target="https://www.wsj.com/articles/fraudsters-use-ai-to-mimic-ceos-voice-in-unusual-cybercrime-case-11567157402" TargetMode="External"/><Relationship Id="rId26" Type="http://schemas.openxmlformats.org/officeDocument/2006/relationships/hyperlink" Target="https://democracy-reporting.org/dri_publications/deepfakes-a-new-disinformation-threat/" TargetMode="External"/><Relationship Id="rId3" Type="http://schemas.openxmlformats.org/officeDocument/2006/relationships/settings" Target="settings.xml"/><Relationship Id="rId21" Type="http://schemas.openxmlformats.org/officeDocument/2006/relationships/hyperlink" Target="https://www.brookings.edu/research/is-seeing-still-believing-the-deepfake-challenge-to-truth-in-politics/" TargetMode="External"/><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www.nytimes.com/interactive/2020/11/21/science/artificial-intelligence-fake-people-faces.html" TargetMode="External"/><Relationship Id="rId17" Type="http://schemas.openxmlformats.org/officeDocument/2006/relationships/hyperlink" Target="https://carnegieendowment.org/2020/07/08/deepfakes-and-synthetic-media-in-financial-system-assessing-threat-scenarios-pub-82237" TargetMode="External"/><Relationship Id="rId25" Type="http://schemas.openxmlformats.org/officeDocument/2006/relationships/hyperlink" Target="https://www.congress.gov/bill/116th-congress/senate-bill/2904"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euters.com/article/us-cyber-deepfake-activist-idUSKCN24G15E" TargetMode="External"/><Relationship Id="rId20" Type="http://schemas.openxmlformats.org/officeDocument/2006/relationships/hyperlink" Target="https://www.forbes.com/sites/johnkoetsier/2020/09/09/fake-video-election-deepfake-videos-grew-20x-since-2019/" TargetMode="External"/><Relationship Id="rId29" Type="http://schemas.openxmlformats.org/officeDocument/2006/relationships/hyperlink" Target="https://blog.descript.com/how-imputations-work-the-research-behind-overdub/"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ur-lex.europa.eu/legal-content/EN/TXT/?uri=CELEX:52018DC0236"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theguardian.com/commentisfree/2020/sep/08/robot-wrote-this-article-gpt-3" TargetMode="External"/><Relationship Id="rId23" Type="http://schemas.openxmlformats.org/officeDocument/2006/relationships/hyperlink" Target="https://www.europol.europa.eu/publications-documents/malicious-uses-and-abuses-of-artificial-intelligence" TargetMode="External"/><Relationship Id="rId28" Type="http://schemas.openxmlformats.org/officeDocument/2006/relationships/hyperlink" Target="https://ai.facebook.com/blog/deepfake-detection-challenge-results-an-open-initiative-to-advance-ai/" TargetMode="External"/><Relationship Id="rId36"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sensity.ai/reports/" TargetMode="External"/><Relationship Id="rId31" Type="http://schemas.openxmlformats.org/officeDocument/2006/relationships/hyperlink" Target="https://securingdemocracy.gmfus.org/deepfake-myths-common-misconceptions-about-synthetic-media/"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howtogeek.com/682865/audio-deepfakes-can-anyone-tell-if-they-are-fake/" TargetMode="External"/><Relationship Id="rId22" Type="http://schemas.openxmlformats.org/officeDocument/2006/relationships/hyperlink" Target="https://crsreports.congress.gov/product/pdf/IF/IF11333" TargetMode="External"/><Relationship Id="rId27" Type="http://schemas.openxmlformats.org/officeDocument/2006/relationships/hyperlink" Target="https://blogs.microsoft.com/on-the-issues/2020/09/01/disinformation-deepfakes-newsguard-video-authenticator/" TargetMode="External"/><Relationship Id="rId30" Type="http://schemas.openxmlformats.org/officeDocument/2006/relationships/hyperlink" Target="https://www.reuters.com/article/us-twitter-security-idUSKBN1ZY2OV" TargetMode="External"/><Relationship Id="rId35" Type="http://schemas.microsoft.com/office/2011/relationships/people" Target="people.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3755F-1E6F-46BC-A9D3-B54DDF5A4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3453</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dc:description/>
  <cp:lastModifiedBy>Ian Hussey</cp:lastModifiedBy>
  <cp:revision>6</cp:revision>
  <cp:lastPrinted>2018-01-11T18:39:00Z</cp:lastPrinted>
  <dcterms:created xsi:type="dcterms:W3CDTF">2021-01-25T13:36:00Z</dcterms:created>
  <dcterms:modified xsi:type="dcterms:W3CDTF">2021-01-25T15:41:00Z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