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D754D" w14:textId="77777777" w:rsidR="00D73714" w:rsidRPr="00755125" w:rsidRDefault="00D73714" w:rsidP="00D73714">
      <w:pPr>
        <w:jc w:val="center"/>
        <w:rPr>
          <w:b/>
          <w:sz w:val="28"/>
          <w:szCs w:val="32"/>
        </w:rPr>
      </w:pPr>
      <w:r w:rsidRPr="00755125">
        <w:rPr>
          <w:b/>
          <w:i/>
          <w:sz w:val="28"/>
          <w:szCs w:val="32"/>
        </w:rPr>
        <w:t>Science</w:t>
      </w:r>
      <w:r w:rsidRPr="00755125">
        <w:rPr>
          <w:b/>
          <w:sz w:val="28"/>
          <w:szCs w:val="32"/>
        </w:rPr>
        <w:t xml:space="preserve"> Manuscript Template</w:t>
      </w:r>
      <w:r w:rsidR="00A23CD5" w:rsidRPr="00755125">
        <w:rPr>
          <w:b/>
          <w:sz w:val="28"/>
          <w:szCs w:val="32"/>
        </w:rPr>
        <w:t xml:space="preserve"> Instructions</w:t>
      </w:r>
    </w:p>
    <w:p w14:paraId="42C9BD8D" w14:textId="77777777" w:rsidR="00D73714" w:rsidRPr="007161A3" w:rsidRDefault="00D73714" w:rsidP="00D73714"/>
    <w:p w14:paraId="50799500" w14:textId="1521B3D0" w:rsidR="00D73714" w:rsidRPr="00755125" w:rsidRDefault="00D73714" w:rsidP="00D73714">
      <w:pPr>
        <w:rPr>
          <w:sz w:val="24"/>
        </w:rPr>
      </w:pPr>
      <w:r w:rsidRPr="00755125">
        <w:rPr>
          <w:b/>
          <w:sz w:val="24"/>
        </w:rPr>
        <w:t xml:space="preserve">General Instructions on using this template and submitting a manuscript to </w:t>
      </w:r>
      <w:r w:rsidRPr="00755125">
        <w:rPr>
          <w:b/>
          <w:i/>
          <w:sz w:val="24"/>
        </w:rPr>
        <w:t>Science</w:t>
      </w:r>
      <w:r w:rsidRPr="00755125">
        <w:rPr>
          <w:b/>
          <w:sz w:val="24"/>
        </w:rPr>
        <w:t xml:space="preserve">: </w:t>
      </w:r>
      <w:r w:rsidRPr="00755125">
        <w:rPr>
          <w:sz w:val="24"/>
        </w:rPr>
        <w:t xml:space="preserve">Thank you for preparing a manuscript for submission to </w:t>
      </w:r>
      <w:r w:rsidRPr="00755125">
        <w:rPr>
          <w:i/>
          <w:sz w:val="24"/>
        </w:rPr>
        <w:t>Science</w:t>
      </w:r>
      <w:r w:rsidRPr="00755125">
        <w:rPr>
          <w:sz w:val="24"/>
        </w:rPr>
        <w:t>. Using this template, or following the guidelines below, will he</w:t>
      </w:r>
      <w:r w:rsidR="00A23CD5" w:rsidRPr="00755125">
        <w:rPr>
          <w:sz w:val="24"/>
        </w:rPr>
        <w:t>lp us in processing your paper.</w:t>
      </w:r>
      <w:r w:rsidRPr="00755125">
        <w:rPr>
          <w:sz w:val="24"/>
        </w:rPr>
        <w:t xml:space="preserve"> Our goal is to be able to identify each section of your manuscript so that we can accurately record the title, authors, abstract, etc. and to enrich it by including reference links and an accurate layout.</w:t>
      </w:r>
    </w:p>
    <w:p w14:paraId="6356057A" w14:textId="77777777" w:rsidR="00D73714" w:rsidRPr="00755125" w:rsidRDefault="00D73714" w:rsidP="00D73714">
      <w:pPr>
        <w:rPr>
          <w:sz w:val="24"/>
        </w:rPr>
      </w:pPr>
    </w:p>
    <w:p w14:paraId="761D0969" w14:textId="77777777" w:rsidR="00D73714" w:rsidRPr="00755125" w:rsidRDefault="00D73714" w:rsidP="00D73714">
      <w:pPr>
        <w:rPr>
          <w:sz w:val="24"/>
        </w:rPr>
      </w:pPr>
      <w:r w:rsidRPr="00755125">
        <w:rPr>
          <w:sz w:val="24"/>
        </w:rPr>
        <w:t>Please use the actual tem</w:t>
      </w:r>
      <w:r w:rsidR="007161A3" w:rsidRPr="00755125">
        <w:rPr>
          <w:sz w:val="24"/>
        </w:rPr>
        <w:t>plate, which starts on page 2.</w:t>
      </w:r>
      <w:r w:rsidR="007161A3" w:rsidRPr="00755125">
        <w:rPr>
          <w:color w:val="FF0000"/>
          <w:sz w:val="24"/>
        </w:rPr>
        <w:t xml:space="preserve"> </w:t>
      </w:r>
      <w:r w:rsidRPr="00755125">
        <w:rPr>
          <w:color w:val="FF0000"/>
          <w:sz w:val="24"/>
        </w:rPr>
        <w:t>When you are ready to submit, please delete the text on this cover page.</w:t>
      </w:r>
    </w:p>
    <w:p w14:paraId="52FEF728" w14:textId="77777777" w:rsidR="00D73714" w:rsidRPr="00755125" w:rsidRDefault="00D73714" w:rsidP="00D73714">
      <w:pPr>
        <w:rPr>
          <w:sz w:val="24"/>
        </w:rPr>
      </w:pPr>
    </w:p>
    <w:p w14:paraId="1A5C96AB" w14:textId="1D8E93EF" w:rsidR="00D73714" w:rsidRPr="00755125" w:rsidRDefault="00D73714" w:rsidP="00D73714">
      <w:pPr>
        <w:rPr>
          <w:sz w:val="24"/>
        </w:rPr>
      </w:pPr>
      <w:r w:rsidRPr="00755125">
        <w:rPr>
          <w:sz w:val="24"/>
        </w:rPr>
        <w:t xml:space="preserve">You can submit your paper at </w:t>
      </w:r>
      <w:hyperlink r:id="rId8" w:history="1">
        <w:r w:rsidR="003B0531" w:rsidRPr="00026FDD">
          <w:rPr>
            <w:rStyle w:val="Hyperlink"/>
            <w:sz w:val="24"/>
          </w:rPr>
          <w:t>https://cts.sciencemag.org</w:t>
        </w:r>
      </w:hyperlink>
      <w:r w:rsidR="00583CCA" w:rsidRPr="00755125">
        <w:rPr>
          <w:rStyle w:val="Hyperlink"/>
          <w:color w:val="auto"/>
          <w:sz w:val="24"/>
          <w:u w:val="none"/>
        </w:rPr>
        <w:t>.</w:t>
      </w:r>
    </w:p>
    <w:p w14:paraId="6D0CEF7E" w14:textId="51AC9845" w:rsidR="00D73714" w:rsidRPr="00755125" w:rsidRDefault="00D73714" w:rsidP="00D73714">
      <w:pPr>
        <w:rPr>
          <w:sz w:val="24"/>
        </w:rPr>
      </w:pPr>
      <w:r w:rsidRPr="00755125">
        <w:rPr>
          <w:sz w:val="24"/>
        </w:rPr>
        <w:t xml:space="preserve">Additional </w:t>
      </w:r>
      <w:r w:rsidR="007C6679" w:rsidRPr="00755125">
        <w:rPr>
          <w:sz w:val="24"/>
        </w:rPr>
        <w:t>information for authors</w:t>
      </w:r>
      <w:r w:rsidRPr="00755125">
        <w:rPr>
          <w:sz w:val="24"/>
        </w:rPr>
        <w:t xml:space="preserve"> </w:t>
      </w:r>
      <w:r w:rsidR="001775FA" w:rsidRPr="00755125">
        <w:rPr>
          <w:sz w:val="24"/>
        </w:rPr>
        <w:t xml:space="preserve">is </w:t>
      </w:r>
      <w:r w:rsidRPr="00755125">
        <w:rPr>
          <w:sz w:val="24"/>
        </w:rPr>
        <w:t>available at</w:t>
      </w:r>
      <w:hyperlink r:id="rId9" w:history="1">
        <w:r w:rsidR="006A7883" w:rsidRPr="00026FDD">
          <w:rPr>
            <w:color w:val="0000FF"/>
            <w:sz w:val="24"/>
          </w:rPr>
          <w:t xml:space="preserve"> </w:t>
        </w:r>
        <w:r w:rsidR="006A7883" w:rsidRPr="00026FDD">
          <w:rPr>
            <w:rStyle w:val="Hyperlink"/>
            <w:sz w:val="24"/>
          </w:rPr>
          <w:t>http://www.sciencemag.org/authors/science-information-authors</w:t>
        </w:r>
      </w:hyperlink>
      <w:r w:rsidR="00583CCA" w:rsidRPr="00755125">
        <w:rPr>
          <w:sz w:val="24"/>
        </w:rPr>
        <w:t>.</w:t>
      </w:r>
    </w:p>
    <w:p w14:paraId="244C98A8" w14:textId="77777777" w:rsidR="00D73714" w:rsidRPr="00755125" w:rsidRDefault="00D73714" w:rsidP="00D73714">
      <w:pPr>
        <w:rPr>
          <w:sz w:val="24"/>
        </w:rPr>
      </w:pPr>
    </w:p>
    <w:p w14:paraId="29891D74" w14:textId="655A74D1" w:rsidR="00D73714" w:rsidRPr="00755125" w:rsidRDefault="00D73714" w:rsidP="00D73714">
      <w:pPr>
        <w:rPr>
          <w:sz w:val="24"/>
        </w:rPr>
      </w:pPr>
      <w:r w:rsidRPr="00755125">
        <w:rPr>
          <w:sz w:val="24"/>
        </w:rPr>
        <w:t xml:space="preserve">If you are using LaTeX, please convert your paper into a Word </w:t>
      </w:r>
      <w:r w:rsidR="00583CCA" w:rsidRPr="00755125">
        <w:rPr>
          <w:sz w:val="24"/>
        </w:rPr>
        <w:t>.</w:t>
      </w:r>
      <w:r w:rsidR="003B0531" w:rsidRPr="00755125">
        <w:rPr>
          <w:sz w:val="24"/>
        </w:rPr>
        <w:t>docx</w:t>
      </w:r>
      <w:r w:rsidR="00E0440F" w:rsidRPr="00755125">
        <w:rPr>
          <w:sz w:val="24"/>
        </w:rPr>
        <w:t xml:space="preserve"> file if possible. </w:t>
      </w:r>
      <w:r w:rsidRPr="00755125">
        <w:rPr>
          <w:sz w:val="24"/>
        </w:rPr>
        <w:t xml:space="preserve">If this is not possible, please use our LaTeX template and upload a PDF version of your paper. Some conversion approaches are available here: </w:t>
      </w:r>
      <w:hyperlink r:id="rId10" w:history="1">
        <w:r w:rsidRPr="00026FDD">
          <w:rPr>
            <w:rStyle w:val="Hyperlink"/>
            <w:sz w:val="24"/>
          </w:rPr>
          <w:t>http://www.tug.org/utilities/texconv/textopc.html</w:t>
        </w:r>
      </w:hyperlink>
      <w:r w:rsidR="00583CCA" w:rsidRPr="00755125">
        <w:rPr>
          <w:rStyle w:val="Hyperlink"/>
          <w:color w:val="auto"/>
          <w:sz w:val="24"/>
          <w:u w:val="none"/>
        </w:rPr>
        <w:t>.</w:t>
      </w:r>
    </w:p>
    <w:p w14:paraId="0C3BBC5E" w14:textId="77777777" w:rsidR="00D73714" w:rsidRPr="00755125" w:rsidRDefault="00D73714" w:rsidP="00D73714">
      <w:pPr>
        <w:rPr>
          <w:sz w:val="24"/>
        </w:rPr>
      </w:pPr>
    </w:p>
    <w:p w14:paraId="6AB611BA" w14:textId="4EC3176A" w:rsidR="00D73714" w:rsidRPr="00755125" w:rsidRDefault="00D73714" w:rsidP="00D73714">
      <w:pPr>
        <w:rPr>
          <w:sz w:val="24"/>
        </w:rPr>
      </w:pPr>
      <w:r w:rsidRPr="00755125">
        <w:rPr>
          <w:sz w:val="24"/>
        </w:rPr>
        <w:t>So that we can identify the parts of your paper, and even if you do not use our template, please begin each section with the specific key words listed below, some of</w:t>
      </w:r>
      <w:r w:rsidR="00E0440F" w:rsidRPr="00755125">
        <w:rPr>
          <w:sz w:val="24"/>
        </w:rPr>
        <w:t xml:space="preserve"> which are followed by a colon.</w:t>
      </w:r>
      <w:r w:rsidRPr="00755125">
        <w:rPr>
          <w:sz w:val="24"/>
        </w:rPr>
        <w:t xml:space="preserve"> Please do not use paragraph breaks in the title, author list, or abstract.</w:t>
      </w:r>
      <w:r w:rsidR="001775FA" w:rsidRPr="00755125">
        <w:rPr>
          <w:sz w:val="24"/>
        </w:rPr>
        <w:t xml:space="preserve"> The author list, corresponding author email</w:t>
      </w:r>
      <w:r w:rsidR="00E737F7" w:rsidRPr="00755125">
        <w:rPr>
          <w:sz w:val="24"/>
        </w:rPr>
        <w:t>(s)</w:t>
      </w:r>
      <w:r w:rsidR="001775FA" w:rsidRPr="00755125">
        <w:rPr>
          <w:sz w:val="24"/>
        </w:rPr>
        <w:t>, and affiliation</w:t>
      </w:r>
      <w:r w:rsidR="002E60B9" w:rsidRPr="00755125">
        <w:rPr>
          <w:sz w:val="24"/>
        </w:rPr>
        <w:t>(</w:t>
      </w:r>
      <w:r w:rsidR="001775FA" w:rsidRPr="00755125">
        <w:rPr>
          <w:sz w:val="24"/>
        </w:rPr>
        <w:t>s</w:t>
      </w:r>
      <w:r w:rsidR="00E737F7" w:rsidRPr="00755125">
        <w:rPr>
          <w:sz w:val="24"/>
        </w:rPr>
        <w:t>)</w:t>
      </w:r>
      <w:r w:rsidR="009F2B56" w:rsidRPr="00755125">
        <w:rPr>
          <w:sz w:val="24"/>
        </w:rPr>
        <w:t xml:space="preserve"> should be checked carefully because they will be published as</w:t>
      </w:r>
      <w:r w:rsidR="001775FA" w:rsidRPr="00755125">
        <w:rPr>
          <w:sz w:val="24"/>
        </w:rPr>
        <w:t xml:space="preserve"> listed in the </w:t>
      </w:r>
      <w:r w:rsidR="009F2B56" w:rsidRPr="00755125">
        <w:rPr>
          <w:sz w:val="24"/>
        </w:rPr>
        <w:t>manuscript.</w:t>
      </w:r>
    </w:p>
    <w:p w14:paraId="65D2F385" w14:textId="77777777" w:rsidR="00D73714" w:rsidRPr="00755125" w:rsidRDefault="00D73714" w:rsidP="00D73714">
      <w:pPr>
        <w:rPr>
          <w:sz w:val="24"/>
        </w:rPr>
      </w:pPr>
    </w:p>
    <w:p w14:paraId="68D5252F" w14:textId="3F6F9074" w:rsidR="00D73714" w:rsidRPr="00755125" w:rsidRDefault="00D73714" w:rsidP="00D73714">
      <w:pPr>
        <w:rPr>
          <w:sz w:val="24"/>
        </w:rPr>
      </w:pPr>
      <w:r w:rsidRPr="00755125">
        <w:rPr>
          <w:b/>
          <w:sz w:val="24"/>
        </w:rPr>
        <w:t>Title:</w:t>
      </w:r>
      <w:r w:rsidR="00C13940" w:rsidRPr="00755125">
        <w:rPr>
          <w:b/>
          <w:sz w:val="24"/>
        </w:rPr>
        <w:t xml:space="preserve"> </w:t>
      </w:r>
      <w:r w:rsidR="009F2B56" w:rsidRPr="00755125">
        <w:rPr>
          <w:sz w:val="24"/>
        </w:rPr>
        <w:t>No more than 96 characters</w:t>
      </w:r>
      <w:r w:rsidR="00C13940" w:rsidRPr="00755125">
        <w:rPr>
          <w:sz w:val="24"/>
        </w:rPr>
        <w:t>, lacking jargon and abbreviations where possible.</w:t>
      </w:r>
    </w:p>
    <w:p w14:paraId="54005D2E" w14:textId="1C3E58A5" w:rsidR="00D73714" w:rsidRPr="00755125" w:rsidRDefault="00D73714" w:rsidP="00D73714">
      <w:pPr>
        <w:rPr>
          <w:sz w:val="24"/>
        </w:rPr>
      </w:pPr>
      <w:r w:rsidRPr="00755125">
        <w:rPr>
          <w:b/>
          <w:sz w:val="24"/>
        </w:rPr>
        <w:t>Authors:</w:t>
      </w:r>
      <w:r w:rsidR="00122855" w:rsidRPr="00755125">
        <w:rPr>
          <w:b/>
          <w:sz w:val="24"/>
        </w:rPr>
        <w:t xml:space="preserve"> </w:t>
      </w:r>
    </w:p>
    <w:p w14:paraId="2D039723" w14:textId="08C5599B" w:rsidR="00D73714" w:rsidRPr="00755125" w:rsidRDefault="00D73714" w:rsidP="00D73714">
      <w:pPr>
        <w:rPr>
          <w:sz w:val="24"/>
        </w:rPr>
      </w:pPr>
      <w:r w:rsidRPr="00755125">
        <w:rPr>
          <w:b/>
          <w:sz w:val="24"/>
        </w:rPr>
        <w:t>Affiliations:</w:t>
      </w:r>
      <w:r w:rsidR="00122855" w:rsidRPr="00755125">
        <w:rPr>
          <w:b/>
          <w:sz w:val="24"/>
        </w:rPr>
        <w:t xml:space="preserve"> </w:t>
      </w:r>
    </w:p>
    <w:p w14:paraId="7DC9E2FE" w14:textId="36059220" w:rsidR="00D73714" w:rsidRPr="00755125" w:rsidRDefault="00D73714" w:rsidP="00D73714">
      <w:pPr>
        <w:tabs>
          <w:tab w:val="left" w:pos="5890"/>
        </w:tabs>
        <w:rPr>
          <w:sz w:val="24"/>
        </w:rPr>
      </w:pPr>
      <w:r w:rsidRPr="00755125">
        <w:rPr>
          <w:b/>
          <w:sz w:val="24"/>
        </w:rPr>
        <w:t>One Sentence Summary:</w:t>
      </w:r>
      <w:r w:rsidR="009F2B56" w:rsidRPr="00755125">
        <w:rPr>
          <w:sz w:val="24"/>
        </w:rPr>
        <w:t xml:space="preserve"> </w:t>
      </w:r>
      <w:r w:rsidR="00583CCA" w:rsidRPr="00755125">
        <w:rPr>
          <w:sz w:val="24"/>
        </w:rPr>
        <w:t>N</w:t>
      </w:r>
      <w:r w:rsidR="009F2B56" w:rsidRPr="00755125">
        <w:rPr>
          <w:sz w:val="24"/>
        </w:rPr>
        <w:t>o more than 40 characters</w:t>
      </w:r>
      <w:r w:rsidR="00307F53" w:rsidRPr="00755125">
        <w:rPr>
          <w:sz w:val="24"/>
        </w:rPr>
        <w:t>.</w:t>
      </w:r>
    </w:p>
    <w:p w14:paraId="45161CD7" w14:textId="28A2500A" w:rsidR="00D73714" w:rsidRPr="00755125" w:rsidRDefault="00D73714" w:rsidP="00D73714">
      <w:pPr>
        <w:rPr>
          <w:sz w:val="24"/>
        </w:rPr>
      </w:pPr>
      <w:r w:rsidRPr="00755125">
        <w:rPr>
          <w:b/>
          <w:sz w:val="24"/>
        </w:rPr>
        <w:t>Abstract:</w:t>
      </w:r>
      <w:r w:rsidR="009F2B56" w:rsidRPr="00755125">
        <w:rPr>
          <w:sz w:val="24"/>
        </w:rPr>
        <w:t xml:space="preserve"> 125 words or less</w:t>
      </w:r>
      <w:r w:rsidR="00307F53" w:rsidRPr="00755125">
        <w:rPr>
          <w:sz w:val="24"/>
        </w:rPr>
        <w:t>.</w:t>
      </w:r>
    </w:p>
    <w:p w14:paraId="7C5D339A" w14:textId="76BE555F" w:rsidR="00D73714" w:rsidRPr="00755125" w:rsidRDefault="00D73714" w:rsidP="00D73714">
      <w:pPr>
        <w:rPr>
          <w:sz w:val="24"/>
        </w:rPr>
      </w:pPr>
      <w:r w:rsidRPr="00755125">
        <w:rPr>
          <w:b/>
          <w:sz w:val="24"/>
        </w:rPr>
        <w:t>Main Text:</w:t>
      </w:r>
      <w:r w:rsidR="00F26AF7" w:rsidRPr="00755125">
        <w:rPr>
          <w:sz w:val="24"/>
        </w:rPr>
        <w:t xml:space="preserve"> </w:t>
      </w:r>
    </w:p>
    <w:p w14:paraId="1E91906F" w14:textId="025AAEFD" w:rsidR="00D73714" w:rsidRPr="00755125" w:rsidRDefault="00D73714" w:rsidP="00D73714">
      <w:pPr>
        <w:rPr>
          <w:b/>
          <w:sz w:val="24"/>
        </w:rPr>
      </w:pPr>
      <w:r w:rsidRPr="00755125">
        <w:rPr>
          <w:b/>
          <w:sz w:val="24"/>
        </w:rPr>
        <w:t>References and Notes</w:t>
      </w:r>
      <w:r w:rsidR="002E60B9">
        <w:rPr>
          <w:b/>
          <w:sz w:val="24"/>
        </w:rPr>
        <w:t>:</w:t>
      </w:r>
      <w:r w:rsidRPr="00755125">
        <w:rPr>
          <w:sz w:val="24"/>
        </w:rPr>
        <w:t xml:space="preserve"> (</w:t>
      </w:r>
      <w:r w:rsidR="002E60B9" w:rsidRPr="00755125">
        <w:rPr>
          <w:sz w:val="24"/>
        </w:rPr>
        <w:t xml:space="preserve">Followed </w:t>
      </w:r>
      <w:r w:rsidRPr="00755125">
        <w:rPr>
          <w:sz w:val="24"/>
        </w:rPr>
        <w:t>by a numbered list)</w:t>
      </w:r>
      <w:r w:rsidR="0086656C" w:rsidRPr="00755125">
        <w:rPr>
          <w:sz w:val="24"/>
        </w:rPr>
        <w:t>; only a single reference list should be provided for the main text and supplemental information.</w:t>
      </w:r>
    </w:p>
    <w:p w14:paraId="515EC4F8" w14:textId="6BF7C021" w:rsidR="00D73714" w:rsidRPr="00755125" w:rsidRDefault="00D73714" w:rsidP="00D73714">
      <w:pPr>
        <w:rPr>
          <w:sz w:val="24"/>
        </w:rPr>
      </w:pPr>
      <w:r w:rsidRPr="00755125">
        <w:rPr>
          <w:b/>
          <w:sz w:val="24"/>
        </w:rPr>
        <w:t>Acknowledgments:</w:t>
      </w:r>
      <w:r w:rsidR="00DE7047" w:rsidRPr="00755125">
        <w:rPr>
          <w:b/>
          <w:sz w:val="24"/>
        </w:rPr>
        <w:t xml:space="preserve"> </w:t>
      </w:r>
      <w:r w:rsidR="00DE7047" w:rsidRPr="00755125">
        <w:rPr>
          <w:sz w:val="24"/>
        </w:rPr>
        <w:t>Split into sections as described below.</w:t>
      </w:r>
    </w:p>
    <w:p w14:paraId="680F6BED" w14:textId="6D183037" w:rsidR="009F2B56" w:rsidRPr="00755125" w:rsidRDefault="009F2B56" w:rsidP="00D73714">
      <w:pPr>
        <w:rPr>
          <w:sz w:val="24"/>
        </w:rPr>
      </w:pPr>
      <w:r w:rsidRPr="00755125">
        <w:rPr>
          <w:b/>
          <w:sz w:val="24"/>
        </w:rPr>
        <w:t xml:space="preserve">List of Supplementary Materials: </w:t>
      </w:r>
      <w:r w:rsidRPr="00755125">
        <w:rPr>
          <w:sz w:val="24"/>
        </w:rPr>
        <w:t>Include</w:t>
      </w:r>
      <w:r w:rsidR="00B422F9" w:rsidRPr="00755125">
        <w:rPr>
          <w:sz w:val="24"/>
        </w:rPr>
        <w:t xml:space="preserve"> </w:t>
      </w:r>
      <w:r w:rsidR="00EE6929" w:rsidRPr="00755125">
        <w:rPr>
          <w:sz w:val="24"/>
        </w:rPr>
        <w:t xml:space="preserve">a list, </w:t>
      </w:r>
      <w:r w:rsidR="00B422F9" w:rsidRPr="00755125">
        <w:rPr>
          <w:sz w:val="24"/>
        </w:rPr>
        <w:t>noting which references are only cited in the SM</w:t>
      </w:r>
      <w:r w:rsidR="002E60B9" w:rsidRPr="00755125">
        <w:rPr>
          <w:sz w:val="24"/>
        </w:rPr>
        <w:t>.</w:t>
      </w:r>
    </w:p>
    <w:p w14:paraId="3BB74558" w14:textId="788D7E1F" w:rsidR="00D73714" w:rsidRPr="00755125" w:rsidRDefault="00DE28BD" w:rsidP="00D73714">
      <w:pPr>
        <w:rPr>
          <w:sz w:val="24"/>
        </w:rPr>
      </w:pPr>
      <w:r w:rsidRPr="00755125">
        <w:rPr>
          <w:b/>
          <w:sz w:val="24"/>
        </w:rPr>
        <w:t>Fig. #</w:t>
      </w:r>
      <w:r w:rsidR="002E60B9" w:rsidRPr="00755125">
        <w:rPr>
          <w:b/>
          <w:sz w:val="24"/>
        </w:rPr>
        <w:t>.</w:t>
      </w:r>
      <w:r w:rsidR="00D73714" w:rsidRPr="00755125">
        <w:rPr>
          <w:b/>
          <w:sz w:val="24"/>
        </w:rPr>
        <w:t xml:space="preserve"> </w:t>
      </w:r>
      <w:r w:rsidR="00D73714" w:rsidRPr="00755125">
        <w:rPr>
          <w:sz w:val="24"/>
        </w:rPr>
        <w:t>(Begin each figure caption with a label, “</w:t>
      </w:r>
      <w:r w:rsidR="00D73714" w:rsidRPr="00755125">
        <w:rPr>
          <w:b/>
          <w:sz w:val="24"/>
        </w:rPr>
        <w:t>Fig. 1.</w:t>
      </w:r>
      <w:r w:rsidR="00D73714" w:rsidRPr="00755125">
        <w:rPr>
          <w:sz w:val="24"/>
        </w:rPr>
        <w:t>”</w:t>
      </w:r>
      <w:r w:rsidR="002E60B9" w:rsidRPr="00755125">
        <w:rPr>
          <w:sz w:val="24"/>
        </w:rPr>
        <w:t>,</w:t>
      </w:r>
      <w:r w:rsidR="00D73714" w:rsidRPr="00755125">
        <w:rPr>
          <w:sz w:val="24"/>
        </w:rPr>
        <w:t xml:space="preserve"> fo</w:t>
      </w:r>
      <w:r w:rsidRPr="00755125">
        <w:rPr>
          <w:sz w:val="24"/>
        </w:rPr>
        <w:t>r example, as a new paragraph.)</w:t>
      </w:r>
    </w:p>
    <w:p w14:paraId="00EC265A" w14:textId="079330CD" w:rsidR="00D73714" w:rsidRPr="00755125" w:rsidRDefault="00DE28BD" w:rsidP="00D73714">
      <w:pPr>
        <w:rPr>
          <w:sz w:val="24"/>
        </w:rPr>
      </w:pPr>
      <w:r w:rsidRPr="00755125">
        <w:rPr>
          <w:b/>
          <w:sz w:val="24"/>
        </w:rPr>
        <w:t>Table #</w:t>
      </w:r>
      <w:r w:rsidR="002E60B9" w:rsidRPr="00755125">
        <w:rPr>
          <w:b/>
          <w:sz w:val="24"/>
        </w:rPr>
        <w:t>.</w:t>
      </w:r>
      <w:r w:rsidR="00D73714" w:rsidRPr="00755125">
        <w:rPr>
          <w:b/>
          <w:sz w:val="24"/>
        </w:rPr>
        <w:t xml:space="preserve"> </w:t>
      </w:r>
      <w:r w:rsidR="00D73714" w:rsidRPr="00755125">
        <w:rPr>
          <w:sz w:val="24"/>
        </w:rPr>
        <w:t>(Begin each table caption with a label “</w:t>
      </w:r>
      <w:r w:rsidR="00D73714" w:rsidRPr="00755125">
        <w:rPr>
          <w:b/>
          <w:sz w:val="24"/>
        </w:rPr>
        <w:t>Table 1.</w:t>
      </w:r>
      <w:r w:rsidR="00D73714" w:rsidRPr="00755125">
        <w:rPr>
          <w:sz w:val="24"/>
        </w:rPr>
        <w:t>”</w:t>
      </w:r>
      <w:r w:rsidRPr="00755125">
        <w:rPr>
          <w:sz w:val="24"/>
        </w:rPr>
        <w:t xml:space="preserve">, </w:t>
      </w:r>
      <w:r w:rsidR="002E60B9" w:rsidRPr="00755125">
        <w:rPr>
          <w:sz w:val="24"/>
        </w:rPr>
        <w:t>for example,</w:t>
      </w:r>
      <w:r w:rsidRPr="00755125">
        <w:rPr>
          <w:sz w:val="24"/>
        </w:rPr>
        <w:t xml:space="preserve"> as a new paragraph.)</w:t>
      </w:r>
    </w:p>
    <w:p w14:paraId="7E87F4F4" w14:textId="27399445" w:rsidR="00D73714" w:rsidRPr="00755125" w:rsidRDefault="00D73714" w:rsidP="00D73714">
      <w:pPr>
        <w:rPr>
          <w:b/>
          <w:sz w:val="24"/>
        </w:rPr>
      </w:pPr>
      <w:r w:rsidRPr="00755125">
        <w:rPr>
          <w:b/>
          <w:sz w:val="24"/>
        </w:rPr>
        <w:t>Supplementary Materials:</w:t>
      </w:r>
      <w:r w:rsidRPr="00755125">
        <w:rPr>
          <w:sz w:val="24"/>
        </w:rPr>
        <w:t xml:space="preserve"> </w:t>
      </w:r>
      <w:r w:rsidR="00B422F9" w:rsidRPr="00755125">
        <w:rPr>
          <w:sz w:val="24"/>
        </w:rPr>
        <w:t>Comprising Materials and Methods, figures</w:t>
      </w:r>
      <w:r w:rsidR="00EE6929" w:rsidRPr="00755125">
        <w:rPr>
          <w:sz w:val="24"/>
        </w:rPr>
        <w:t>,</w:t>
      </w:r>
      <w:r w:rsidR="00B422F9" w:rsidRPr="00755125">
        <w:rPr>
          <w:sz w:val="24"/>
        </w:rPr>
        <w:t xml:space="preserve"> and tables</w:t>
      </w:r>
      <w:r w:rsidR="00307F53" w:rsidRPr="00755125">
        <w:rPr>
          <w:sz w:val="24"/>
        </w:rPr>
        <w:t>;</w:t>
      </w:r>
      <w:r w:rsidR="00B422F9" w:rsidRPr="00755125">
        <w:rPr>
          <w:sz w:val="24"/>
        </w:rPr>
        <w:t xml:space="preserve"> should be in a separate file.</w:t>
      </w:r>
      <w:r w:rsidR="00C13940" w:rsidRPr="00755125">
        <w:rPr>
          <w:sz w:val="24"/>
        </w:rPr>
        <w:t xml:space="preserve"> </w:t>
      </w:r>
    </w:p>
    <w:p w14:paraId="40CD1F91" w14:textId="77777777" w:rsidR="00D73714" w:rsidRPr="00755125" w:rsidRDefault="00D73714" w:rsidP="00D73714">
      <w:pPr>
        <w:rPr>
          <w:sz w:val="24"/>
        </w:rPr>
      </w:pPr>
    </w:p>
    <w:p w14:paraId="1840C47C" w14:textId="016C79DE" w:rsidR="00D73714" w:rsidRPr="00755125" w:rsidRDefault="00D73714" w:rsidP="00D73714">
      <w:pPr>
        <w:rPr>
          <w:sz w:val="24"/>
        </w:rPr>
      </w:pPr>
      <w:r w:rsidRPr="00755125">
        <w:rPr>
          <w:sz w:val="24"/>
        </w:rPr>
        <w:t>Please use the .docx format (all version</w:t>
      </w:r>
      <w:r w:rsidR="00236F8D" w:rsidRPr="00755125">
        <w:rPr>
          <w:sz w:val="24"/>
        </w:rPr>
        <w:t>s</w:t>
      </w:r>
      <w:r w:rsidRPr="00755125">
        <w:rPr>
          <w:sz w:val="24"/>
        </w:rPr>
        <w:t xml:space="preserve"> after Word 2007).</w:t>
      </w:r>
      <w:r w:rsidR="00DE7047" w:rsidRPr="00755125">
        <w:rPr>
          <w:sz w:val="24"/>
        </w:rPr>
        <w:t xml:space="preserve"> If you chose </w:t>
      </w:r>
      <w:r w:rsidR="002E60B9" w:rsidRPr="00755125">
        <w:rPr>
          <w:sz w:val="24"/>
        </w:rPr>
        <w:t xml:space="preserve">not </w:t>
      </w:r>
      <w:r w:rsidR="00DE7047" w:rsidRPr="00755125">
        <w:rPr>
          <w:sz w:val="24"/>
        </w:rPr>
        <w:t>to use this template, please include page numbers in your submitted file.</w:t>
      </w:r>
      <w:r w:rsidR="00B422F9" w:rsidRPr="00755125">
        <w:rPr>
          <w:sz w:val="24"/>
        </w:rPr>
        <w:t xml:space="preserve"> </w:t>
      </w:r>
      <w:r w:rsidR="00EE6929" w:rsidRPr="00755125">
        <w:rPr>
          <w:sz w:val="24"/>
        </w:rPr>
        <w:t>We</w:t>
      </w:r>
      <w:r w:rsidR="00B422F9" w:rsidRPr="00755125">
        <w:rPr>
          <w:sz w:val="24"/>
        </w:rPr>
        <w:t xml:space="preserve"> also encourage use of line numbers.</w:t>
      </w:r>
    </w:p>
    <w:p w14:paraId="07BE957A" w14:textId="77777777" w:rsidR="00D73714" w:rsidRPr="00755125" w:rsidRDefault="00D73714" w:rsidP="00D73714">
      <w:pPr>
        <w:rPr>
          <w:sz w:val="24"/>
        </w:rPr>
      </w:pPr>
    </w:p>
    <w:p w14:paraId="02E4ADBE" w14:textId="77777777" w:rsidR="00F26AF7" w:rsidRPr="00755125" w:rsidRDefault="00F26AF7" w:rsidP="00D73714">
      <w:pPr>
        <w:rPr>
          <w:sz w:val="24"/>
        </w:rPr>
      </w:pPr>
    </w:p>
    <w:p w14:paraId="4240ACE8" w14:textId="5FA867A2" w:rsidR="00D73714" w:rsidRPr="00755125" w:rsidRDefault="00D73714">
      <w:pPr>
        <w:rPr>
          <w:sz w:val="24"/>
        </w:rPr>
      </w:pPr>
      <w:r w:rsidRPr="00755125">
        <w:rPr>
          <w:sz w:val="24"/>
        </w:rPr>
        <w:t>More specific formatting instructions are provided in the template which follows.</w:t>
      </w:r>
      <w:r w:rsidRPr="00755125">
        <w:rPr>
          <w:sz w:val="24"/>
        </w:rPr>
        <w:br w:type="page"/>
      </w:r>
    </w:p>
    <w:p w14:paraId="46361BC5" w14:textId="03AC35D3" w:rsidR="00D73714" w:rsidRDefault="00A23CD5" w:rsidP="00D73714">
      <w:pPr>
        <w:pStyle w:val="Head"/>
      </w:pPr>
      <w:r>
        <w:lastRenderedPageBreak/>
        <w:t>Title:</w:t>
      </w:r>
      <w:r w:rsidR="00D73714">
        <w:t xml:space="preserve"> </w:t>
      </w:r>
      <w:r w:rsidR="0008283D">
        <w:t xml:space="preserve">Using Deepfakes to Hack the </w:t>
      </w:r>
      <w:r w:rsidR="0050752A">
        <w:t xml:space="preserve">Unconscious </w:t>
      </w:r>
      <w:r w:rsidR="0008283D">
        <w:t>Mind</w:t>
      </w:r>
    </w:p>
    <w:p w14:paraId="01420969" w14:textId="3CDAE586" w:rsidR="00D71409" w:rsidRPr="00D91E89" w:rsidRDefault="00D73714" w:rsidP="00D73714">
      <w:pPr>
        <w:pStyle w:val="Authors"/>
      </w:pPr>
      <w:r w:rsidRPr="00987EE5">
        <w:rPr>
          <w:b/>
        </w:rPr>
        <w:t>Authors:</w:t>
      </w:r>
      <w:r w:rsidR="00A23CD5">
        <w:t xml:space="preserve"> </w:t>
      </w:r>
      <w:r w:rsidR="00D71409">
        <w:t>Sean Hughes</w:t>
      </w:r>
      <w:r w:rsidR="00D71409">
        <w:rPr>
          <w:rStyle w:val="FootnoteReference"/>
        </w:rPr>
        <w:footnoteReference w:id="2"/>
      </w:r>
      <w:r w:rsidR="00CE69CD">
        <w:t>*</w:t>
      </w:r>
      <w:r w:rsidR="00D71409">
        <w:t xml:space="preserve">, </w:t>
      </w:r>
      <w:proofErr w:type="spellStart"/>
      <w:r w:rsidR="00D71409">
        <w:t>Ohad</w:t>
      </w:r>
      <w:proofErr w:type="spellEnd"/>
      <w:r w:rsidR="00D71409">
        <w:t xml:space="preserve"> Fried</w:t>
      </w:r>
      <w:r w:rsidR="00D71409">
        <w:rPr>
          <w:vertAlign w:val="superscript"/>
        </w:rPr>
        <w:t>2</w:t>
      </w:r>
      <w:r w:rsidR="00D71409">
        <w:t>, Melissa Ferguson</w:t>
      </w:r>
      <w:r w:rsidR="00D71409">
        <w:rPr>
          <w:vertAlign w:val="superscript"/>
        </w:rPr>
        <w:t>3</w:t>
      </w:r>
      <w:r w:rsidR="00D71409">
        <w:t>, David Yao</w:t>
      </w:r>
      <w:r w:rsidR="00D71409">
        <w:rPr>
          <w:vertAlign w:val="superscript"/>
        </w:rPr>
        <w:t>4</w:t>
      </w:r>
      <w:r w:rsidR="00D71409">
        <w:t>, Ciaran Hughes</w:t>
      </w:r>
      <w:r w:rsidR="00D71409">
        <w:rPr>
          <w:vertAlign w:val="superscript"/>
        </w:rPr>
        <w:t>5</w:t>
      </w:r>
      <w:r w:rsidR="00D71409">
        <w:t>, Rian Hughes</w:t>
      </w:r>
      <w:r w:rsidR="00D71409">
        <w:rPr>
          <w:vertAlign w:val="superscript"/>
        </w:rPr>
        <w:t>6</w:t>
      </w:r>
      <w:r w:rsidR="00D91E89">
        <w:t xml:space="preserve">, </w:t>
      </w:r>
      <w:r w:rsidR="001376FF">
        <w:t xml:space="preserve">&amp; </w:t>
      </w:r>
      <w:r w:rsidR="00D91E89">
        <w:t>Ian Hussey</w:t>
      </w:r>
      <w:r w:rsidR="008F1CC6">
        <w:rPr>
          <w:vertAlign w:val="superscript"/>
        </w:rPr>
        <w:t>1</w:t>
      </w:r>
      <w:r w:rsidR="00D91E89">
        <w:t xml:space="preserve"> </w:t>
      </w:r>
      <w:r w:rsidR="00D91E89">
        <w:rPr>
          <w:vertAlign w:val="superscript"/>
        </w:rPr>
        <w:t xml:space="preserve"> </w:t>
      </w:r>
    </w:p>
    <w:p w14:paraId="2DD17E68" w14:textId="18895D1B" w:rsidR="00B30379" w:rsidRDefault="00890852" w:rsidP="00781ACF">
      <w:pPr>
        <w:pStyle w:val="NormalWeb"/>
        <w:ind w:firstLine="720"/>
      </w:pPr>
      <w:r>
        <w:t>C</w:t>
      </w:r>
      <w:r w:rsidR="00CF24BF">
        <w:t xml:space="preserve">onventional wisdom </w:t>
      </w:r>
      <w:r w:rsidR="0045186C">
        <w:t>tell</w:t>
      </w:r>
      <w:r w:rsidR="00445977">
        <w:t>s</w:t>
      </w:r>
      <w:r w:rsidR="0045186C">
        <w:t xml:space="preserve"> us </w:t>
      </w:r>
      <w:r>
        <w:t xml:space="preserve">that </w:t>
      </w:r>
      <w:r w:rsidR="00CF24BF">
        <w:t>“seeing is believing”</w:t>
      </w:r>
      <w:r w:rsidR="00643359">
        <w:t xml:space="preserve">. </w:t>
      </w:r>
      <w:r w:rsidR="00E67AB9">
        <w:t xml:space="preserve">Yet </w:t>
      </w:r>
      <w:r w:rsidR="00452872">
        <w:t xml:space="preserve">thanks to recent advances in artificial </w:t>
      </w:r>
      <w:r w:rsidR="00445977">
        <w:t>intelligence</w:t>
      </w:r>
      <w:r w:rsidR="00170D03">
        <w:t xml:space="preserve"> </w:t>
      </w:r>
      <w:r w:rsidR="00781ACF">
        <w:t xml:space="preserve">this </w:t>
      </w:r>
      <w:r w:rsidR="0045186C">
        <w:t xml:space="preserve">may </w:t>
      </w:r>
      <w:r w:rsidR="00781ACF">
        <w:t xml:space="preserve">no </w:t>
      </w:r>
      <w:r w:rsidR="00452872">
        <w:t xml:space="preserve">longer </w:t>
      </w:r>
      <w:r w:rsidR="0045186C">
        <w:t xml:space="preserve">be </w:t>
      </w:r>
      <w:r w:rsidR="00452872">
        <w:t xml:space="preserve">the case. </w:t>
      </w:r>
      <w:r w:rsidR="00CF24BF">
        <w:t xml:space="preserve">A branch of machine learning known as ‘deep neural networks’ has made it increasingly easy to take a person’s likeness (whether their face, voice, or writing style), feed that </w:t>
      </w:r>
      <w:r w:rsidR="00D13D75">
        <w:t xml:space="preserve">data </w:t>
      </w:r>
      <w:r w:rsidR="00CF24BF">
        <w:t>to a computer algorithm, and hav</w:t>
      </w:r>
      <w:r w:rsidR="00B858A3">
        <w:t xml:space="preserve">e it </w:t>
      </w:r>
      <w:proofErr w:type="gramStart"/>
      <w:r w:rsidR="00B858A3">
        <w:t>generate</w:t>
      </w:r>
      <w:proofErr w:type="gramEnd"/>
      <w:r w:rsidR="00B858A3">
        <w:t xml:space="preserve"> a </w:t>
      </w:r>
      <w:r w:rsidR="00D13D75">
        <w:t xml:space="preserve">synthetic </w:t>
      </w:r>
      <w:r w:rsidR="00CF24BF">
        <w:t xml:space="preserve">copy. The results are </w:t>
      </w:r>
      <w:r w:rsidR="00854B8B">
        <w:t xml:space="preserve">equal parts </w:t>
      </w:r>
      <w:r w:rsidR="00CF24BF">
        <w:t xml:space="preserve">impressive and frightening: a digital doppelganger which can convince others that what they’re seeing, </w:t>
      </w:r>
      <w:r w:rsidR="003E3FFF">
        <w:t xml:space="preserve">reading, </w:t>
      </w:r>
      <w:r w:rsidR="00CF24BF">
        <w:t>or hearing is fact rather than fiction.</w:t>
      </w:r>
      <w:r w:rsidR="00D13D75">
        <w:t xml:space="preserve"> Although mainly used to mimic real individuals, this </w:t>
      </w:r>
      <w:r w:rsidR="00170D03">
        <w:t xml:space="preserve">technology </w:t>
      </w:r>
      <w:r w:rsidR="00B858A3">
        <w:t>can also be used to generate</w:t>
      </w:r>
      <w:r w:rsidR="00D13D75">
        <w:t xml:space="preserve"> </w:t>
      </w:r>
      <w:r w:rsidR="0045186C">
        <w:t xml:space="preserve">images </w:t>
      </w:r>
      <w:r w:rsidR="00D13D75">
        <w:t>of people</w:t>
      </w:r>
      <w:r w:rsidR="009570F2">
        <w:t xml:space="preserve"> </w:t>
      </w:r>
      <w:r w:rsidR="00561A27">
        <w:t xml:space="preserve">who </w:t>
      </w:r>
      <w:r w:rsidR="009570F2">
        <w:t>do not exist</w:t>
      </w:r>
      <w:r w:rsidR="00D52CB1">
        <w:t xml:space="preserve"> [ref]</w:t>
      </w:r>
      <w:r w:rsidR="00D13D75">
        <w:t>, synthetic voices that belong to</w:t>
      </w:r>
      <w:r w:rsidR="009570F2">
        <w:t xml:space="preserve"> no-</w:t>
      </w:r>
      <w:r w:rsidR="00D13D75">
        <w:t>one</w:t>
      </w:r>
      <w:r w:rsidR="00D52CB1">
        <w:t xml:space="preserve"> [ref]</w:t>
      </w:r>
      <w:r w:rsidR="00D13D75">
        <w:t>, and synthetic text that sounds human-authored</w:t>
      </w:r>
      <w:r w:rsidR="00D52CB1">
        <w:t xml:space="preserve"> [ref]</w:t>
      </w:r>
      <w:r w:rsidR="00D13D75">
        <w:t xml:space="preserve">. </w:t>
      </w:r>
      <w:r w:rsidR="00F83532">
        <w:t>C</w:t>
      </w:r>
      <w:r w:rsidR="00F83532" w:rsidRPr="00F83532">
        <w:t xml:space="preserve">ontent generated or manipulated </w:t>
      </w:r>
      <w:r w:rsidR="00781ACF">
        <w:t xml:space="preserve">in this way </w:t>
      </w:r>
      <w:r w:rsidR="00F83532">
        <w:t xml:space="preserve">is </w:t>
      </w:r>
      <w:r w:rsidR="00170D03">
        <w:t>collectively known</w:t>
      </w:r>
      <w:r w:rsidR="0045186C">
        <w:t xml:space="preserve"> as </w:t>
      </w:r>
      <w:r w:rsidR="00B30379">
        <w:t>‘synthetic media’.</w:t>
      </w:r>
    </w:p>
    <w:p w14:paraId="40510102" w14:textId="2B7A0BBA" w:rsidR="00343667" w:rsidRPr="00664667" w:rsidRDefault="00664667" w:rsidP="0081112B">
      <w:pPr>
        <w:pStyle w:val="NormalWeb"/>
        <w:ind w:firstLine="720"/>
        <w:rPr>
          <w:rFonts w:cstheme="minorHAnsi"/>
          <w:szCs w:val="33"/>
          <w:shd w:val="clear" w:color="auto" w:fill="FFFFFF"/>
        </w:rPr>
      </w:pPr>
      <w:r>
        <w:rPr>
          <w:rFonts w:cstheme="minorHAnsi"/>
          <w:szCs w:val="33"/>
          <w:shd w:val="clear" w:color="auto" w:fill="FFFFFF"/>
        </w:rPr>
        <w:t xml:space="preserve">Synthetic media is </w:t>
      </w:r>
      <w:r w:rsidR="00170D03">
        <w:rPr>
          <w:rFonts w:cstheme="minorHAnsi"/>
          <w:szCs w:val="33"/>
          <w:shd w:val="clear" w:color="auto" w:fill="FFFFFF"/>
        </w:rPr>
        <w:t xml:space="preserve">rapidly </w:t>
      </w:r>
      <w:r w:rsidR="0045186C">
        <w:rPr>
          <w:rFonts w:cstheme="minorHAnsi"/>
          <w:szCs w:val="33"/>
          <w:shd w:val="clear" w:color="auto" w:fill="FFFFFF"/>
        </w:rPr>
        <w:t>evolving</w:t>
      </w:r>
      <w:r w:rsidR="0081112B">
        <w:rPr>
          <w:rFonts w:cstheme="minorHAnsi"/>
          <w:szCs w:val="33"/>
          <w:shd w:val="clear" w:color="auto" w:fill="FFFFFF"/>
        </w:rPr>
        <w:t>:</w:t>
      </w:r>
      <w:r w:rsidR="0045186C">
        <w:rPr>
          <w:rFonts w:cstheme="minorHAnsi"/>
          <w:szCs w:val="33"/>
          <w:shd w:val="clear" w:color="auto" w:fill="FFFFFF"/>
        </w:rPr>
        <w:t xml:space="preserve"> </w:t>
      </w:r>
      <w:r w:rsidR="0081112B">
        <w:rPr>
          <w:rFonts w:cstheme="minorHAnsi"/>
          <w:szCs w:val="33"/>
          <w:shd w:val="clear" w:color="auto" w:fill="FFFFFF"/>
        </w:rPr>
        <w:t>i</w:t>
      </w:r>
      <w:r w:rsidR="0045186C">
        <w:rPr>
          <w:rFonts w:cstheme="minorHAnsi"/>
          <w:szCs w:val="33"/>
          <w:shd w:val="clear" w:color="auto" w:fill="FFFFFF"/>
        </w:rPr>
        <w:t xml:space="preserve">t’s </w:t>
      </w:r>
      <w:r w:rsidR="0036112C">
        <w:rPr>
          <w:rFonts w:cstheme="minorHAnsi"/>
          <w:szCs w:val="33"/>
          <w:shd w:val="clear" w:color="auto" w:fill="FFFFFF"/>
        </w:rPr>
        <w:t>b</w:t>
      </w:r>
      <w:r w:rsidR="00CF24BF" w:rsidRPr="00E2283A">
        <w:rPr>
          <w:rFonts w:cstheme="minorHAnsi"/>
          <w:szCs w:val="33"/>
          <w:shd w:val="clear" w:color="auto" w:fill="FFFFFF"/>
        </w:rPr>
        <w:t xml:space="preserve">ecoming </w:t>
      </w:r>
      <w:r w:rsidR="00170D03">
        <w:rPr>
          <w:rFonts w:cstheme="minorHAnsi"/>
          <w:szCs w:val="33"/>
          <w:shd w:val="clear" w:color="auto" w:fill="FFFFFF"/>
        </w:rPr>
        <w:t xml:space="preserve">highly </w:t>
      </w:r>
      <w:r w:rsidR="00CF24BF" w:rsidRPr="00E2283A">
        <w:rPr>
          <w:rFonts w:cstheme="minorHAnsi"/>
          <w:szCs w:val="33"/>
          <w:shd w:val="clear" w:color="auto" w:fill="FFFFFF"/>
        </w:rPr>
        <w:t>realistic, eas</w:t>
      </w:r>
      <w:r w:rsidR="0045186C">
        <w:rPr>
          <w:rFonts w:cstheme="minorHAnsi"/>
          <w:szCs w:val="33"/>
          <w:shd w:val="clear" w:color="auto" w:fill="FFFFFF"/>
        </w:rPr>
        <w:t>ier</w:t>
      </w:r>
      <w:r w:rsidR="00CF24BF" w:rsidRPr="00E2283A">
        <w:rPr>
          <w:rFonts w:cstheme="minorHAnsi"/>
          <w:szCs w:val="33"/>
          <w:shd w:val="clear" w:color="auto" w:fill="FFFFFF"/>
        </w:rPr>
        <w:t xml:space="preserve"> to produce</w:t>
      </w:r>
      <w:r w:rsidR="00170D03">
        <w:rPr>
          <w:rFonts w:cstheme="minorHAnsi"/>
          <w:szCs w:val="33"/>
          <w:shd w:val="clear" w:color="auto" w:fill="FFFFFF"/>
        </w:rPr>
        <w:t>,</w:t>
      </w:r>
      <w:r w:rsidR="00EC73D6">
        <w:rPr>
          <w:rFonts w:cstheme="minorHAnsi"/>
          <w:szCs w:val="33"/>
          <w:shd w:val="clear" w:color="auto" w:fill="FFFFFF"/>
        </w:rPr>
        <w:t xml:space="preserve"> </w:t>
      </w:r>
      <w:r w:rsidR="00F42836">
        <w:rPr>
          <w:rFonts w:cstheme="minorHAnsi"/>
          <w:szCs w:val="33"/>
          <w:shd w:val="clear" w:color="auto" w:fill="FFFFFF"/>
        </w:rPr>
        <w:t>and</w:t>
      </w:r>
      <w:r w:rsidR="00170D03">
        <w:rPr>
          <w:rFonts w:cstheme="minorHAnsi"/>
          <w:szCs w:val="33"/>
          <w:shd w:val="clear" w:color="auto" w:fill="FFFFFF"/>
        </w:rPr>
        <w:t xml:space="preserve"> </w:t>
      </w:r>
      <w:r w:rsidR="0081112B">
        <w:rPr>
          <w:rFonts w:cstheme="minorHAnsi"/>
          <w:szCs w:val="33"/>
          <w:shd w:val="clear" w:color="auto" w:fill="FFFFFF"/>
        </w:rPr>
        <w:t xml:space="preserve">thanks to the Internet, </w:t>
      </w:r>
      <w:r w:rsidR="00854B8B">
        <w:rPr>
          <w:rFonts w:cstheme="minorHAnsi"/>
          <w:szCs w:val="33"/>
          <w:shd w:val="clear" w:color="auto" w:fill="FFFFFF"/>
        </w:rPr>
        <w:t xml:space="preserve">can be </w:t>
      </w:r>
      <w:r w:rsidR="0081112B">
        <w:rPr>
          <w:rFonts w:cstheme="minorHAnsi"/>
          <w:szCs w:val="33"/>
          <w:shd w:val="clear" w:color="auto" w:fill="FFFFFF"/>
        </w:rPr>
        <w:t>distributed and shared</w:t>
      </w:r>
      <w:r w:rsidR="00854B8B">
        <w:rPr>
          <w:rFonts w:cstheme="minorHAnsi"/>
          <w:szCs w:val="33"/>
          <w:shd w:val="clear" w:color="auto" w:fill="FFFFFF"/>
        </w:rPr>
        <w:t xml:space="preserve"> on a mass scale</w:t>
      </w:r>
      <w:r w:rsidR="0081112B">
        <w:rPr>
          <w:rFonts w:cstheme="minorHAnsi"/>
          <w:szCs w:val="33"/>
          <w:shd w:val="clear" w:color="auto" w:fill="FFFFFF"/>
        </w:rPr>
        <w:t>. O</w:t>
      </w:r>
      <w:r w:rsidR="00F42836">
        <w:rPr>
          <w:rFonts w:cstheme="minorHAnsi"/>
          <w:szCs w:val="33"/>
          <w:shd w:val="clear" w:color="auto" w:fill="FFFFFF"/>
        </w:rPr>
        <w:t xml:space="preserve">ne </w:t>
      </w:r>
      <w:r w:rsidR="00833FF8">
        <w:rPr>
          <w:rFonts w:cstheme="minorHAnsi"/>
          <w:szCs w:val="33"/>
          <w:shd w:val="clear" w:color="auto" w:fill="FFFFFF"/>
        </w:rPr>
        <w:t xml:space="preserve">recent report </w:t>
      </w:r>
      <w:r w:rsidR="0036112C">
        <w:rPr>
          <w:rFonts w:cstheme="minorHAnsi"/>
          <w:szCs w:val="33"/>
          <w:shd w:val="clear" w:color="auto" w:fill="FFFFFF"/>
        </w:rPr>
        <w:t xml:space="preserve">suggests </w:t>
      </w:r>
      <w:r w:rsidR="00833FF8">
        <w:rPr>
          <w:rFonts w:cstheme="minorHAnsi"/>
          <w:szCs w:val="33"/>
          <w:shd w:val="clear" w:color="auto" w:fill="FFFFFF"/>
        </w:rPr>
        <w:t xml:space="preserve">that </w:t>
      </w:r>
      <w:r w:rsidR="0036112C">
        <w:rPr>
          <w:rFonts w:cstheme="minorHAnsi"/>
          <w:szCs w:val="33"/>
          <w:shd w:val="clear" w:color="auto" w:fill="FFFFFF"/>
        </w:rPr>
        <w:t xml:space="preserve">the number of </w:t>
      </w:r>
      <w:r w:rsidR="00347CC0">
        <w:rPr>
          <w:rFonts w:cstheme="minorHAnsi"/>
          <w:szCs w:val="33"/>
          <w:shd w:val="clear" w:color="auto" w:fill="FFFFFF"/>
        </w:rPr>
        <w:t>‘Deepfakes’</w:t>
      </w:r>
      <w:r w:rsidR="0036112C">
        <w:rPr>
          <w:rFonts w:cstheme="minorHAnsi"/>
          <w:szCs w:val="33"/>
          <w:shd w:val="clear" w:color="auto" w:fill="FFFFFF"/>
        </w:rPr>
        <w:t xml:space="preserve"> (a subcategory of synthetic media)</w:t>
      </w:r>
      <w:r w:rsidR="00A84905">
        <w:rPr>
          <w:rFonts w:cstheme="minorHAnsi"/>
          <w:szCs w:val="33"/>
          <w:shd w:val="clear" w:color="auto" w:fill="FFFFFF"/>
        </w:rPr>
        <w:t xml:space="preserve"> </w:t>
      </w:r>
      <w:r w:rsidR="00347CC0">
        <w:rPr>
          <w:rFonts w:cstheme="minorHAnsi"/>
          <w:szCs w:val="33"/>
          <w:shd w:val="clear" w:color="auto" w:fill="FFFFFF"/>
        </w:rPr>
        <w:t xml:space="preserve">is </w:t>
      </w:r>
      <w:r w:rsidR="00CF24BF" w:rsidRPr="00E2283A">
        <w:rPr>
          <w:rFonts w:cstheme="minorHAnsi"/>
          <w:szCs w:val="33"/>
          <w:shd w:val="clear" w:color="auto" w:fill="FFFFFF"/>
        </w:rPr>
        <w:t xml:space="preserve">doubling </w:t>
      </w:r>
      <w:r w:rsidR="0036112C">
        <w:rPr>
          <w:rFonts w:cstheme="minorHAnsi"/>
          <w:szCs w:val="33"/>
          <w:shd w:val="clear" w:color="auto" w:fill="FFFFFF"/>
        </w:rPr>
        <w:t xml:space="preserve">online </w:t>
      </w:r>
      <w:r w:rsidR="00CF24BF" w:rsidRPr="00E2283A">
        <w:rPr>
          <w:rFonts w:cstheme="minorHAnsi"/>
          <w:szCs w:val="33"/>
          <w:shd w:val="clear" w:color="auto" w:fill="FFFFFF"/>
        </w:rPr>
        <w:t xml:space="preserve">every six months [ref]. </w:t>
      </w:r>
      <w:r w:rsidR="00B61312">
        <w:rPr>
          <w:rFonts w:cstheme="minorHAnsi"/>
          <w:szCs w:val="33"/>
          <w:shd w:val="clear" w:color="auto" w:fill="FFFFFF"/>
        </w:rPr>
        <w:t>W</w:t>
      </w:r>
      <w:r w:rsidR="00CF24BF" w:rsidRPr="00E2283A">
        <w:t xml:space="preserve">hat once took a small fortune and a Hollywood special-effects department can now be achieved using only a computer or smartphone. </w:t>
      </w:r>
    </w:p>
    <w:p w14:paraId="1E43F41A" w14:textId="09C0388A" w:rsidR="00082AFA" w:rsidRDefault="00445977" w:rsidP="000517C5">
      <w:pPr>
        <w:pStyle w:val="NormalWeb"/>
        <w:ind w:firstLine="720"/>
      </w:pPr>
      <w:r>
        <w:t xml:space="preserve">The </w:t>
      </w:r>
      <w:r w:rsidR="0046113C">
        <w:t xml:space="preserve">technology </w:t>
      </w:r>
      <w:r>
        <w:t xml:space="preserve">behind synthetic media </w:t>
      </w:r>
      <w:r w:rsidR="00CF24BF" w:rsidRPr="00E2283A">
        <w:t xml:space="preserve">can be </w:t>
      </w:r>
      <w:r w:rsidR="006E6A68">
        <w:t>deployed</w:t>
      </w:r>
      <w:r w:rsidR="00CF24BF" w:rsidRPr="00E2283A">
        <w:t xml:space="preserve"> for both good or ill. </w:t>
      </w:r>
      <w:r w:rsidR="00A62FFB">
        <w:t xml:space="preserve">Some </w:t>
      </w:r>
      <w:r w:rsidR="00B61312">
        <w:t xml:space="preserve">are using it to </w:t>
      </w:r>
      <w:r w:rsidR="00CF24BF" w:rsidRPr="00E2283A">
        <w:t xml:space="preserve">generate believable voices and images for </w:t>
      </w:r>
      <w:r w:rsidR="003E3FFF">
        <w:t xml:space="preserve">those </w:t>
      </w:r>
      <w:r w:rsidR="00CF24BF" w:rsidRPr="00E2283A">
        <w:t>who have lost their own</w:t>
      </w:r>
      <w:r w:rsidR="00F75DC8">
        <w:t xml:space="preserve"> </w:t>
      </w:r>
      <w:r w:rsidR="00B56C7F">
        <w:t xml:space="preserve">through traumatic injury or </w:t>
      </w:r>
      <w:r w:rsidR="00F75DC8">
        <w:t xml:space="preserve">cancer [ref], </w:t>
      </w:r>
      <w:r w:rsidR="00B61312">
        <w:t xml:space="preserve">or to </w:t>
      </w:r>
      <w:r w:rsidR="00B56C7F">
        <w:t xml:space="preserve">allow </w:t>
      </w:r>
      <w:r w:rsidR="007239E9">
        <w:t xml:space="preserve">celebrities such as </w:t>
      </w:r>
      <w:r w:rsidR="00F75DC8">
        <w:t xml:space="preserve">David Beckham to </w:t>
      </w:r>
      <w:r w:rsidR="00F75DC8" w:rsidRPr="00F75DC8">
        <w:t xml:space="preserve">deliver </w:t>
      </w:r>
      <w:r w:rsidR="00F75DC8">
        <w:t xml:space="preserve">public health </w:t>
      </w:r>
      <w:r w:rsidR="0046113C">
        <w:t xml:space="preserve">messages </w:t>
      </w:r>
      <w:r w:rsidR="00820DC1">
        <w:t xml:space="preserve">about malaria </w:t>
      </w:r>
      <w:r w:rsidR="00F75DC8" w:rsidRPr="00F75DC8">
        <w:t xml:space="preserve">in </w:t>
      </w:r>
      <w:r w:rsidR="0002388C">
        <w:t xml:space="preserve">nine </w:t>
      </w:r>
      <w:r w:rsidR="00FD4AC8">
        <w:t xml:space="preserve">different </w:t>
      </w:r>
      <w:r w:rsidR="00F75DC8" w:rsidRPr="00F75DC8">
        <w:t>languages</w:t>
      </w:r>
      <w:r w:rsidR="00F75DC8">
        <w:t xml:space="preserve"> [ref]</w:t>
      </w:r>
      <w:r w:rsidR="00F75DC8" w:rsidRPr="00F75DC8">
        <w:t>.</w:t>
      </w:r>
      <w:r w:rsidR="00B56C7F">
        <w:t xml:space="preserve"> </w:t>
      </w:r>
      <w:r w:rsidR="00EF51A3">
        <w:t xml:space="preserve">Museums are using it to bring the dead back to life (at the Salvador </w:t>
      </w:r>
      <w:r w:rsidR="00EF51A3">
        <w:rPr>
          <w:rStyle w:val="scayt-misspell-word"/>
        </w:rPr>
        <w:t>Dalí</w:t>
      </w:r>
      <w:r w:rsidR="00EF51A3">
        <w:t xml:space="preserve"> Museum visitors can interact with a </w:t>
      </w:r>
      <w:r w:rsidR="00810F34">
        <w:rPr>
          <w:rStyle w:val="scayt-misspell-word"/>
        </w:rPr>
        <w:t xml:space="preserve">synthetic </w:t>
      </w:r>
      <w:r w:rsidR="00EF51A3">
        <w:rPr>
          <w:rStyle w:val="scayt-misspell-word"/>
        </w:rPr>
        <w:t>Dalí</w:t>
      </w:r>
      <w:r w:rsidR="00EF51A3">
        <w:t xml:space="preserve"> </w:t>
      </w:r>
      <w:r w:rsidR="002968C6">
        <w:t xml:space="preserve">to </w:t>
      </w:r>
      <w:r w:rsidR="00EF51A3">
        <w:t xml:space="preserve">learn about </w:t>
      </w:r>
      <w:r w:rsidR="002968C6">
        <w:t xml:space="preserve">his </w:t>
      </w:r>
      <w:r w:rsidR="00EF51A3">
        <w:t xml:space="preserve">art </w:t>
      </w:r>
      <w:r w:rsidR="00D52CB1">
        <w:t>[ref]</w:t>
      </w:r>
      <w:r w:rsidR="00EF51A3">
        <w:t xml:space="preserve">), while </w:t>
      </w:r>
      <w:r w:rsidR="008A7AED">
        <w:rPr>
          <w:color w:val="000000"/>
        </w:rPr>
        <w:t>combining</w:t>
      </w:r>
      <w:r w:rsidR="008A7AED" w:rsidRPr="00332765">
        <w:rPr>
          <w:color w:val="000000"/>
        </w:rPr>
        <w:t xml:space="preserve"> </w:t>
      </w:r>
      <w:r w:rsidR="008A7AED">
        <w:rPr>
          <w:color w:val="000000"/>
        </w:rPr>
        <w:t xml:space="preserve">it </w:t>
      </w:r>
      <w:r w:rsidR="008A7AED" w:rsidRPr="00332765">
        <w:rPr>
          <w:color w:val="000000"/>
        </w:rPr>
        <w:t xml:space="preserve">with natural-language </w:t>
      </w:r>
      <w:r w:rsidR="00B661B4">
        <w:rPr>
          <w:color w:val="000000"/>
        </w:rPr>
        <w:t xml:space="preserve">learning </w:t>
      </w:r>
      <w:r w:rsidR="008A7AED">
        <w:rPr>
          <w:color w:val="000000"/>
        </w:rPr>
        <w:t xml:space="preserve">could </w:t>
      </w:r>
      <w:r w:rsidR="00820DC1">
        <w:rPr>
          <w:color w:val="000000"/>
        </w:rPr>
        <w:t xml:space="preserve">one day </w:t>
      </w:r>
      <w:r w:rsidR="008A7AED">
        <w:rPr>
          <w:color w:val="000000"/>
        </w:rPr>
        <w:t xml:space="preserve">lead to </w:t>
      </w:r>
      <w:r w:rsidR="008A7AED" w:rsidRPr="00332765">
        <w:rPr>
          <w:color w:val="000000"/>
        </w:rPr>
        <w:t xml:space="preserve">smart digital assistants capable of </w:t>
      </w:r>
      <w:r w:rsidR="00B61312">
        <w:rPr>
          <w:color w:val="000000"/>
        </w:rPr>
        <w:t xml:space="preserve">truly </w:t>
      </w:r>
      <w:r w:rsidR="008A7AED" w:rsidRPr="00332765">
        <w:rPr>
          <w:color w:val="000000"/>
        </w:rPr>
        <w:t>natural interactions</w:t>
      </w:r>
      <w:r w:rsidR="008A7AED">
        <w:rPr>
          <w:color w:val="000000"/>
        </w:rPr>
        <w:t xml:space="preserve"> [ref]</w:t>
      </w:r>
      <w:r w:rsidR="008A7AED" w:rsidRPr="00332765">
        <w:rPr>
          <w:color w:val="000000"/>
        </w:rPr>
        <w:t>.</w:t>
      </w:r>
      <w:r w:rsidR="000517C5">
        <w:rPr>
          <w:color w:val="000000"/>
        </w:rPr>
        <w:t xml:space="preserve"> </w:t>
      </w:r>
      <w:r w:rsidR="00B858A3">
        <w:t xml:space="preserve">Synthetic media </w:t>
      </w:r>
      <w:r w:rsidR="00082AFA">
        <w:t xml:space="preserve">can </w:t>
      </w:r>
      <w:r w:rsidR="009570F2">
        <w:t xml:space="preserve">also </w:t>
      </w:r>
      <w:r w:rsidR="00082AFA">
        <w:t xml:space="preserve">be used as a digital veil to swap the faces and voices of witnesses </w:t>
      </w:r>
      <w:r w:rsidR="00B61312">
        <w:t xml:space="preserve">or </w:t>
      </w:r>
      <w:r w:rsidR="00082AFA">
        <w:t xml:space="preserve">confidential sources </w:t>
      </w:r>
      <w:r w:rsidR="000517C5">
        <w:t xml:space="preserve">during </w:t>
      </w:r>
      <w:r w:rsidR="000C68C4">
        <w:t xml:space="preserve">court </w:t>
      </w:r>
      <w:r w:rsidR="000517C5">
        <w:t xml:space="preserve">proceedings </w:t>
      </w:r>
      <w:r w:rsidR="00082AFA">
        <w:t xml:space="preserve">[ref], </w:t>
      </w:r>
      <w:r w:rsidR="00B61312">
        <w:t xml:space="preserve">and is </w:t>
      </w:r>
      <w:r w:rsidR="00A62FFB">
        <w:t xml:space="preserve">already </w:t>
      </w:r>
      <w:r w:rsidR="00B61312">
        <w:t xml:space="preserve">helping </w:t>
      </w:r>
      <w:r w:rsidR="00082AFA">
        <w:t xml:space="preserve">sexual assault victims and </w:t>
      </w:r>
      <w:r w:rsidR="00082AFA" w:rsidRPr="00E2283A">
        <w:t>marginalized group</w:t>
      </w:r>
      <w:r w:rsidR="009570F2">
        <w:t>s</w:t>
      </w:r>
      <w:r w:rsidR="00082AFA" w:rsidRPr="00E2283A">
        <w:t xml:space="preserve"> </w:t>
      </w:r>
      <w:r w:rsidR="00082AFA">
        <w:t>s</w:t>
      </w:r>
      <w:r w:rsidR="009570F2">
        <w:t>hare</w:t>
      </w:r>
      <w:r w:rsidR="00082AFA">
        <w:t xml:space="preserve"> their experiences </w:t>
      </w:r>
      <w:r w:rsidR="000C68C4">
        <w:t xml:space="preserve">in </w:t>
      </w:r>
      <w:r w:rsidR="000517C5">
        <w:t xml:space="preserve">film and </w:t>
      </w:r>
      <w:r w:rsidR="000C68C4">
        <w:t xml:space="preserve">documentaries </w:t>
      </w:r>
      <w:r w:rsidR="00082AFA">
        <w:t xml:space="preserve">[ref]. </w:t>
      </w:r>
      <w:r w:rsidR="000C68C4">
        <w:t xml:space="preserve">Voice skins can enable women and children, often subject to </w:t>
      </w:r>
      <w:r w:rsidR="00A62FFB">
        <w:t>internet bullying</w:t>
      </w:r>
      <w:r w:rsidR="000C68C4">
        <w:t xml:space="preserve">, to </w:t>
      </w:r>
      <w:r w:rsidR="009570F2">
        <w:t xml:space="preserve">control when </w:t>
      </w:r>
      <w:r w:rsidR="00B858A3">
        <w:t xml:space="preserve">and how </w:t>
      </w:r>
      <w:r w:rsidR="00082AFA">
        <w:t xml:space="preserve">their gender </w:t>
      </w:r>
      <w:r w:rsidR="00B858A3">
        <w:t xml:space="preserve">and </w:t>
      </w:r>
      <w:r w:rsidR="00082AFA">
        <w:t xml:space="preserve">age </w:t>
      </w:r>
      <w:r w:rsidR="009570F2">
        <w:t>is shared with others</w:t>
      </w:r>
      <w:r w:rsidR="00082AFA">
        <w:t xml:space="preserve">, </w:t>
      </w:r>
      <w:r w:rsidR="00A02727">
        <w:t xml:space="preserve">while </w:t>
      </w:r>
      <w:r w:rsidR="00082AFA">
        <w:t xml:space="preserve">members of the trans community </w:t>
      </w:r>
      <w:r w:rsidR="00A02727">
        <w:t xml:space="preserve">can use </w:t>
      </w:r>
      <w:r w:rsidR="00B661B4">
        <w:t xml:space="preserve">it </w:t>
      </w:r>
      <w:r w:rsidR="00082AFA">
        <w:t xml:space="preserve">to more accurately reflect their identity </w:t>
      </w:r>
      <w:r w:rsidR="000C68C4">
        <w:t xml:space="preserve">when interacting </w:t>
      </w:r>
      <w:r w:rsidR="00A62FFB">
        <w:t xml:space="preserve">online </w:t>
      </w:r>
      <w:r w:rsidR="000C68C4">
        <w:t>[ref]</w:t>
      </w:r>
      <w:r w:rsidR="00082AFA">
        <w:t>.</w:t>
      </w:r>
    </w:p>
    <w:p w14:paraId="2A23504E" w14:textId="6AA11914" w:rsidR="00CF24BF" w:rsidRPr="00E2283A" w:rsidRDefault="00445977" w:rsidP="004C450B">
      <w:pPr>
        <w:pStyle w:val="NormalWeb"/>
        <w:ind w:firstLine="720"/>
      </w:pPr>
      <w:r>
        <w:t>Nevertheless</w:t>
      </w:r>
      <w:r w:rsidR="00FE23CF">
        <w:t>,</w:t>
      </w:r>
      <w:r w:rsidR="00FE23CF" w:rsidRPr="00A84905">
        <w:t xml:space="preserve"> </w:t>
      </w:r>
      <w:r w:rsidR="00CF24BF" w:rsidRPr="00A84905">
        <w:t>th</w:t>
      </w:r>
      <w:r w:rsidR="00FE23CF">
        <w:t>is</w:t>
      </w:r>
      <w:r w:rsidR="00CF24BF" w:rsidRPr="00A84905">
        <w:t xml:space="preserve"> technology is </w:t>
      </w:r>
      <w:r w:rsidR="008A7AED" w:rsidRPr="00A84905">
        <w:t xml:space="preserve">also </w:t>
      </w:r>
      <w:r w:rsidR="00CF24BF" w:rsidRPr="00A84905">
        <w:t xml:space="preserve">ripe for </w:t>
      </w:r>
      <w:r w:rsidR="000517C5" w:rsidRPr="00A84905">
        <w:t>abuse</w:t>
      </w:r>
      <w:r w:rsidR="00CF24BF" w:rsidRPr="00A84905">
        <w:t>. Deepfak</w:t>
      </w:r>
      <w:r w:rsidR="0045721D">
        <w:t>ing</w:t>
      </w:r>
      <w:r w:rsidR="00CF24BF" w:rsidRPr="00A84905">
        <w:t xml:space="preserve"> </w:t>
      </w:r>
      <w:r w:rsidR="0045721D">
        <w:t xml:space="preserve">has </w:t>
      </w:r>
      <w:r w:rsidR="00085315" w:rsidRPr="00A84905">
        <w:t>quickly</w:t>
      </w:r>
      <w:r w:rsidR="00CF24BF" w:rsidRPr="00A84905">
        <w:t xml:space="preserve"> become </w:t>
      </w:r>
      <w:r w:rsidR="0045721D">
        <w:t xml:space="preserve">a </w:t>
      </w:r>
      <w:r w:rsidR="00CF24BF" w:rsidRPr="00A84905">
        <w:t xml:space="preserve">tool of harassment against activists [ref], and </w:t>
      </w:r>
      <w:r w:rsidR="0045721D">
        <w:t xml:space="preserve">is </w:t>
      </w:r>
      <w:r w:rsidR="00CF24BF" w:rsidRPr="00A84905">
        <w:t xml:space="preserve">a growing concern for those in the entertainment, business, and political sectors [ref]. The ability to control </w:t>
      </w:r>
      <w:r w:rsidR="00E6494B">
        <w:t xml:space="preserve">a person’s </w:t>
      </w:r>
      <w:r w:rsidR="00CF24BF" w:rsidRPr="00A84905">
        <w:t xml:space="preserve">voice or appearance </w:t>
      </w:r>
      <w:r w:rsidR="002A20D5" w:rsidRPr="00A84905">
        <w:t xml:space="preserve">opens companies </w:t>
      </w:r>
      <w:r w:rsidR="00CF24BF" w:rsidRPr="00A84905">
        <w:t xml:space="preserve">to new levels of </w:t>
      </w:r>
      <w:r w:rsidR="00B31EF0" w:rsidRPr="00A84905">
        <w:t>identity</w:t>
      </w:r>
      <w:r w:rsidR="00CF24BF" w:rsidRPr="00A84905">
        <w:t xml:space="preserve"> theft</w:t>
      </w:r>
      <w:r w:rsidR="00B31EF0" w:rsidRPr="00A84905">
        <w:t xml:space="preserve">, </w:t>
      </w:r>
      <w:r w:rsidR="00CF24BF" w:rsidRPr="00A84905">
        <w:t>impersonation</w:t>
      </w:r>
      <w:r w:rsidR="00B31EF0" w:rsidRPr="00A84905">
        <w:t>, and financial harm</w:t>
      </w:r>
      <w:r w:rsidR="00CF24BF" w:rsidRPr="00A84905">
        <w:t xml:space="preserve"> [ref]</w:t>
      </w:r>
      <w:r w:rsidR="00F45DC3" w:rsidRPr="00A84905">
        <w:t>.</w:t>
      </w:r>
      <w:r w:rsidR="00CF24BF" w:rsidRPr="00A84905">
        <w:t xml:space="preserve"> </w:t>
      </w:r>
      <w:r w:rsidR="002A20D5" w:rsidRPr="00A84905">
        <w:t xml:space="preserve">In one high-profile case, </w:t>
      </w:r>
      <w:r w:rsidR="00A4531F">
        <w:rPr>
          <w:rFonts w:cstheme="minorHAnsi"/>
        </w:rPr>
        <w:t xml:space="preserve">hackers </w:t>
      </w:r>
      <w:r>
        <w:rPr>
          <w:rFonts w:cstheme="minorHAnsi"/>
        </w:rPr>
        <w:t>D</w:t>
      </w:r>
      <w:r w:rsidR="00FE23CF">
        <w:rPr>
          <w:rFonts w:cstheme="minorHAnsi"/>
        </w:rPr>
        <w:t>eepfaked</w:t>
      </w:r>
      <w:r w:rsidR="00B31EF0" w:rsidRPr="00A84905">
        <w:rPr>
          <w:rFonts w:cstheme="minorHAnsi"/>
        </w:rPr>
        <w:t xml:space="preserve"> a CEO’s voice and used it to trick </w:t>
      </w:r>
      <w:r w:rsidR="00A84905" w:rsidRPr="00A84905">
        <w:rPr>
          <w:rFonts w:cstheme="minorHAnsi"/>
        </w:rPr>
        <w:t xml:space="preserve">an </w:t>
      </w:r>
      <w:r w:rsidR="00FB5A95" w:rsidRPr="00A84905">
        <w:rPr>
          <w:rFonts w:cstheme="minorHAnsi"/>
        </w:rPr>
        <w:t xml:space="preserve">employee </w:t>
      </w:r>
      <w:r w:rsidR="00B31EF0" w:rsidRPr="00A84905">
        <w:rPr>
          <w:rFonts w:cstheme="minorHAnsi"/>
        </w:rPr>
        <w:t xml:space="preserve">into initiating a </w:t>
      </w:r>
      <w:r w:rsidR="002D10A7" w:rsidRPr="00A84905">
        <w:rPr>
          <w:rFonts w:cstheme="minorHAnsi"/>
        </w:rPr>
        <w:t xml:space="preserve">six-figure </w:t>
      </w:r>
      <w:r w:rsidR="00B31EF0" w:rsidRPr="00A84905">
        <w:rPr>
          <w:rFonts w:cstheme="minorHAnsi"/>
        </w:rPr>
        <w:t>wire transfer [ref].</w:t>
      </w:r>
      <w:r w:rsidR="00B94F40" w:rsidRPr="00A84905">
        <w:rPr>
          <w:rFonts w:cstheme="minorHAnsi"/>
        </w:rPr>
        <w:t xml:space="preserve"> </w:t>
      </w:r>
      <w:r w:rsidR="00A84905">
        <w:t xml:space="preserve">The rich and </w:t>
      </w:r>
      <w:r w:rsidR="00CF24BF" w:rsidRPr="00E2283A">
        <w:t xml:space="preserve">famous, whose data is widely available online, </w:t>
      </w:r>
      <w:r w:rsidR="00B858A3">
        <w:t xml:space="preserve">also </w:t>
      </w:r>
      <w:r w:rsidR="000F430F">
        <w:lastRenderedPageBreak/>
        <w:t xml:space="preserve">represent </w:t>
      </w:r>
      <w:r w:rsidR="00085315">
        <w:t xml:space="preserve">an </w:t>
      </w:r>
      <w:r w:rsidR="00CF24BF" w:rsidRPr="00E2283A">
        <w:t xml:space="preserve">easy target. </w:t>
      </w:r>
      <w:r w:rsidR="000F430F">
        <w:t>The voices of m</w:t>
      </w:r>
      <w:r w:rsidR="00CF24BF" w:rsidRPr="00E2283A">
        <w:t xml:space="preserve">ale celebrities are </w:t>
      </w:r>
      <w:r w:rsidR="000F430F">
        <w:t xml:space="preserve">being </w:t>
      </w:r>
      <w:r w:rsidR="00CF24BF" w:rsidRPr="00E2283A">
        <w:t xml:space="preserve">synthetically </w:t>
      </w:r>
      <w:r w:rsidR="000F430F">
        <w:t>copied</w:t>
      </w:r>
      <w:r w:rsidR="00CF24BF" w:rsidRPr="00E2283A">
        <w:t xml:space="preserve"> and </w:t>
      </w:r>
      <w:r w:rsidR="000F430F">
        <w:t xml:space="preserve">digitally </w:t>
      </w:r>
      <w:r w:rsidR="00CF24BF" w:rsidRPr="00E2283A">
        <w:t>distribute</w:t>
      </w:r>
      <w:r w:rsidR="000F430F">
        <w:t>d</w:t>
      </w:r>
      <w:r w:rsidR="00CF24BF" w:rsidRPr="00E2283A">
        <w:t xml:space="preserve"> [ref] while their female counterparts are being non-consensually </w:t>
      </w:r>
      <w:r w:rsidR="00854B8B">
        <w:t>grafted</w:t>
      </w:r>
      <w:r w:rsidR="003E3FFF">
        <w:t xml:space="preserve"> </w:t>
      </w:r>
      <w:r w:rsidR="00CF24BF" w:rsidRPr="00E2283A">
        <w:t xml:space="preserve">into pornographic scenes so realistic that only they know its fake [ref]. </w:t>
      </w:r>
      <w:r w:rsidR="00324581">
        <w:t>Elsewhere, p</w:t>
      </w:r>
      <w:r w:rsidR="00324581" w:rsidRPr="00E2283A">
        <w:t xml:space="preserve">oliticians </w:t>
      </w:r>
      <w:r w:rsidR="00324581">
        <w:t xml:space="preserve">are being </w:t>
      </w:r>
      <w:r w:rsidR="00324581" w:rsidRPr="00E2283A">
        <w:t xml:space="preserve">digitally manipulated into endorsing controversial </w:t>
      </w:r>
      <w:r w:rsidR="00324581">
        <w:t xml:space="preserve">positions </w:t>
      </w:r>
      <w:r w:rsidR="00324581" w:rsidRPr="00E2283A">
        <w:t xml:space="preserve">[ref], while worry </w:t>
      </w:r>
      <w:r w:rsidR="00324581">
        <w:t xml:space="preserve">grows </w:t>
      </w:r>
      <w:r w:rsidR="00324581" w:rsidRPr="00E2283A">
        <w:t>that a well-</w:t>
      </w:r>
      <w:r w:rsidR="00324581">
        <w:t xml:space="preserve">timed </w:t>
      </w:r>
      <w:r w:rsidR="00324581" w:rsidRPr="00E2283A">
        <w:t xml:space="preserve">video in the days prior to an election could have them ‘confess’ to bribery or sexual assault, </w:t>
      </w:r>
      <w:r w:rsidR="00324581">
        <w:t>political disinformation that</w:t>
      </w:r>
      <w:r w:rsidR="00324581" w:rsidRPr="00E2283A">
        <w:t xml:space="preserve"> distort</w:t>
      </w:r>
      <w:r w:rsidR="00324581">
        <w:t>s</w:t>
      </w:r>
      <w:r w:rsidR="00324581" w:rsidRPr="00E2283A">
        <w:t xml:space="preserve"> democratic discourse and election outcomes [ref]. </w:t>
      </w:r>
    </w:p>
    <w:p w14:paraId="373C5873" w14:textId="4BC2A3A7" w:rsidR="00CF24BF" w:rsidRDefault="00852D50" w:rsidP="002B4E2B">
      <w:pPr>
        <w:pStyle w:val="NormalWeb"/>
        <w:ind w:firstLine="720"/>
        <w:rPr>
          <w:lang w:eastAsia="nl-BE"/>
        </w:rPr>
      </w:pPr>
      <w:r>
        <w:t>T</w:t>
      </w:r>
      <w:r w:rsidR="00851907">
        <w:t xml:space="preserve">he </w:t>
      </w:r>
      <w:r w:rsidR="006847A3">
        <w:t xml:space="preserve">dark side of </w:t>
      </w:r>
      <w:r w:rsidR="009137BD">
        <w:t xml:space="preserve">synthetic media </w:t>
      </w:r>
      <w:r w:rsidR="00851907">
        <w:t>go</w:t>
      </w:r>
      <w:r w:rsidR="006847A3">
        <w:t>es</w:t>
      </w:r>
      <w:r w:rsidR="00851907">
        <w:t xml:space="preserve"> even </w:t>
      </w:r>
      <w:r w:rsidR="00A84905">
        <w:t>further</w:t>
      </w:r>
      <w:r w:rsidR="00851907">
        <w:t xml:space="preserve">. </w:t>
      </w:r>
      <w:r w:rsidR="007C3C4F">
        <w:t xml:space="preserve">Deepfakes </w:t>
      </w:r>
      <w:r w:rsidR="00F42836">
        <w:t xml:space="preserve">have sparked </w:t>
      </w:r>
      <w:r w:rsidR="007C3C4F">
        <w:t xml:space="preserve">a new disinformation frontier where </w:t>
      </w:r>
      <w:r w:rsidR="007C3C4F">
        <w:rPr>
          <w:lang w:eastAsia="nl-BE"/>
        </w:rPr>
        <w:t xml:space="preserve">malicious </w:t>
      </w:r>
      <w:r w:rsidR="007C3C4F" w:rsidRPr="007C3C4F">
        <w:rPr>
          <w:lang w:eastAsia="nl-BE"/>
        </w:rPr>
        <w:t xml:space="preserve">actors are </w:t>
      </w:r>
      <w:r w:rsidR="00A4531F">
        <w:rPr>
          <w:lang w:eastAsia="nl-BE"/>
        </w:rPr>
        <w:t xml:space="preserve">using the technology to </w:t>
      </w:r>
      <w:r w:rsidR="00F42836">
        <w:rPr>
          <w:lang w:eastAsia="nl-BE"/>
        </w:rPr>
        <w:t xml:space="preserve">pose </w:t>
      </w:r>
      <w:r w:rsidR="007C3C4F">
        <w:rPr>
          <w:lang w:eastAsia="nl-BE"/>
        </w:rPr>
        <w:t xml:space="preserve">as </w:t>
      </w:r>
      <w:r w:rsidR="007C3C4F">
        <w:t>journalist</w:t>
      </w:r>
      <w:r w:rsidR="00F42836">
        <w:t>s</w:t>
      </w:r>
      <w:r w:rsidR="007C3C4F">
        <w:t>, analyst</w:t>
      </w:r>
      <w:r w:rsidR="00F42836">
        <w:t>s</w:t>
      </w:r>
      <w:r w:rsidR="007C3C4F" w:rsidRPr="00A6611F">
        <w:t xml:space="preserve">, </w:t>
      </w:r>
      <w:r w:rsidR="00445977">
        <w:t xml:space="preserve">or </w:t>
      </w:r>
      <w:r w:rsidR="007C3C4F">
        <w:t>consultant</w:t>
      </w:r>
      <w:r w:rsidR="00F42836">
        <w:t>s</w:t>
      </w:r>
      <w:r w:rsidR="00F42836">
        <w:rPr>
          <w:lang w:eastAsia="nl-BE"/>
        </w:rPr>
        <w:t xml:space="preserve"> [ref]. </w:t>
      </w:r>
      <w:r w:rsidR="001D0F89">
        <w:rPr>
          <w:lang w:eastAsia="nl-BE"/>
        </w:rPr>
        <w:t xml:space="preserve">These fake identities are </w:t>
      </w:r>
      <w:r w:rsidR="002B4E2B">
        <w:rPr>
          <w:lang w:eastAsia="nl-BE"/>
        </w:rPr>
        <w:t xml:space="preserve">legitimized through connections to genuine </w:t>
      </w:r>
      <w:r w:rsidR="00966048" w:rsidRPr="00966048">
        <w:rPr>
          <w:lang w:eastAsia="nl-BE"/>
        </w:rPr>
        <w:t>professional</w:t>
      </w:r>
      <w:r w:rsidR="00F42836">
        <w:rPr>
          <w:lang w:eastAsia="nl-BE"/>
        </w:rPr>
        <w:t>s</w:t>
      </w:r>
      <w:r w:rsidR="00966048" w:rsidRPr="00966048">
        <w:rPr>
          <w:lang w:eastAsia="nl-BE"/>
        </w:rPr>
        <w:t xml:space="preserve"> </w:t>
      </w:r>
      <w:r w:rsidR="002D449F">
        <w:rPr>
          <w:lang w:eastAsia="nl-BE"/>
        </w:rPr>
        <w:t>on LinkedIn [ref]</w:t>
      </w:r>
      <w:r w:rsidR="00F42836">
        <w:rPr>
          <w:lang w:eastAsia="nl-BE"/>
        </w:rPr>
        <w:t>,</w:t>
      </w:r>
      <w:r w:rsidR="002D449F">
        <w:rPr>
          <w:lang w:eastAsia="nl-BE"/>
        </w:rPr>
        <w:t xml:space="preserve"> </w:t>
      </w:r>
      <w:r w:rsidR="002B4E2B">
        <w:rPr>
          <w:lang w:eastAsia="nl-BE"/>
        </w:rPr>
        <w:t xml:space="preserve">and used to manipulate </w:t>
      </w:r>
      <w:r w:rsidR="00F10DE8">
        <w:t>mainstream news outlets</w:t>
      </w:r>
      <w:r w:rsidR="002B4E2B">
        <w:t xml:space="preserve"> into publishing content for political or personal gain [ref]</w:t>
      </w:r>
      <w:r w:rsidR="001D0F89">
        <w:t xml:space="preserve">. </w:t>
      </w:r>
      <w:r w:rsidR="00F42836">
        <w:t xml:space="preserve">Elsewhere, </w:t>
      </w:r>
      <w:r w:rsidR="00F40EF2">
        <w:t>i</w:t>
      </w:r>
      <w:r w:rsidR="00F00808">
        <w:t xml:space="preserve">ntelligence </w:t>
      </w:r>
      <w:r w:rsidR="00A84905">
        <w:t xml:space="preserve">services </w:t>
      </w:r>
      <w:r w:rsidR="00F00808">
        <w:t xml:space="preserve">and think-tanks </w:t>
      </w:r>
      <w:r w:rsidR="00CF24BF" w:rsidRPr="00E2283A">
        <w:t xml:space="preserve">warn that </w:t>
      </w:r>
      <w:r w:rsidR="00C22C00">
        <w:t xml:space="preserve">Deepfakes </w:t>
      </w:r>
      <w:r w:rsidR="00333979">
        <w:t xml:space="preserve">represent </w:t>
      </w:r>
      <w:r w:rsidR="00CF24BF" w:rsidRPr="00E2283A">
        <w:t xml:space="preserve">a growing cybersecurity threat, a tool that state-sponsored actors, political groups, and lone individuals </w:t>
      </w:r>
      <w:r w:rsidR="009A064B">
        <w:t xml:space="preserve">could </w:t>
      </w:r>
      <w:r w:rsidR="00CF24BF" w:rsidRPr="00E2283A">
        <w:t>use to trigger social unrest, fuel dipl</w:t>
      </w:r>
      <w:r w:rsidR="00A84905">
        <w:t>omatic tensions, and undermine</w:t>
      </w:r>
      <w:r w:rsidR="00CF24BF" w:rsidRPr="00E2283A">
        <w:t xml:space="preserve"> public safety [ref]. </w:t>
      </w:r>
      <w:r w:rsidR="0045721D">
        <w:t xml:space="preserve">This technology </w:t>
      </w:r>
      <w:r w:rsidR="003C7513">
        <w:t>can be used to distract the public, hijack narratives, and waste opponents’ time and resources by forcing them to fight lies and slander [ref]</w:t>
      </w:r>
      <w:r w:rsidR="00CF24BF" w:rsidRPr="00E2283A">
        <w:t xml:space="preserve">. </w:t>
      </w:r>
      <w:r w:rsidR="00EF39FE">
        <w:t>Given t</w:t>
      </w:r>
      <w:r w:rsidR="00CF24BF" w:rsidRPr="00E2283A">
        <w:t>he speed with which information now proliferates and how quickly individuals, systems</w:t>
      </w:r>
      <w:r w:rsidR="006847A3">
        <w:t>,</w:t>
      </w:r>
      <w:r w:rsidR="00CF24BF" w:rsidRPr="00E2283A">
        <w:t xml:space="preserve"> and governments react, </w:t>
      </w:r>
      <w:r w:rsidR="009A064B" w:rsidRPr="009A064B">
        <w:t>the</w:t>
      </w:r>
      <w:r w:rsidR="00B94F40">
        <w:t>se</w:t>
      </w:r>
      <w:r w:rsidR="009A064B" w:rsidRPr="009A064B">
        <w:t xml:space="preserve"> </w:t>
      </w:r>
      <w:r w:rsidR="00B94F40">
        <w:t xml:space="preserve">digital </w:t>
      </w:r>
      <w:r w:rsidR="009A064B" w:rsidRPr="009A064B">
        <w:t>lie</w:t>
      </w:r>
      <w:r w:rsidR="00B94F40">
        <w:t>s</w:t>
      </w:r>
      <w:r w:rsidR="009A064B" w:rsidRPr="009A064B">
        <w:t xml:space="preserve"> could be half-way around the world before the truth </w:t>
      </w:r>
      <w:r w:rsidR="000E6AC4">
        <w:t>catches up</w:t>
      </w:r>
      <w:r w:rsidR="009A064B" w:rsidRPr="009A064B">
        <w:t>.</w:t>
      </w:r>
      <w:r w:rsidR="009A064B">
        <w:t xml:space="preserve"> And the </w:t>
      </w:r>
      <w:r w:rsidR="00CF24BF" w:rsidRPr="00E2283A">
        <w:t>consequences could be catastrophic.</w:t>
      </w:r>
    </w:p>
    <w:p w14:paraId="5942A434" w14:textId="1E548507" w:rsidR="00DC726F" w:rsidRDefault="0045721D" w:rsidP="00DC726F">
      <w:pPr>
        <w:pStyle w:val="NormalWeb"/>
        <w:ind w:firstLine="720"/>
      </w:pPr>
      <w:r>
        <w:t xml:space="preserve">One day soon </w:t>
      </w:r>
      <w:r w:rsidR="00B858A3">
        <w:t xml:space="preserve">it </w:t>
      </w:r>
      <w:r>
        <w:t xml:space="preserve">will </w:t>
      </w:r>
      <w:r w:rsidR="001E74A3" w:rsidRPr="00CB0E92">
        <w:t>be</w:t>
      </w:r>
      <w:r>
        <w:t xml:space="preserve"> </w:t>
      </w:r>
      <w:r w:rsidR="001E74A3" w:rsidRPr="00CB0E92">
        <w:t xml:space="preserve">impossible to tell </w:t>
      </w:r>
      <w:r w:rsidR="001E74A3">
        <w:t xml:space="preserve">with </w:t>
      </w:r>
      <w:r w:rsidR="001E74A3" w:rsidRPr="00CB0E92">
        <w:t xml:space="preserve">the naked eye or ear </w:t>
      </w:r>
      <w:r>
        <w:t xml:space="preserve">if </w:t>
      </w:r>
      <w:r w:rsidR="00A55C9D">
        <w:t xml:space="preserve">content </w:t>
      </w:r>
      <w:r w:rsidR="001E74A3" w:rsidRPr="00CB0E92">
        <w:t xml:space="preserve">is </w:t>
      </w:r>
      <w:r w:rsidR="00A55C9D">
        <w:t>genuine or synthetic</w:t>
      </w:r>
      <w:r w:rsidR="001E74A3" w:rsidRPr="00CB0E92">
        <w:t>.</w:t>
      </w:r>
      <w:r w:rsidR="001E74A3">
        <w:t xml:space="preserve"> </w:t>
      </w:r>
      <w:r w:rsidR="0035676B">
        <w:t>Recognizing this inflection point, i</w:t>
      </w:r>
      <w:r w:rsidR="00C96ECA">
        <w:t xml:space="preserve">ndustry leaders and lawmakers </w:t>
      </w:r>
      <w:r w:rsidR="000955E6">
        <w:t xml:space="preserve">are </w:t>
      </w:r>
      <w:r w:rsidR="0035676B">
        <w:t xml:space="preserve">looking to </w:t>
      </w:r>
      <w:r w:rsidR="001E74A3">
        <w:t xml:space="preserve">two </w:t>
      </w:r>
      <w:r w:rsidR="000671DB">
        <w:t xml:space="preserve">forms </w:t>
      </w:r>
      <w:r w:rsidR="001E74A3">
        <w:t xml:space="preserve">of </w:t>
      </w:r>
      <w:r w:rsidR="001A2EFB">
        <w:t>protection</w:t>
      </w:r>
      <w:r w:rsidR="00CF24BF" w:rsidRPr="00E2283A">
        <w:t xml:space="preserve">. </w:t>
      </w:r>
      <w:r w:rsidR="00C96ECA">
        <w:t>Politicians</w:t>
      </w:r>
      <w:r w:rsidR="00026DF8">
        <w:t xml:space="preserve">, in </w:t>
      </w:r>
      <w:r w:rsidR="009D1752" w:rsidRPr="00E2283A">
        <w:t xml:space="preserve">Europe </w:t>
      </w:r>
      <w:r w:rsidR="009D1752">
        <w:t xml:space="preserve">and </w:t>
      </w:r>
      <w:r w:rsidR="00CF24BF" w:rsidRPr="00E2283A">
        <w:t>the USA</w:t>
      </w:r>
      <w:r w:rsidR="00685BCB">
        <w:t>,</w:t>
      </w:r>
      <w:r w:rsidR="00CF24BF" w:rsidRPr="00E2283A">
        <w:t xml:space="preserve"> </w:t>
      </w:r>
      <w:r w:rsidR="00E368A7">
        <w:t xml:space="preserve">are advocating for </w:t>
      </w:r>
      <w:r w:rsidR="00CF24BF" w:rsidRPr="00E2283A">
        <w:t xml:space="preserve">legislation </w:t>
      </w:r>
      <w:r w:rsidR="00E368A7">
        <w:t xml:space="preserve">that </w:t>
      </w:r>
      <w:r w:rsidR="00A84905">
        <w:t>regulate</w:t>
      </w:r>
      <w:r w:rsidR="00E368A7">
        <w:t>s</w:t>
      </w:r>
      <w:r w:rsidR="00CF24BF" w:rsidRPr="00E2283A">
        <w:t xml:space="preserve"> </w:t>
      </w:r>
      <w:r w:rsidR="00CF24BF" w:rsidRPr="00E2283A">
        <w:rPr>
          <w:rFonts w:cstheme="minorHAnsi"/>
          <w:szCs w:val="33"/>
          <w:shd w:val="clear" w:color="auto" w:fill="FFFFFF"/>
        </w:rPr>
        <w:t xml:space="preserve">a technology </w:t>
      </w:r>
      <w:r w:rsidR="00E368A7">
        <w:rPr>
          <w:rFonts w:cstheme="minorHAnsi"/>
          <w:szCs w:val="33"/>
          <w:shd w:val="clear" w:color="auto" w:fill="FFFFFF"/>
        </w:rPr>
        <w:t xml:space="preserve">they believe </w:t>
      </w:r>
      <w:r w:rsidR="001E74A3">
        <w:rPr>
          <w:rFonts w:cstheme="minorHAnsi"/>
          <w:szCs w:val="33"/>
          <w:shd w:val="clear" w:color="auto" w:fill="FFFFFF"/>
        </w:rPr>
        <w:t xml:space="preserve">will </w:t>
      </w:r>
      <w:r w:rsidR="00CF24BF" w:rsidRPr="00E2283A">
        <w:t xml:space="preserve">further erode the public’s trust in media and push ideologically opposed groups deeper into their own subjective realities [ref]. </w:t>
      </w:r>
      <w:r w:rsidR="000F17E3">
        <w:t>At the same time, t</w:t>
      </w:r>
      <w:r w:rsidR="00CF24BF" w:rsidRPr="00E2283A">
        <w:t xml:space="preserve">echnology giants such as Facebook, Google, </w:t>
      </w:r>
      <w:r w:rsidR="00E6494B">
        <w:t xml:space="preserve">and </w:t>
      </w:r>
      <w:r w:rsidR="00CF24BF" w:rsidRPr="00E2283A">
        <w:t xml:space="preserve">Microsoft are </w:t>
      </w:r>
      <w:r w:rsidR="00EA556E">
        <w:t xml:space="preserve">developing </w:t>
      </w:r>
      <w:r w:rsidR="00CF24BF" w:rsidRPr="00E2283A">
        <w:t xml:space="preserve">algorithms </w:t>
      </w:r>
      <w:r w:rsidR="000F17E3">
        <w:t xml:space="preserve">to </w:t>
      </w:r>
      <w:r w:rsidR="00026DF8">
        <w:t xml:space="preserve">detect </w:t>
      </w:r>
      <w:r w:rsidR="00B45A20">
        <w:t xml:space="preserve">Deepfakes, </w:t>
      </w:r>
      <w:r w:rsidR="00CF24BF" w:rsidRPr="00E2283A">
        <w:t>excise them from their platforms</w:t>
      </w:r>
      <w:r w:rsidR="00B45A20">
        <w:t>, and prevent their spread</w:t>
      </w:r>
      <w:r w:rsidR="00CF24BF" w:rsidRPr="00E2283A">
        <w:t xml:space="preserve"> [ref].</w:t>
      </w:r>
      <w:r w:rsidR="00414C1C">
        <w:t xml:space="preserve"> </w:t>
      </w:r>
      <w:r w:rsidR="00A62FFB">
        <w:t xml:space="preserve">Although </w:t>
      </w:r>
      <w:r w:rsidR="000A776B">
        <w:t xml:space="preserve">legislative and technological </w:t>
      </w:r>
      <w:r w:rsidR="00B858A3">
        <w:t>stopgaps</w:t>
      </w:r>
      <w:r w:rsidR="000A776B">
        <w:t xml:space="preserve"> </w:t>
      </w:r>
      <w:r w:rsidR="00A75D12">
        <w:t>are undoubtedly necessary</w:t>
      </w:r>
      <w:r w:rsidR="009D1752">
        <w:t>,</w:t>
      </w:r>
      <w:r w:rsidR="00A75D12">
        <w:t xml:space="preserve"> they are </w:t>
      </w:r>
      <w:r w:rsidR="009D1752">
        <w:t xml:space="preserve">also </w:t>
      </w:r>
      <w:r w:rsidR="00A75D12">
        <w:t xml:space="preserve">in a </w:t>
      </w:r>
      <w:r w:rsidR="007B6701">
        <w:t xml:space="preserve">perpetual </w:t>
      </w:r>
      <w:r w:rsidR="00A75D12">
        <w:t>game of ‘cat-and-mouse’</w:t>
      </w:r>
      <w:r w:rsidR="00E621E3">
        <w:t>,</w:t>
      </w:r>
      <w:r w:rsidR="00E621E3" w:rsidRPr="00E621E3">
        <w:t xml:space="preserve"> </w:t>
      </w:r>
      <w:r w:rsidR="00E621E3" w:rsidRPr="009F42BC">
        <w:t xml:space="preserve">with </w:t>
      </w:r>
      <w:r w:rsidR="007B6701">
        <w:t xml:space="preserve">certain </w:t>
      </w:r>
      <w:r w:rsidR="00E621E3">
        <w:t xml:space="preserve">actors </w:t>
      </w:r>
      <w:r w:rsidR="00E621E3" w:rsidRPr="009F42BC">
        <w:t xml:space="preserve">evolving new ways of evading detection, and </w:t>
      </w:r>
      <w:r w:rsidR="00E621E3">
        <w:t xml:space="preserve">others </w:t>
      </w:r>
      <w:r w:rsidR="00E621E3" w:rsidRPr="009F42BC">
        <w:t xml:space="preserve">rapidly working to catch up. </w:t>
      </w:r>
      <w:r w:rsidR="00265512">
        <w:t xml:space="preserve">In such a world, no </w:t>
      </w:r>
      <w:r w:rsidR="00B858A3">
        <w:t xml:space="preserve">law or algorithm </w:t>
      </w:r>
      <w:r w:rsidR="00265512">
        <w:t xml:space="preserve">can guarantee that the public will </w:t>
      </w:r>
      <w:r w:rsidR="000E6AC4">
        <w:t xml:space="preserve">be completely </w:t>
      </w:r>
      <w:r w:rsidR="000B78D9">
        <w:t>protect</w:t>
      </w:r>
      <w:r w:rsidR="00265512">
        <w:t>ed</w:t>
      </w:r>
      <w:r w:rsidR="000B78D9">
        <w:t xml:space="preserve"> </w:t>
      </w:r>
      <w:r w:rsidR="00265512">
        <w:t xml:space="preserve">from malicious </w:t>
      </w:r>
      <w:r w:rsidR="007C057E">
        <w:t xml:space="preserve">synthetic </w:t>
      </w:r>
      <w:r w:rsidR="00414C1C">
        <w:t>content</w:t>
      </w:r>
      <w:r w:rsidR="00A75D12">
        <w:t xml:space="preserve"> [ref]</w:t>
      </w:r>
      <w:r w:rsidR="000A776B">
        <w:t>.</w:t>
      </w:r>
    </w:p>
    <w:p w14:paraId="7DAF6DF8" w14:textId="456558FC" w:rsidR="00390732" w:rsidRDefault="008C305D" w:rsidP="00B826A4">
      <w:pPr>
        <w:pStyle w:val="NormalWeb"/>
        <w:ind w:firstLine="720"/>
      </w:pPr>
      <w:bookmarkStart w:id="0" w:name="_Hlk58944943"/>
      <w:r>
        <w:t xml:space="preserve">What is needed then, alongside legislation and technological fixes, is a </w:t>
      </w:r>
      <w:r w:rsidR="001F28C8">
        <w:t xml:space="preserve">greater </w:t>
      </w:r>
      <w:r>
        <w:t xml:space="preserve">focus on the </w:t>
      </w:r>
      <w:r w:rsidRPr="000E6AC4">
        <w:rPr>
          <w:i/>
          <w:iCs/>
        </w:rPr>
        <w:t>human</w:t>
      </w:r>
      <w:r>
        <w:t xml:space="preserve"> dimension</w:t>
      </w:r>
      <w:r w:rsidR="00A73900">
        <w:t xml:space="preserve">. </w:t>
      </w:r>
      <w:r w:rsidR="00390732">
        <w:t>It</w:t>
      </w:r>
      <w:r w:rsidR="003A421C">
        <w:t>’</w:t>
      </w:r>
      <w:r w:rsidR="00390732">
        <w:t>s imperative that w</w:t>
      </w:r>
      <w:r w:rsidR="007C73D4">
        <w:t xml:space="preserve">e </w:t>
      </w:r>
      <w:r w:rsidR="000E6AC4">
        <w:t xml:space="preserve">study the impact of this new technology on </w:t>
      </w:r>
      <w:r w:rsidR="00390732">
        <w:t>our thoughts</w:t>
      </w:r>
      <w:r w:rsidR="007C73D4">
        <w:t>, feel</w:t>
      </w:r>
      <w:r w:rsidR="00390732">
        <w:t>ings</w:t>
      </w:r>
      <w:r w:rsidR="007C73D4">
        <w:t xml:space="preserve">, and </w:t>
      </w:r>
      <w:r w:rsidR="00390732">
        <w:t>actions</w:t>
      </w:r>
      <w:r w:rsidR="000E6AC4">
        <w:t xml:space="preserve">. </w:t>
      </w:r>
      <w:r w:rsidR="00D901B2">
        <w:t xml:space="preserve">For instance, can Deepfakes be used to </w:t>
      </w:r>
      <w:r w:rsidR="00353DD2">
        <w:t>manipulat</w:t>
      </w:r>
      <w:r w:rsidR="000E6AC4">
        <w:t>e</w:t>
      </w:r>
      <w:r w:rsidR="00353DD2">
        <w:t xml:space="preserve"> our (unconscious) attitudes and intentions</w:t>
      </w:r>
      <w:r w:rsidR="00D92D2E">
        <w:t>?</w:t>
      </w:r>
      <w:r w:rsidR="00144F3D">
        <w:t xml:space="preserve"> </w:t>
      </w:r>
      <w:r w:rsidR="00415230">
        <w:t xml:space="preserve">How effective are </w:t>
      </w:r>
      <w:r w:rsidR="00A73900">
        <w:t>they in doing so</w:t>
      </w:r>
      <w:r w:rsidR="00D901B2">
        <w:t xml:space="preserve">, especially when compared to </w:t>
      </w:r>
      <w:r w:rsidR="00A73900">
        <w:t xml:space="preserve">authentic </w:t>
      </w:r>
      <w:r w:rsidR="00415230">
        <w:t xml:space="preserve">content? </w:t>
      </w:r>
      <w:r w:rsidR="00CF4B8F">
        <w:t xml:space="preserve">Are people aware </w:t>
      </w:r>
      <w:r w:rsidR="009146D4">
        <w:t xml:space="preserve">of </w:t>
      </w:r>
      <w:r w:rsidR="00A73900">
        <w:t xml:space="preserve">this </w:t>
      </w:r>
      <w:r w:rsidR="009146D4">
        <w:t xml:space="preserve">new </w:t>
      </w:r>
      <w:r w:rsidR="00A73900">
        <w:t>technology</w:t>
      </w:r>
      <w:r w:rsidR="00CF4B8F">
        <w:t xml:space="preserve">, and </w:t>
      </w:r>
      <w:r w:rsidR="00415230">
        <w:t xml:space="preserve">perhaps more importantly, </w:t>
      </w:r>
      <w:r w:rsidR="000F5FC4">
        <w:t xml:space="preserve">can </w:t>
      </w:r>
      <w:r w:rsidR="00D27BBB">
        <w:t xml:space="preserve">they </w:t>
      </w:r>
      <w:r w:rsidR="00CF4B8F">
        <w:t xml:space="preserve">detect when </w:t>
      </w:r>
      <w:r w:rsidR="00BF0AD3">
        <w:t xml:space="preserve">they </w:t>
      </w:r>
      <w:r w:rsidR="00D27BBB">
        <w:t xml:space="preserve">are </w:t>
      </w:r>
      <w:r w:rsidR="00BF0AD3">
        <w:t xml:space="preserve">being exposed to </w:t>
      </w:r>
      <w:r w:rsidR="00A73900">
        <w:t>it</w:t>
      </w:r>
      <w:r w:rsidR="00BF0AD3">
        <w:t xml:space="preserve">? </w:t>
      </w:r>
      <w:r w:rsidR="00CF4B8F">
        <w:t xml:space="preserve">Finally, </w:t>
      </w:r>
      <w:r w:rsidR="009146D4">
        <w:t>do</w:t>
      </w:r>
      <w:r w:rsidR="0045721D">
        <w:t>es</w:t>
      </w:r>
      <w:r w:rsidR="009146D4">
        <w:t xml:space="preserve"> </w:t>
      </w:r>
      <w:r w:rsidR="00390732">
        <w:t xml:space="preserve">awareness </w:t>
      </w:r>
      <w:r w:rsidR="00C62041">
        <w:t xml:space="preserve">of Deepfaking </w:t>
      </w:r>
      <w:r w:rsidR="0045721D">
        <w:t xml:space="preserve">and the </w:t>
      </w:r>
      <w:r w:rsidR="00390732">
        <w:t xml:space="preserve">ability to detect </w:t>
      </w:r>
      <w:r w:rsidR="0045721D">
        <w:t xml:space="preserve">when it is </w:t>
      </w:r>
      <w:r w:rsidR="00390732">
        <w:t>presen</w:t>
      </w:r>
      <w:r w:rsidR="0045721D">
        <w:t>t</w:t>
      </w:r>
      <w:r w:rsidR="00390732">
        <w:t xml:space="preserve"> </w:t>
      </w:r>
      <w:r w:rsidR="0045721D">
        <w:t xml:space="preserve">immunize </w:t>
      </w:r>
      <w:r w:rsidR="00390732">
        <w:t xml:space="preserve">people from </w:t>
      </w:r>
      <w:r w:rsidR="0045721D">
        <w:t xml:space="preserve">its </w:t>
      </w:r>
      <w:r w:rsidR="00390732">
        <w:t>influence?</w:t>
      </w:r>
    </w:p>
    <w:bookmarkEnd w:id="0"/>
    <w:p w14:paraId="7CA320B9" w14:textId="03A8CFAE" w:rsidR="00FD1F77" w:rsidRDefault="000C5797" w:rsidP="00D901B2">
      <w:pPr>
        <w:pStyle w:val="NormalWeb"/>
        <w:ind w:firstLine="720"/>
      </w:pPr>
      <w:r>
        <w:t xml:space="preserve">We carried out </w:t>
      </w:r>
      <w:r w:rsidR="00D901B2">
        <w:t>seven pre-registered studies (</w:t>
      </w:r>
      <w:r w:rsidR="00D901B2" w:rsidRPr="009146D4">
        <w:rPr>
          <w:i/>
          <w:iCs/>
        </w:rPr>
        <w:t>n</w:t>
      </w:r>
      <w:r w:rsidR="00D901B2">
        <w:t xml:space="preserve"> = XXX)</w:t>
      </w:r>
      <w:r>
        <w:t xml:space="preserve"> to answer these questions</w:t>
      </w:r>
      <w:r w:rsidR="00D901B2">
        <w:t xml:space="preserve">. We </w:t>
      </w:r>
      <w:r w:rsidR="00FE2380">
        <w:t xml:space="preserve">first </w:t>
      </w:r>
      <w:r w:rsidR="00FD1F77">
        <w:t>creat</w:t>
      </w:r>
      <w:r w:rsidR="00FE2380">
        <w:t>ed</w:t>
      </w:r>
      <w:r w:rsidR="00FD1F77">
        <w:t xml:space="preserve"> a set of </w:t>
      </w:r>
      <w:r w:rsidR="00D901B2">
        <w:t xml:space="preserve">genuine baseline </w:t>
      </w:r>
      <w:r w:rsidR="00FD1F77">
        <w:t xml:space="preserve">videos </w:t>
      </w:r>
      <w:r w:rsidR="00D901B2">
        <w:t xml:space="preserve">in which </w:t>
      </w:r>
      <w:r w:rsidR="00FD1F77">
        <w:t xml:space="preserve">an </w:t>
      </w:r>
      <w:r w:rsidR="00DA1094">
        <w:t xml:space="preserve">unknown </w:t>
      </w:r>
      <w:r w:rsidR="001B3B0D">
        <w:t xml:space="preserve">target </w:t>
      </w:r>
      <w:r w:rsidR="00FD1F77">
        <w:t xml:space="preserve">(‘Chris’) disclosed personal information </w:t>
      </w:r>
      <w:r w:rsidR="0074266F">
        <w:t>about himself</w:t>
      </w:r>
      <w:r w:rsidR="00FD1F77">
        <w:t xml:space="preserve">. In one video he emitted positive self-statements while in another he emitted negative statements. </w:t>
      </w:r>
      <w:r w:rsidR="00DA1094">
        <w:t xml:space="preserve">One </w:t>
      </w:r>
      <w:r w:rsidR="00FD1F77">
        <w:t>group of participants navigate</w:t>
      </w:r>
      <w:r w:rsidR="0018005A">
        <w:t>d</w:t>
      </w:r>
      <w:r w:rsidR="00FD1F77">
        <w:t xml:space="preserve"> to YouTube (where the videos were hosted), watch</w:t>
      </w:r>
      <w:r w:rsidR="00FE2380">
        <w:t>ed</w:t>
      </w:r>
      <w:r w:rsidR="00FD1F77">
        <w:t xml:space="preserve"> the positive or negative variant, and then </w:t>
      </w:r>
      <w:r w:rsidR="001E44B5">
        <w:t xml:space="preserve">completed measures of </w:t>
      </w:r>
      <w:r w:rsidR="00FD1F77">
        <w:t xml:space="preserve">their self-reported attitudes, automatic attitudes, and behavioral intentions. </w:t>
      </w:r>
      <w:r w:rsidR="001E44B5">
        <w:t>Results indicate</w:t>
      </w:r>
      <w:r w:rsidR="00FE2380">
        <w:t>d</w:t>
      </w:r>
      <w:r w:rsidR="001E44B5">
        <w:t xml:space="preserve"> </w:t>
      </w:r>
      <w:r w:rsidR="001E44B5">
        <w:lastRenderedPageBreak/>
        <w:t>that g</w:t>
      </w:r>
      <w:r w:rsidR="00FD1F77" w:rsidRPr="00A77A75">
        <w:t xml:space="preserve">enuine </w:t>
      </w:r>
      <w:r w:rsidR="00D901B2">
        <w:t xml:space="preserve">online </w:t>
      </w:r>
      <w:r w:rsidR="00DD0018">
        <w:t xml:space="preserve">content </w:t>
      </w:r>
      <w:r w:rsidR="00FD1F77">
        <w:t xml:space="preserve">strongly influenced </w:t>
      </w:r>
      <w:r w:rsidR="00FD1F77" w:rsidRPr="00A77A75">
        <w:t xml:space="preserve">people’s </w:t>
      </w:r>
      <w:r w:rsidR="00C22C00">
        <w:t xml:space="preserve">thoughts and feelings </w:t>
      </w:r>
      <w:r w:rsidR="0045721D">
        <w:t xml:space="preserve">towards the target </w:t>
      </w:r>
      <w:r w:rsidR="00FD1F77" w:rsidRPr="00A77A75">
        <w:t>(see Fig X.)</w:t>
      </w:r>
      <w:r w:rsidR="00FD1F77">
        <w:t xml:space="preserve"> </w:t>
      </w:r>
      <w:r w:rsidR="00FD1F77" w:rsidRPr="00604EED">
        <w:rPr>
          <w:highlight w:val="yellow"/>
        </w:rPr>
        <w:t>stats here</w:t>
      </w:r>
      <w:r w:rsidR="00FD1F77">
        <w:t xml:space="preserve">. </w:t>
      </w:r>
    </w:p>
    <w:p w14:paraId="70098782" w14:textId="42C793F1" w:rsidR="00273E29" w:rsidRDefault="00FD1F77" w:rsidP="00273E29">
      <w:pPr>
        <w:pStyle w:val="AbstractSummary"/>
        <w:ind w:firstLine="720"/>
      </w:pPr>
      <w:r>
        <w:t xml:space="preserve">A second group encountered </w:t>
      </w:r>
      <w:r w:rsidR="0045721D">
        <w:t xml:space="preserve">a similar </w:t>
      </w:r>
      <w:r>
        <w:t xml:space="preserve">procedure but with </w:t>
      </w:r>
      <w:r w:rsidR="0045721D">
        <w:t xml:space="preserve">one </w:t>
      </w:r>
      <w:r>
        <w:t>key difference: they watched a Deepfaked video.</w:t>
      </w:r>
      <w:r w:rsidR="0074266F">
        <w:t xml:space="preserve"> </w:t>
      </w:r>
      <w:r w:rsidR="00F14AEC">
        <w:t>C</w:t>
      </w:r>
      <w:r w:rsidR="0053258E">
        <w:t xml:space="preserve">omputer graphical (CG) renderings of Chris’s face </w:t>
      </w:r>
      <w:r w:rsidR="00F14AEC">
        <w:t xml:space="preserve">were created </w:t>
      </w:r>
      <w:r w:rsidR="0053258E">
        <w:t xml:space="preserve">and then </w:t>
      </w:r>
      <w:r w:rsidR="004277FC">
        <w:t xml:space="preserve">converted </w:t>
      </w:r>
      <w:r w:rsidR="0053258E">
        <w:t>in</w:t>
      </w:r>
      <w:r w:rsidR="004277FC">
        <w:t xml:space="preserve">to photorealistic synthesized video using a trained Generative Adversarial Network (GAN). </w:t>
      </w:r>
      <w:r w:rsidR="0074266F">
        <w:t xml:space="preserve">This allowed us to Deepfake </w:t>
      </w:r>
      <w:r w:rsidR="004277FC">
        <w:t xml:space="preserve">the mouth motions of </w:t>
      </w:r>
      <w:r w:rsidR="001B3B0D">
        <w:t xml:space="preserve">the target </w:t>
      </w:r>
      <w:r w:rsidR="004277FC">
        <w:t xml:space="preserve">saying </w:t>
      </w:r>
      <w:r w:rsidR="00341318">
        <w:t xml:space="preserve">positive statements </w:t>
      </w:r>
      <w:r w:rsidR="0074266F">
        <w:t xml:space="preserve">and then </w:t>
      </w:r>
      <w:r w:rsidR="00341318">
        <w:t xml:space="preserve">transplant </w:t>
      </w:r>
      <w:r w:rsidR="0074266F">
        <w:t xml:space="preserve">these onto </w:t>
      </w:r>
      <w:r w:rsidR="00C22C00">
        <w:t xml:space="preserve">authentic </w:t>
      </w:r>
      <w:r w:rsidR="00341318">
        <w:t xml:space="preserve">clips of him saying negative statements </w:t>
      </w:r>
      <w:r w:rsidR="002C536D">
        <w:t>and</w:t>
      </w:r>
      <w:r w:rsidR="00341318">
        <w:t xml:space="preserve"> vice-versa</w:t>
      </w:r>
      <w:r>
        <w:t>. Deepfake</w:t>
      </w:r>
      <w:r w:rsidR="0074266F">
        <w:t>s</w:t>
      </w:r>
      <w:r>
        <w:t xml:space="preserve"> </w:t>
      </w:r>
      <w:r w:rsidR="00B826A4">
        <w:t xml:space="preserve">created in this way </w:t>
      </w:r>
      <w:r>
        <w:t xml:space="preserve">strongly influenced </w:t>
      </w:r>
      <w:r w:rsidR="0045721D">
        <w:t xml:space="preserve">people’s </w:t>
      </w:r>
      <w:r w:rsidR="0074266F">
        <w:t xml:space="preserve">(unconscious) attitudes and intentions towards </w:t>
      </w:r>
      <w:r w:rsidR="001B3B0D">
        <w:t>the target</w:t>
      </w:r>
      <w:r w:rsidR="002C536D">
        <w:t xml:space="preserve"> </w:t>
      </w:r>
      <w:r>
        <w:t xml:space="preserve">(see Fig X.) </w:t>
      </w:r>
      <w:r w:rsidRPr="561A99A2">
        <w:rPr>
          <w:highlight w:val="yellow"/>
        </w:rPr>
        <w:t>stats here</w:t>
      </w:r>
      <w:r>
        <w:t xml:space="preserve">. </w:t>
      </w:r>
      <w:r w:rsidR="00781B46">
        <w:t xml:space="preserve">In follow-up studies we </w:t>
      </w:r>
      <w:r w:rsidR="009F7AD3">
        <w:t>create</w:t>
      </w:r>
      <w:r w:rsidR="00B5461A">
        <w:t>d</w:t>
      </w:r>
      <w:r w:rsidR="009F7AD3">
        <w:t xml:space="preserve"> a second set of Deepfakes</w:t>
      </w:r>
      <w:r w:rsidR="00987C69">
        <w:t>.</w:t>
      </w:r>
      <w:r w:rsidR="009F7AD3">
        <w:t xml:space="preserve"> </w:t>
      </w:r>
      <w:r w:rsidR="001001C6">
        <w:t xml:space="preserve">Rather than graft mouth motions from one video to another, we now fabricated </w:t>
      </w:r>
      <w:r w:rsidR="00974BC0">
        <w:t xml:space="preserve">the content </w:t>
      </w:r>
      <w:r w:rsidR="001001C6">
        <w:t>from scratch</w:t>
      </w:r>
      <w:r w:rsidR="00ED50ED">
        <w:t>,</w:t>
      </w:r>
      <w:r w:rsidR="001001C6">
        <w:t xml:space="preserve"> </w:t>
      </w:r>
      <w:r w:rsidR="00974BC0">
        <w:t xml:space="preserve">so </w:t>
      </w:r>
      <w:r w:rsidR="00ED50ED">
        <w:t xml:space="preserve">that </w:t>
      </w:r>
      <w:r w:rsidR="001001C6">
        <w:t xml:space="preserve">the target </w:t>
      </w:r>
      <w:r w:rsidR="00216D22">
        <w:t xml:space="preserve">emitted </w:t>
      </w:r>
      <w:r w:rsidR="00987C69">
        <w:t>statements he had never previously said.</w:t>
      </w:r>
      <w:r w:rsidR="001001C6">
        <w:t xml:space="preserve"> </w:t>
      </w:r>
      <w:r w:rsidR="00273E29">
        <w:t xml:space="preserve">Manipulating </w:t>
      </w:r>
      <w:r w:rsidR="00ED50ED">
        <w:t xml:space="preserve">him </w:t>
      </w:r>
      <w:r w:rsidR="001001C6">
        <w:t xml:space="preserve">in this way </w:t>
      </w:r>
      <w:r w:rsidR="009607CF">
        <w:t xml:space="preserve">allowed us to </w:t>
      </w:r>
      <w:r w:rsidR="00273E29">
        <w:t xml:space="preserve">take subtle control </w:t>
      </w:r>
      <w:r w:rsidR="00BA3B6E">
        <w:t xml:space="preserve">over </w:t>
      </w:r>
      <w:r w:rsidR="009607CF">
        <w:t>the viewer’s</w:t>
      </w:r>
      <w:r w:rsidR="00DD0018">
        <w:t xml:space="preserve"> perceptions</w:t>
      </w:r>
      <w:r w:rsidR="002C536D">
        <w:t xml:space="preserve">, </w:t>
      </w:r>
      <w:r w:rsidR="00357941">
        <w:t xml:space="preserve">having some praise </w:t>
      </w:r>
      <w:r w:rsidR="002C536D">
        <w:t xml:space="preserve">the target </w:t>
      </w:r>
      <w:r w:rsidR="006E6A68">
        <w:t xml:space="preserve">and </w:t>
      </w:r>
      <w:r w:rsidR="002C536D">
        <w:t xml:space="preserve">others despise him </w:t>
      </w:r>
      <w:r w:rsidR="00273E29">
        <w:t>(see Fig X)</w:t>
      </w:r>
      <w:r w:rsidR="009607CF">
        <w:t>.</w:t>
      </w:r>
      <w:r w:rsidR="001001C6">
        <w:t xml:space="preserve"> </w:t>
      </w:r>
    </w:p>
    <w:p w14:paraId="192B5418" w14:textId="191D69AC" w:rsidR="00FD1F77" w:rsidRDefault="007063B4" w:rsidP="00273E29">
      <w:pPr>
        <w:pStyle w:val="AbstractSummary"/>
        <w:ind w:firstLine="720"/>
        <w:rPr>
          <w:ins w:id="1" w:author="sean hughes" w:date="2020-10-13T12:41:00Z"/>
        </w:rPr>
      </w:pPr>
      <w:r>
        <w:t xml:space="preserve">We </w:t>
      </w:r>
      <w:r w:rsidR="001E44B5">
        <w:t xml:space="preserve">then </w:t>
      </w:r>
      <w:r w:rsidR="00FD1F77">
        <w:t xml:space="preserve">generalized </w:t>
      </w:r>
      <w:r w:rsidR="00216D22">
        <w:t xml:space="preserve">these findings </w:t>
      </w:r>
      <w:r w:rsidR="00FD1F77">
        <w:t>from one synthetic media type (videos) to another (audio)</w:t>
      </w:r>
      <w:r w:rsidR="00ED50ED">
        <w:t>.</w:t>
      </w:r>
      <w:r w:rsidR="001D2DA9">
        <w:t xml:space="preserve"> </w:t>
      </w:r>
      <w:r>
        <w:t>A</w:t>
      </w:r>
      <w:r w:rsidR="00FD1F77">
        <w:t xml:space="preserve">udio recordings of the </w:t>
      </w:r>
      <w:r w:rsidR="001B3B0D">
        <w:t xml:space="preserve">target </w:t>
      </w:r>
      <w:r>
        <w:t xml:space="preserve">were fed </w:t>
      </w:r>
      <w:r w:rsidR="00FD1F77">
        <w:t xml:space="preserve">to a </w:t>
      </w:r>
      <w:r w:rsidR="00EB5433">
        <w:t xml:space="preserve">bidirectional </w:t>
      </w:r>
      <w:r w:rsidR="00EB5433" w:rsidRPr="00EB5433">
        <w:t>text-to-speech (TTS) autoregressive neural network</w:t>
      </w:r>
      <w:r w:rsidR="00EB5433">
        <w:t xml:space="preserve"> (see [ref]) </w:t>
      </w:r>
      <w:r>
        <w:t xml:space="preserve">in order to </w:t>
      </w:r>
      <w:r w:rsidR="00FD1F77">
        <w:t xml:space="preserve">create a completely synthetic clone of </w:t>
      </w:r>
      <w:r w:rsidR="00DD731C">
        <w:t xml:space="preserve">the target’s </w:t>
      </w:r>
      <w:r w:rsidR="00FD1F77">
        <w:t xml:space="preserve">voice. </w:t>
      </w:r>
      <w:r w:rsidR="00216D22">
        <w:t xml:space="preserve">In several studies one group of </w:t>
      </w:r>
      <w:r w:rsidR="001F2F6B">
        <w:t xml:space="preserve">participants </w:t>
      </w:r>
      <w:r w:rsidR="00FD1F77">
        <w:t xml:space="preserve">listened to the clone </w:t>
      </w:r>
      <w:r w:rsidR="00203946">
        <w:t xml:space="preserve">emit </w:t>
      </w:r>
      <w:r w:rsidR="00FD1F77">
        <w:t xml:space="preserve">the same statements as in the videos while </w:t>
      </w:r>
      <w:r w:rsidR="00216D22">
        <w:t xml:space="preserve">another </w:t>
      </w:r>
      <w:r w:rsidR="00FD1F77">
        <w:t xml:space="preserve">listened to genuine </w:t>
      </w:r>
      <w:r w:rsidR="00203946">
        <w:t xml:space="preserve">audio </w:t>
      </w:r>
      <w:r w:rsidR="00FD1F77">
        <w:t xml:space="preserve">recordings. </w:t>
      </w:r>
      <w:r w:rsidR="009B780A">
        <w:t>By s</w:t>
      </w:r>
      <w:r w:rsidR="00FD1F77">
        <w:t xml:space="preserve">ynthetically cloning the target’s voice and manipulating what he said </w:t>
      </w:r>
      <w:r w:rsidR="009B780A">
        <w:t xml:space="preserve">we </w:t>
      </w:r>
      <w:r w:rsidR="00ED50ED">
        <w:t xml:space="preserve">once again </w:t>
      </w:r>
      <w:r w:rsidR="00FD1F77">
        <w:t>control</w:t>
      </w:r>
      <w:r w:rsidR="00ED50ED">
        <w:t>led</w:t>
      </w:r>
      <w:r w:rsidR="009B780A">
        <w:t xml:space="preserve"> </w:t>
      </w:r>
      <w:r w:rsidR="00FD1F77">
        <w:t xml:space="preserve">(automatic) attitudes and intentions towards </w:t>
      </w:r>
      <w:r w:rsidR="00ED50ED">
        <w:t xml:space="preserve">him </w:t>
      </w:r>
      <w:r w:rsidR="00FD1F77">
        <w:t xml:space="preserve">(see Fig X.) </w:t>
      </w:r>
      <w:r w:rsidR="00FD1F77" w:rsidRPr="561A99A2">
        <w:rPr>
          <w:highlight w:val="yellow"/>
        </w:rPr>
        <w:t>stats here</w:t>
      </w:r>
      <w:r w:rsidR="00FD1F77">
        <w:t xml:space="preserve">. </w:t>
      </w:r>
    </w:p>
    <w:p w14:paraId="6FA2CE48" w14:textId="6B68A943" w:rsidR="00843C99" w:rsidRDefault="001E44B5" w:rsidP="007063B4">
      <w:pPr>
        <w:pStyle w:val="AbstractSummary"/>
        <w:ind w:firstLine="720"/>
      </w:pPr>
      <w:r>
        <w:t xml:space="preserve">Taken together, our </w:t>
      </w:r>
      <w:r w:rsidR="007063B4">
        <w:t xml:space="preserve">findings </w:t>
      </w:r>
      <w:r w:rsidR="00B826A4">
        <w:t xml:space="preserve">show that </w:t>
      </w:r>
      <w:r w:rsidR="00741DCF">
        <w:t xml:space="preserve">Deepfakes </w:t>
      </w:r>
      <w:r w:rsidR="00565542">
        <w:t xml:space="preserve">can </w:t>
      </w:r>
      <w:r w:rsidR="007063B4">
        <w:t xml:space="preserve">be used to </w:t>
      </w:r>
      <w:r w:rsidR="00565542">
        <w:t xml:space="preserve">bias </w:t>
      </w:r>
      <w:r>
        <w:t>what people think and feel</w:t>
      </w:r>
      <w:r w:rsidR="00741DCF">
        <w:t xml:space="preserve">. </w:t>
      </w:r>
      <w:r w:rsidR="00E056F7">
        <w:t xml:space="preserve">But </w:t>
      </w:r>
      <w:r w:rsidR="00741DCF">
        <w:t xml:space="preserve">how </w:t>
      </w:r>
      <w:r w:rsidR="00741DCF" w:rsidRPr="00A563A5">
        <w:rPr>
          <w:i/>
          <w:iCs/>
        </w:rPr>
        <w:t>effective</w:t>
      </w:r>
      <w:r w:rsidR="00741DCF">
        <w:t xml:space="preserve"> they are in doing so</w:t>
      </w:r>
      <w:r w:rsidR="00565542">
        <w:t>?</w:t>
      </w:r>
      <w:r w:rsidR="00741DCF">
        <w:t xml:space="preserve"> </w:t>
      </w:r>
      <w:r w:rsidR="00723975">
        <w:t>M</w:t>
      </w:r>
      <w:r w:rsidR="00C86C18">
        <w:t xml:space="preserve">ost </w:t>
      </w:r>
      <w:r w:rsidR="00150F3B">
        <w:t xml:space="preserve">- </w:t>
      </w:r>
      <w:r w:rsidR="00C86C18">
        <w:t xml:space="preserve">including </w:t>
      </w:r>
      <w:r w:rsidR="00150F3B">
        <w:t>our own -</w:t>
      </w:r>
      <w:r w:rsidR="00C86C18">
        <w:t xml:space="preserve"> </w:t>
      </w:r>
      <w:r w:rsidR="00C06B5B">
        <w:t>contain</w:t>
      </w:r>
      <w:r w:rsidR="000554D4">
        <w:t xml:space="preserve"> </w:t>
      </w:r>
      <w:r w:rsidR="00C86C18">
        <w:t>video or audio artefacts</w:t>
      </w:r>
      <w:r w:rsidR="00150F3B">
        <w:t xml:space="preserve"> which</w:t>
      </w:r>
      <w:r w:rsidR="007E76C5">
        <w:t xml:space="preserve"> </w:t>
      </w:r>
      <w:r w:rsidR="00150F3B">
        <w:t>represent ‘tell-tale’ signs of manipulation.</w:t>
      </w:r>
      <w:r w:rsidR="00F61296">
        <w:t xml:space="preserve"> </w:t>
      </w:r>
      <w:r w:rsidR="00C779D9">
        <w:t>It’s possible that t</w:t>
      </w:r>
      <w:r w:rsidR="004B7779">
        <w:t xml:space="preserve">hese </w:t>
      </w:r>
      <w:r w:rsidR="00F61296">
        <w:t xml:space="preserve">artefacts </w:t>
      </w:r>
      <w:r w:rsidR="00741DCF">
        <w:t xml:space="preserve">undermine the </w:t>
      </w:r>
      <w:r>
        <w:t xml:space="preserve">effectiveness </w:t>
      </w:r>
      <w:r w:rsidR="00741DCF">
        <w:t xml:space="preserve">of Deepfakes </w:t>
      </w:r>
      <w:r w:rsidR="007E76C5">
        <w:t xml:space="preserve">relative </w:t>
      </w:r>
      <w:r w:rsidR="00741DCF">
        <w:t xml:space="preserve">to </w:t>
      </w:r>
      <w:r w:rsidR="00203946">
        <w:t xml:space="preserve">genuine </w:t>
      </w:r>
      <w:r w:rsidR="00741DCF">
        <w:t>content.</w:t>
      </w:r>
      <w:r>
        <w:t xml:space="preserve"> </w:t>
      </w:r>
      <w:r w:rsidR="006E6A68">
        <w:t xml:space="preserve">Yet in our studies </w:t>
      </w:r>
      <w:r w:rsidR="00741DCF">
        <w:t xml:space="preserve">this was </w:t>
      </w:r>
      <w:r w:rsidR="007063B4">
        <w:t xml:space="preserve">never </w:t>
      </w:r>
      <w:r w:rsidR="00741DCF">
        <w:t xml:space="preserve">the case: </w:t>
      </w:r>
      <w:r w:rsidR="00967188">
        <w:t>Deepfake</w:t>
      </w:r>
      <w:r w:rsidR="00AC736D">
        <w:t xml:space="preserve">s were </w:t>
      </w:r>
      <w:r w:rsidR="004F69E2">
        <w:t xml:space="preserve">just </w:t>
      </w:r>
      <w:r w:rsidR="000E5CDA">
        <w:t xml:space="preserve">as </w:t>
      </w:r>
      <w:r w:rsidR="00A923DE">
        <w:t xml:space="preserve">effective </w:t>
      </w:r>
      <w:r w:rsidR="000E5CDA">
        <w:t xml:space="preserve">in </w:t>
      </w:r>
      <w:r w:rsidR="007063B4">
        <w:t xml:space="preserve">altering </w:t>
      </w:r>
      <w:r w:rsidR="004C7FE5">
        <w:t xml:space="preserve">attitudes and intentions </w:t>
      </w:r>
      <w:r w:rsidR="000B6469">
        <w:t xml:space="preserve">as </w:t>
      </w:r>
      <w:r w:rsidR="00203946">
        <w:t xml:space="preserve">authentic </w:t>
      </w:r>
      <w:r w:rsidR="001B3B0D">
        <w:t xml:space="preserve">content </w:t>
      </w:r>
      <w:r w:rsidR="006B23B2">
        <w:t xml:space="preserve">(see Fig X.) </w:t>
      </w:r>
      <w:r w:rsidR="006B23B2" w:rsidRPr="006B23B2">
        <w:rPr>
          <w:highlight w:val="yellow"/>
        </w:rPr>
        <w:t>stats here</w:t>
      </w:r>
      <w:r w:rsidR="004C7FE5">
        <w:t>.</w:t>
      </w:r>
      <w:r w:rsidR="00712613">
        <w:t xml:space="preserve"> </w:t>
      </w:r>
    </w:p>
    <w:p w14:paraId="0368788D" w14:textId="7CAA9E42" w:rsidR="00EB5768" w:rsidRPr="00EB5768" w:rsidRDefault="00281E23" w:rsidP="00A50CBF">
      <w:pPr>
        <w:pStyle w:val="AbstractSummary"/>
        <w:ind w:firstLine="720"/>
      </w:pPr>
      <w:r>
        <w:t xml:space="preserve">It’s also important to </w:t>
      </w:r>
      <w:r w:rsidR="00973E95">
        <w:t xml:space="preserve">know if </w:t>
      </w:r>
      <w:r w:rsidR="00EC4B88">
        <w:t xml:space="preserve">(a) </w:t>
      </w:r>
      <w:r w:rsidR="0012612E">
        <w:t xml:space="preserve">people </w:t>
      </w:r>
      <w:r w:rsidR="00973E95">
        <w:t xml:space="preserve">are </w:t>
      </w:r>
      <w:r w:rsidR="0012612E">
        <w:t xml:space="preserve">aware </w:t>
      </w:r>
      <w:r w:rsidR="00240A32">
        <w:t xml:space="preserve">that </w:t>
      </w:r>
      <w:r w:rsidR="006E6A68">
        <w:t xml:space="preserve">online content </w:t>
      </w:r>
      <w:r w:rsidR="00AC736D">
        <w:t>can be Deepfaked</w:t>
      </w:r>
      <w:r w:rsidR="00240A32">
        <w:t xml:space="preserve">, </w:t>
      </w:r>
      <w:r w:rsidR="0012612E">
        <w:t xml:space="preserve">and </w:t>
      </w:r>
      <w:r w:rsidR="00A50CBF">
        <w:t xml:space="preserve">(b) </w:t>
      </w:r>
      <w:r w:rsidR="00973E95">
        <w:t xml:space="preserve">if </w:t>
      </w:r>
      <w:r w:rsidR="007063B4">
        <w:t xml:space="preserve">they </w:t>
      </w:r>
      <w:r w:rsidR="00973E95">
        <w:t xml:space="preserve">can </w:t>
      </w:r>
      <w:r w:rsidR="0012612E">
        <w:t xml:space="preserve">detect when they </w:t>
      </w:r>
      <w:r>
        <w:t xml:space="preserve">are </w:t>
      </w:r>
      <w:r w:rsidR="00AC736D">
        <w:t>be</w:t>
      </w:r>
      <w:r>
        <w:t>ing</w:t>
      </w:r>
      <w:r w:rsidR="00AC736D">
        <w:t xml:space="preserve"> </w:t>
      </w:r>
      <w:r w:rsidR="0012612E">
        <w:t>exposed to</w:t>
      </w:r>
      <w:r w:rsidR="00240A32">
        <w:t xml:space="preserve"> </w:t>
      </w:r>
      <w:r w:rsidR="006E6A68">
        <w:t>it</w:t>
      </w:r>
      <w:r w:rsidR="00973E95">
        <w:t>.</w:t>
      </w:r>
      <w:r w:rsidR="0012612E">
        <w:t xml:space="preserve"> </w:t>
      </w:r>
      <w:r w:rsidR="00A06501">
        <w:t xml:space="preserve">Our </w:t>
      </w:r>
      <w:r w:rsidR="00973E95">
        <w:t xml:space="preserve">findings </w:t>
      </w:r>
      <w:r w:rsidR="00240A32">
        <w:t xml:space="preserve">were not encouraging: </w:t>
      </w:r>
      <w:r w:rsidR="0012612E">
        <w:t xml:space="preserve">roughly half of those who </w:t>
      </w:r>
      <w:r w:rsidR="00EB5768">
        <w:t xml:space="preserve">took part </w:t>
      </w:r>
      <w:r w:rsidR="0012612E">
        <w:t xml:space="preserve">in our studies had never </w:t>
      </w:r>
      <w:r w:rsidR="00A50CBF">
        <w:t xml:space="preserve">previously </w:t>
      </w:r>
      <w:r w:rsidR="0012612E">
        <w:t xml:space="preserve">heard of Deepfaking (XX%), and </w:t>
      </w:r>
      <w:r w:rsidR="00EE6119">
        <w:t>even after they were</w:t>
      </w:r>
      <w:r w:rsidR="00EB5768">
        <w:t xml:space="preserve"> told what it entailed</w:t>
      </w:r>
      <w:r w:rsidR="00EE6119">
        <w:t xml:space="preserve">, </w:t>
      </w:r>
      <w:r w:rsidR="006C40B7">
        <w:t xml:space="preserve">many </w:t>
      </w:r>
      <w:r w:rsidR="0012612E">
        <w:t xml:space="preserve">were unable to </w:t>
      </w:r>
      <w:r w:rsidR="00240A32">
        <w:t xml:space="preserve">detect </w:t>
      </w:r>
      <w:r w:rsidR="00EE6119">
        <w:t xml:space="preserve">if </w:t>
      </w:r>
      <w:r w:rsidR="00A50CBF">
        <w:t xml:space="preserve">the video or audio they </w:t>
      </w:r>
      <w:r w:rsidR="00EE6119">
        <w:t xml:space="preserve">had </w:t>
      </w:r>
      <w:r w:rsidR="003A7BAF">
        <w:t xml:space="preserve">just </w:t>
      </w:r>
      <w:r w:rsidR="007E76C5">
        <w:t xml:space="preserve">encountered </w:t>
      </w:r>
      <w:r w:rsidR="00EE6119">
        <w:t xml:space="preserve">was genuine or synthetic in nature (i.e., they were unable to </w:t>
      </w:r>
      <w:r w:rsidR="00EE6119" w:rsidRPr="0042443E">
        <w:t>mak</w:t>
      </w:r>
      <w:r w:rsidR="00EE6119">
        <w:t>e</w:t>
      </w:r>
      <w:r w:rsidR="00EE6119" w:rsidRPr="0042443E">
        <w:t xml:space="preserve"> accurate </w:t>
      </w:r>
      <w:r w:rsidR="00EE6119">
        <w:t xml:space="preserve">or </w:t>
      </w:r>
      <w:r w:rsidR="00EE6119" w:rsidRPr="0042443E">
        <w:t>informed judgements</w:t>
      </w:r>
      <w:r w:rsidR="00EE6119">
        <w:t xml:space="preserve"> </w:t>
      </w:r>
      <w:r w:rsidR="00EB5768">
        <w:t xml:space="preserve">about the authenticity of </w:t>
      </w:r>
      <w:r w:rsidR="007E76C5">
        <w:t xml:space="preserve">online </w:t>
      </w:r>
      <w:r w:rsidR="00EB5768">
        <w:t>content</w:t>
      </w:r>
      <w:r w:rsidR="00EE6119">
        <w:t>)</w:t>
      </w:r>
      <w:r w:rsidR="00EB5768">
        <w:t xml:space="preserve"> </w:t>
      </w:r>
      <w:r w:rsidR="00EB5768" w:rsidRPr="00EB5768">
        <w:rPr>
          <w:highlight w:val="yellow"/>
        </w:rPr>
        <w:t>stats here</w:t>
      </w:r>
      <w:r w:rsidR="00EB5768">
        <w:t>.</w:t>
      </w:r>
      <w:r w:rsidR="003A7BAF">
        <w:t xml:space="preserve"> </w:t>
      </w:r>
      <w:r w:rsidR="00A06501">
        <w:t>That said</w:t>
      </w:r>
      <w:r w:rsidR="003A7BAF">
        <w:t xml:space="preserve">, </w:t>
      </w:r>
      <w:r w:rsidR="00B85A49">
        <w:t xml:space="preserve">people </w:t>
      </w:r>
      <w:r w:rsidR="00EB5768" w:rsidRPr="00EB5768">
        <w:rPr>
          <w:lang w:val="en-BE"/>
        </w:rPr>
        <w:t xml:space="preserve">who </w:t>
      </w:r>
      <w:r w:rsidR="003A7BAF">
        <w:t xml:space="preserve">were </w:t>
      </w:r>
      <w:r w:rsidR="00A06501">
        <w:t xml:space="preserve">previously </w:t>
      </w:r>
      <w:r w:rsidR="003A7BAF">
        <w:t xml:space="preserve">aware of </w:t>
      </w:r>
      <w:proofErr w:type="spellStart"/>
      <w:r w:rsidR="00EB5768" w:rsidRPr="00EB5768">
        <w:rPr>
          <w:lang w:val="en-BE"/>
        </w:rPr>
        <w:t>Deepfak</w:t>
      </w:r>
      <w:r w:rsidR="00B85A49">
        <w:t>ing</w:t>
      </w:r>
      <w:proofErr w:type="spellEnd"/>
      <w:r w:rsidR="00EB5768" w:rsidRPr="00EB5768">
        <w:rPr>
          <w:lang w:val="en-BE"/>
        </w:rPr>
        <w:t xml:space="preserve"> were </w:t>
      </w:r>
      <w:r w:rsidR="00EB5768">
        <w:t xml:space="preserve">XX </w:t>
      </w:r>
      <w:r w:rsidR="00EB5768" w:rsidRPr="00EB5768">
        <w:rPr>
          <w:lang w:val="en-BE"/>
        </w:rPr>
        <w:t xml:space="preserve">times more likely to detect </w:t>
      </w:r>
      <w:r w:rsidR="006D47BC">
        <w:t xml:space="preserve">when they were </w:t>
      </w:r>
      <w:r w:rsidR="00EB5768">
        <w:t xml:space="preserve">exposed to a </w:t>
      </w:r>
      <w:r w:rsidR="00973E95">
        <w:t xml:space="preserve">forgery </w:t>
      </w:r>
      <w:r w:rsidR="006C40B7">
        <w:t xml:space="preserve">relative </w:t>
      </w:r>
      <w:r w:rsidR="00EB5768">
        <w:t xml:space="preserve">to </w:t>
      </w:r>
      <w:r w:rsidR="003A7BAF">
        <w:t xml:space="preserve">their </w:t>
      </w:r>
      <w:r w:rsidR="00EB5768">
        <w:t>un</w:t>
      </w:r>
      <w:r w:rsidR="00EB5768" w:rsidRPr="00EB5768">
        <w:rPr>
          <w:lang w:val="en-BE"/>
        </w:rPr>
        <w:t xml:space="preserve">aware </w:t>
      </w:r>
      <w:r w:rsidR="003A7BAF">
        <w:t>counterparts</w:t>
      </w:r>
      <w:r w:rsidR="006C40B7">
        <w:t>.</w:t>
      </w:r>
      <w:r w:rsidR="003A7BAF">
        <w:t xml:space="preserve"> </w:t>
      </w:r>
      <w:r w:rsidR="00EB5768" w:rsidRPr="00EB5768">
        <w:rPr>
          <w:highlight w:val="yellow"/>
        </w:rPr>
        <w:t>stats here</w:t>
      </w:r>
      <w:r w:rsidR="00EB5768">
        <w:t>.</w:t>
      </w:r>
      <w:r w:rsidR="00BE0052">
        <w:t xml:space="preserve"> </w:t>
      </w:r>
    </w:p>
    <w:p w14:paraId="5640BD31" w14:textId="28541B67" w:rsidR="003B7EE7" w:rsidRDefault="00F53F7E" w:rsidP="00A50CBF">
      <w:pPr>
        <w:pStyle w:val="AbstractSummary"/>
        <w:ind w:firstLine="720"/>
      </w:pPr>
      <w:r>
        <w:t xml:space="preserve">Finally, </w:t>
      </w:r>
      <w:r w:rsidR="00A50CBF">
        <w:t xml:space="preserve">is it the case that </w:t>
      </w:r>
      <w:r w:rsidR="00416109">
        <w:t xml:space="preserve">an awareness of Deepfaking, or </w:t>
      </w:r>
      <w:r w:rsidR="0062415E">
        <w:t xml:space="preserve">an </w:t>
      </w:r>
      <w:r w:rsidR="00416109">
        <w:t xml:space="preserve">ability to detect when it is present, </w:t>
      </w:r>
      <w:r w:rsidR="00A50CBF">
        <w:t>protects the viewer from its influence</w:t>
      </w:r>
      <w:r w:rsidR="00416109">
        <w:t xml:space="preserve">? </w:t>
      </w:r>
      <w:r w:rsidR="00A50CBF">
        <w:t xml:space="preserve">Unfortunately, </w:t>
      </w:r>
      <w:r w:rsidR="00416109">
        <w:t xml:space="preserve">this was </w:t>
      </w:r>
      <w:r w:rsidR="0062415E">
        <w:t xml:space="preserve">never </w:t>
      </w:r>
      <w:r w:rsidR="00416109">
        <w:t>the case</w:t>
      </w:r>
      <w:r w:rsidR="00A50CBF">
        <w:t xml:space="preserve"> in our studies</w:t>
      </w:r>
      <w:r w:rsidR="00843C99">
        <w:t xml:space="preserve">: </w:t>
      </w:r>
      <w:r w:rsidR="00A50CBF">
        <w:t xml:space="preserve">these </w:t>
      </w:r>
      <w:r w:rsidR="00843C99">
        <w:t xml:space="preserve">individuals were </w:t>
      </w:r>
      <w:r w:rsidR="00806814">
        <w:t xml:space="preserve">just as likely to be manipulated </w:t>
      </w:r>
      <w:r w:rsidR="00843C99">
        <w:t>by Deepfake</w:t>
      </w:r>
      <w:r w:rsidR="00A50CBF">
        <w:t>s</w:t>
      </w:r>
      <w:r w:rsidR="00843C99">
        <w:t xml:space="preserve"> </w:t>
      </w:r>
      <w:r w:rsidR="00806814">
        <w:t xml:space="preserve">as those </w:t>
      </w:r>
      <w:r w:rsidR="00DF30AC">
        <w:t xml:space="preserve">without </w:t>
      </w:r>
      <w:r w:rsidR="006C40B7">
        <w:t xml:space="preserve">awareness or </w:t>
      </w:r>
      <w:r w:rsidR="00DF30AC">
        <w:t xml:space="preserve">who </w:t>
      </w:r>
      <w:r w:rsidR="006C40B7">
        <w:t xml:space="preserve">thought </w:t>
      </w:r>
      <w:r w:rsidR="00A50CBF">
        <w:t xml:space="preserve">a </w:t>
      </w:r>
      <w:r w:rsidR="0062415E">
        <w:t xml:space="preserve">Deepfaked </w:t>
      </w:r>
      <w:r w:rsidR="006C40B7">
        <w:t xml:space="preserve">was genuine </w:t>
      </w:r>
      <w:r w:rsidR="009B01D0">
        <w:t>(see Fig. X</w:t>
      </w:r>
      <w:r w:rsidR="006C40B7">
        <w:t xml:space="preserve">) </w:t>
      </w:r>
      <w:r w:rsidR="009B01D0" w:rsidRPr="561A99A2">
        <w:rPr>
          <w:highlight w:val="yellow"/>
        </w:rPr>
        <w:t>stats here</w:t>
      </w:r>
      <w:r w:rsidR="00806814">
        <w:t>.</w:t>
      </w:r>
      <w:r w:rsidR="00491BBE">
        <w:t xml:space="preserve"> Even those who were both aware </w:t>
      </w:r>
      <w:r w:rsidR="00491BBE" w:rsidRPr="00DF30AC">
        <w:rPr>
          <w:i/>
          <w:iCs/>
        </w:rPr>
        <w:t>and</w:t>
      </w:r>
      <w:r w:rsidR="00491BBE">
        <w:t xml:space="preserve"> who detected </w:t>
      </w:r>
      <w:r w:rsidR="00DF30AC">
        <w:t xml:space="preserve">the Deepfake </w:t>
      </w:r>
      <w:r w:rsidR="00491BBE">
        <w:t>still fe</w:t>
      </w:r>
      <w:r w:rsidR="0062415E">
        <w:t>l</w:t>
      </w:r>
      <w:r w:rsidR="00491BBE">
        <w:t xml:space="preserve">l prey to </w:t>
      </w:r>
      <w:r w:rsidR="00DF30AC">
        <w:t xml:space="preserve">its </w:t>
      </w:r>
      <w:r w:rsidR="00491BBE">
        <w:t xml:space="preserve">influence. </w:t>
      </w:r>
    </w:p>
    <w:p w14:paraId="1DCD79CE" w14:textId="7A6A2265" w:rsidR="008C305D" w:rsidRDefault="008A3195" w:rsidP="006459F2">
      <w:pPr>
        <w:pStyle w:val="AbstractSummary"/>
        <w:ind w:firstLine="720"/>
      </w:pPr>
      <w:r>
        <w:t>In short</w:t>
      </w:r>
      <w:r w:rsidR="000D39D7">
        <w:t xml:space="preserve">, </w:t>
      </w:r>
      <w:r>
        <w:t xml:space="preserve">Deepfakes do not need to be undetectable or even perfectly convincing in order to psychologically impact </w:t>
      </w:r>
      <w:r w:rsidR="00C277E4">
        <w:t>the viewer</w:t>
      </w:r>
      <w:r>
        <w:t xml:space="preserve">. They </w:t>
      </w:r>
      <w:r w:rsidR="006B4BD2">
        <w:t xml:space="preserve">can be used to </w:t>
      </w:r>
      <w:r w:rsidR="00CA3D7C">
        <w:t>manipulat</w:t>
      </w:r>
      <w:r w:rsidR="006B4BD2">
        <w:t>e</w:t>
      </w:r>
      <w:r w:rsidR="00CA3D7C">
        <w:t xml:space="preserve"> </w:t>
      </w:r>
      <w:r w:rsidR="00CF79FF">
        <w:t>attitudes and intentions</w:t>
      </w:r>
      <w:r w:rsidR="006459F2">
        <w:t xml:space="preserve"> </w:t>
      </w:r>
      <w:r w:rsidR="00D1196E">
        <w:t xml:space="preserve">just </w:t>
      </w:r>
      <w:r w:rsidR="006459F2">
        <w:t xml:space="preserve">as effectively as </w:t>
      </w:r>
      <w:r w:rsidR="00C277E4">
        <w:t xml:space="preserve">authentic </w:t>
      </w:r>
      <w:r w:rsidR="000D39D7">
        <w:t>content</w:t>
      </w:r>
      <w:r>
        <w:t>.</w:t>
      </w:r>
      <w:r w:rsidR="000D39D7">
        <w:t xml:space="preserve"> </w:t>
      </w:r>
      <w:r>
        <w:t>M</w:t>
      </w:r>
      <w:r w:rsidR="00CF79FF">
        <w:t xml:space="preserve">any </w:t>
      </w:r>
      <w:r w:rsidR="007141B0">
        <w:t xml:space="preserve">are </w:t>
      </w:r>
      <w:r w:rsidR="000D39D7">
        <w:t xml:space="preserve">unaware </w:t>
      </w:r>
      <w:r w:rsidR="00CF79FF">
        <w:t xml:space="preserve">of </w:t>
      </w:r>
      <w:r w:rsidR="00CD1F72">
        <w:t xml:space="preserve">this new </w:t>
      </w:r>
      <w:r w:rsidR="00CF79FF">
        <w:t xml:space="preserve">technology, find it difficult </w:t>
      </w:r>
      <w:r w:rsidR="00CF79FF">
        <w:lastRenderedPageBreak/>
        <w:t>to</w:t>
      </w:r>
      <w:r>
        <w:t xml:space="preserve"> detect when they are being exposed to it, and neither awareness </w:t>
      </w:r>
      <w:r w:rsidR="002B75D3">
        <w:t>n</w:t>
      </w:r>
      <w:r>
        <w:t xml:space="preserve">or detection </w:t>
      </w:r>
      <w:r w:rsidR="00D1196E">
        <w:t>serve</w:t>
      </w:r>
      <w:r w:rsidR="00A50CBF">
        <w:t>d</w:t>
      </w:r>
      <w:r w:rsidR="00D1196E">
        <w:t xml:space="preserve"> to </w:t>
      </w:r>
      <w:r>
        <w:t xml:space="preserve">protect individuals from its influence. </w:t>
      </w:r>
    </w:p>
    <w:p w14:paraId="6D3805EF" w14:textId="5BDE25E5" w:rsidR="0072452D" w:rsidRDefault="003A1232" w:rsidP="004E3AF3">
      <w:pPr>
        <w:pStyle w:val="AbstractSummary"/>
        <w:ind w:firstLine="720"/>
        <w:rPr>
          <w:rStyle w:val="scayt-misspell-word"/>
        </w:rPr>
      </w:pPr>
      <w:r>
        <w:rPr>
          <w:rStyle w:val="scayt-misspell-word"/>
        </w:rPr>
        <w:t xml:space="preserve">Given the dangers posed by </w:t>
      </w:r>
      <w:r w:rsidR="0093594B">
        <w:rPr>
          <w:rStyle w:val="scayt-misspell-word"/>
        </w:rPr>
        <w:t>malicious synthetic content (</w:t>
      </w:r>
      <w:r>
        <w:rPr>
          <w:rStyle w:val="scayt-misspell-word"/>
        </w:rPr>
        <w:t>Deepfakes</w:t>
      </w:r>
      <w:r w:rsidR="0093594B">
        <w:rPr>
          <w:rStyle w:val="scayt-misspell-word"/>
        </w:rPr>
        <w:t>)</w:t>
      </w:r>
      <w:r>
        <w:rPr>
          <w:rStyle w:val="scayt-misspell-word"/>
        </w:rPr>
        <w:t xml:space="preserve"> </w:t>
      </w:r>
      <w:r w:rsidR="00F7637A">
        <w:rPr>
          <w:rStyle w:val="scayt-misspell-word"/>
        </w:rPr>
        <w:t xml:space="preserve">politicians are </w:t>
      </w:r>
      <w:r w:rsidR="00541950">
        <w:rPr>
          <w:rStyle w:val="scayt-misspell-word"/>
        </w:rPr>
        <w:t xml:space="preserve">looking to the </w:t>
      </w:r>
      <w:r w:rsidR="00F7637A">
        <w:rPr>
          <w:rStyle w:val="scayt-misspell-word"/>
        </w:rPr>
        <w:t xml:space="preserve">law to </w:t>
      </w:r>
      <w:r w:rsidR="00812DA3">
        <w:rPr>
          <w:rStyle w:val="scayt-misspell-word"/>
        </w:rPr>
        <w:t xml:space="preserve">help </w:t>
      </w:r>
      <w:r w:rsidR="0093594B">
        <w:rPr>
          <w:rStyle w:val="scayt-misspell-word"/>
        </w:rPr>
        <w:t>regulate</w:t>
      </w:r>
      <w:r w:rsidR="0066327E">
        <w:rPr>
          <w:rStyle w:val="scayt-misspell-word"/>
        </w:rPr>
        <w:t xml:space="preserve"> </w:t>
      </w:r>
      <w:r w:rsidR="00F7637A">
        <w:rPr>
          <w:rStyle w:val="scayt-misspell-word"/>
        </w:rPr>
        <w:t xml:space="preserve">its creation </w:t>
      </w:r>
      <w:r w:rsidR="00B603CF">
        <w:rPr>
          <w:rStyle w:val="scayt-misspell-word"/>
        </w:rPr>
        <w:t xml:space="preserve">and </w:t>
      </w:r>
      <w:r w:rsidR="00F7637A">
        <w:rPr>
          <w:rStyle w:val="scayt-misspell-word"/>
        </w:rPr>
        <w:t>spread</w:t>
      </w:r>
      <w:r w:rsidR="00541950">
        <w:rPr>
          <w:rStyle w:val="scayt-misspell-word"/>
        </w:rPr>
        <w:t xml:space="preserve"> while i</w:t>
      </w:r>
      <w:r w:rsidR="00F7637A">
        <w:rPr>
          <w:rStyle w:val="scayt-misspell-word"/>
        </w:rPr>
        <w:t xml:space="preserve">ndustry leaders </w:t>
      </w:r>
      <w:r w:rsidR="00541950">
        <w:rPr>
          <w:rStyle w:val="scayt-misspell-word"/>
        </w:rPr>
        <w:t xml:space="preserve">invest in </w:t>
      </w:r>
      <w:r w:rsidR="00115E70">
        <w:rPr>
          <w:rStyle w:val="scayt-misspell-word"/>
        </w:rPr>
        <w:t>t</w:t>
      </w:r>
      <w:r w:rsidR="0093594B">
        <w:rPr>
          <w:rStyle w:val="scayt-misspell-word"/>
        </w:rPr>
        <w:t>echnolog</w:t>
      </w:r>
      <w:r w:rsidR="00F7637A">
        <w:rPr>
          <w:rStyle w:val="scayt-misspell-word"/>
        </w:rPr>
        <w:t xml:space="preserve">ical solutions to help </w:t>
      </w:r>
      <w:r w:rsidR="00541950">
        <w:rPr>
          <w:rStyle w:val="scayt-misspell-word"/>
        </w:rPr>
        <w:t xml:space="preserve">consumers </w:t>
      </w:r>
      <w:r w:rsidR="0093594B">
        <w:rPr>
          <w:rStyle w:val="scayt-misspell-word"/>
        </w:rPr>
        <w:t xml:space="preserve">detect </w:t>
      </w:r>
      <w:r w:rsidR="00F7637A">
        <w:rPr>
          <w:rStyle w:val="scayt-misspell-word"/>
        </w:rPr>
        <w:t xml:space="preserve">and recognize </w:t>
      </w:r>
      <w:r w:rsidR="004E3AF3">
        <w:rPr>
          <w:rStyle w:val="scayt-misspell-word"/>
        </w:rPr>
        <w:t>when they are exposed to it</w:t>
      </w:r>
      <w:r w:rsidR="0093594B">
        <w:rPr>
          <w:rStyle w:val="scayt-misspell-word"/>
        </w:rPr>
        <w:t xml:space="preserve">. </w:t>
      </w:r>
      <w:r w:rsidR="00541950">
        <w:rPr>
          <w:rStyle w:val="scayt-misspell-word"/>
        </w:rPr>
        <w:t xml:space="preserve">Our </w:t>
      </w:r>
      <w:r w:rsidR="00115E70">
        <w:rPr>
          <w:rStyle w:val="scayt-misspell-word"/>
        </w:rPr>
        <w:t xml:space="preserve">findings </w:t>
      </w:r>
      <w:r w:rsidR="004E3AF3">
        <w:rPr>
          <w:rStyle w:val="scayt-misspell-word"/>
        </w:rPr>
        <w:t xml:space="preserve">suggest that this won’t be enough: </w:t>
      </w:r>
      <w:r w:rsidR="0093594B">
        <w:rPr>
          <w:rStyle w:val="scayt-misspell-word"/>
        </w:rPr>
        <w:t xml:space="preserve">a single brief </w:t>
      </w:r>
      <w:r w:rsidR="0072452D">
        <w:rPr>
          <w:rStyle w:val="scayt-misspell-word"/>
        </w:rPr>
        <w:t xml:space="preserve">exposure to </w:t>
      </w:r>
      <w:r w:rsidR="0093594B">
        <w:rPr>
          <w:rStyle w:val="scayt-misspell-word"/>
        </w:rPr>
        <w:t xml:space="preserve">a </w:t>
      </w:r>
      <w:r w:rsidR="0072452D">
        <w:rPr>
          <w:rStyle w:val="scayt-misspell-word"/>
        </w:rPr>
        <w:t>Deepfake</w:t>
      </w:r>
      <w:r w:rsidR="0093594B">
        <w:rPr>
          <w:rStyle w:val="scayt-misspell-word"/>
        </w:rPr>
        <w:t xml:space="preserve"> </w:t>
      </w:r>
      <w:r w:rsidR="0072452D">
        <w:rPr>
          <w:rStyle w:val="scayt-misspell-word"/>
        </w:rPr>
        <w:t xml:space="preserve">quickly and effectively </w:t>
      </w:r>
      <w:r w:rsidR="0093594B">
        <w:rPr>
          <w:rStyle w:val="scayt-misspell-word"/>
        </w:rPr>
        <w:t>shift</w:t>
      </w:r>
      <w:r w:rsidR="004E3AF3">
        <w:rPr>
          <w:rStyle w:val="scayt-misspell-word"/>
        </w:rPr>
        <w:t>ed</w:t>
      </w:r>
      <w:r w:rsidR="0093594B">
        <w:rPr>
          <w:rStyle w:val="scayt-misspell-word"/>
        </w:rPr>
        <w:t xml:space="preserve"> (unconscious) thought and feeling, even when people </w:t>
      </w:r>
      <w:r w:rsidR="004E3AF3">
        <w:rPr>
          <w:rStyle w:val="scayt-misspell-word"/>
        </w:rPr>
        <w:t xml:space="preserve">were </w:t>
      </w:r>
      <w:r w:rsidR="0093594B">
        <w:rPr>
          <w:rStyle w:val="scayt-misspell-word"/>
        </w:rPr>
        <w:t xml:space="preserve">aware </w:t>
      </w:r>
      <w:r w:rsidR="00115E70">
        <w:rPr>
          <w:rStyle w:val="scayt-misspell-word"/>
        </w:rPr>
        <w:t xml:space="preserve">of </w:t>
      </w:r>
      <w:r w:rsidR="0066327E">
        <w:rPr>
          <w:rStyle w:val="scayt-misspell-word"/>
        </w:rPr>
        <w:t xml:space="preserve">Deepfaking </w:t>
      </w:r>
      <w:r w:rsidR="0093594B">
        <w:rPr>
          <w:rStyle w:val="scayt-misspell-word"/>
        </w:rPr>
        <w:t>and detect</w:t>
      </w:r>
      <w:r w:rsidR="004E3AF3">
        <w:rPr>
          <w:rStyle w:val="scayt-misspell-word"/>
        </w:rPr>
        <w:t>ed</w:t>
      </w:r>
      <w:r w:rsidR="0093594B">
        <w:rPr>
          <w:rStyle w:val="scayt-misspell-word"/>
        </w:rPr>
        <w:t xml:space="preserve"> </w:t>
      </w:r>
      <w:r w:rsidR="00115E70">
        <w:rPr>
          <w:rStyle w:val="scayt-misspell-word"/>
        </w:rPr>
        <w:t xml:space="preserve">when </w:t>
      </w:r>
      <w:r w:rsidR="0093594B">
        <w:rPr>
          <w:rStyle w:val="scayt-misspell-word"/>
        </w:rPr>
        <w:t xml:space="preserve">they </w:t>
      </w:r>
      <w:r w:rsidR="00DC21B1">
        <w:rPr>
          <w:rStyle w:val="scayt-misspell-word"/>
        </w:rPr>
        <w:t xml:space="preserve">were </w:t>
      </w:r>
      <w:r w:rsidR="0093594B">
        <w:rPr>
          <w:rStyle w:val="scayt-misspell-word"/>
        </w:rPr>
        <w:t xml:space="preserve">being exposed to </w:t>
      </w:r>
      <w:r w:rsidR="00DC21B1">
        <w:rPr>
          <w:rStyle w:val="scayt-misspell-word"/>
        </w:rPr>
        <w:t>it</w:t>
      </w:r>
      <w:r w:rsidR="0093594B">
        <w:rPr>
          <w:rStyle w:val="scayt-misspell-word"/>
        </w:rPr>
        <w:t xml:space="preserve">. </w:t>
      </w:r>
    </w:p>
    <w:p w14:paraId="76901695" w14:textId="5B33795B" w:rsidR="004B14BC" w:rsidRDefault="00115E70" w:rsidP="00E12267">
      <w:pPr>
        <w:pStyle w:val="AbstractSummary"/>
        <w:ind w:firstLine="720"/>
      </w:pPr>
      <w:r>
        <w:rPr>
          <w:rStyle w:val="scayt-misspell-word"/>
        </w:rPr>
        <w:t xml:space="preserve">What </w:t>
      </w:r>
      <w:r w:rsidR="004E3AF3">
        <w:rPr>
          <w:rStyle w:val="scayt-misspell-word"/>
        </w:rPr>
        <w:t xml:space="preserve">is </w:t>
      </w:r>
      <w:r>
        <w:rPr>
          <w:rStyle w:val="scayt-misspell-word"/>
        </w:rPr>
        <w:t>need</w:t>
      </w:r>
      <w:r w:rsidR="0066327E">
        <w:rPr>
          <w:rStyle w:val="scayt-misspell-word"/>
        </w:rPr>
        <w:t>ed</w:t>
      </w:r>
      <w:r>
        <w:rPr>
          <w:rStyle w:val="scayt-misspell-word"/>
        </w:rPr>
        <w:t xml:space="preserve"> </w:t>
      </w:r>
      <w:r w:rsidR="004E3AF3">
        <w:rPr>
          <w:rStyle w:val="scayt-misspell-word"/>
        </w:rPr>
        <w:t xml:space="preserve">then is a better understanding of the </w:t>
      </w:r>
      <w:r w:rsidR="008D6B2F" w:rsidRPr="00DC2744">
        <w:rPr>
          <w:i/>
          <w:iCs/>
        </w:rPr>
        <w:t>psychology</w:t>
      </w:r>
      <w:r w:rsidR="008D6B2F">
        <w:t xml:space="preserve"> of Deepfakes</w:t>
      </w:r>
      <w:r w:rsidR="00541950">
        <w:t xml:space="preserve"> - and in particular - how they </w:t>
      </w:r>
      <w:r w:rsidR="008D6B2F">
        <w:t xml:space="preserve">exploit our cognitive biases, vulnerabilities, and limitations for maladaptive ends. </w:t>
      </w:r>
      <w:r w:rsidR="00133383">
        <w:t xml:space="preserve">We need to </w:t>
      </w:r>
      <w:r w:rsidR="00284FB4">
        <w:t xml:space="preserve">identify </w:t>
      </w:r>
      <w:r w:rsidR="00133383">
        <w:t xml:space="preserve">the </w:t>
      </w:r>
      <w:r w:rsidR="00284FB4">
        <w:t>properties of individual</w:t>
      </w:r>
      <w:r w:rsidR="00133383">
        <w:t>s</w:t>
      </w:r>
      <w:r w:rsidR="004B14BC">
        <w:t>,</w:t>
      </w:r>
      <w:r w:rsidR="00284FB4">
        <w:t xml:space="preserve"> </w:t>
      </w:r>
      <w:r w:rsidR="005977DF">
        <w:t>situation</w:t>
      </w:r>
      <w:r w:rsidR="00133383">
        <w:t>s</w:t>
      </w:r>
      <w:r w:rsidR="005977DF">
        <w:t xml:space="preserve">, and/or </w:t>
      </w:r>
      <w:r w:rsidR="00284FB4">
        <w:t xml:space="preserve">content </w:t>
      </w:r>
      <w:r w:rsidR="00AE0BF0">
        <w:t xml:space="preserve">that </w:t>
      </w:r>
      <w:r w:rsidR="00BD1049">
        <w:t xml:space="preserve">increase the chances </w:t>
      </w:r>
      <w:r w:rsidR="00133383">
        <w:t xml:space="preserve">that </w:t>
      </w:r>
      <w:r w:rsidR="00BD1049">
        <w:t xml:space="preserve">Deepfakes </w:t>
      </w:r>
      <w:r w:rsidR="00133383">
        <w:t xml:space="preserve">are </w:t>
      </w:r>
      <w:r w:rsidR="00AE0BF0">
        <w:t xml:space="preserve">believed and spread </w:t>
      </w:r>
      <w:r w:rsidR="00EB7BA6">
        <w:t xml:space="preserve">versus </w:t>
      </w:r>
      <w:r w:rsidR="00BD1049">
        <w:t>detect</w:t>
      </w:r>
      <w:r w:rsidR="00AE0BF0">
        <w:t>ed</w:t>
      </w:r>
      <w:r w:rsidR="00BD1049">
        <w:t xml:space="preserve"> and reject</w:t>
      </w:r>
      <w:r w:rsidR="00AE0BF0">
        <w:t xml:space="preserve">ed. </w:t>
      </w:r>
      <w:r w:rsidR="00133383">
        <w:t xml:space="preserve">We need to </w:t>
      </w:r>
      <w:r w:rsidR="004B14BC">
        <w:t xml:space="preserve">examine if these </w:t>
      </w:r>
      <w:r w:rsidR="008E1D04">
        <w:t xml:space="preserve">lies root themselves quickly and deeply in our minds, and linger on long after efforts to debunk them have </w:t>
      </w:r>
      <w:r w:rsidR="00EF3543">
        <w:t xml:space="preserve">ended </w:t>
      </w:r>
      <w:r w:rsidR="004B14BC">
        <w:t xml:space="preserve">(as is the case with fake news; </w:t>
      </w:r>
      <w:r w:rsidR="008E1D04">
        <w:t>[ref]</w:t>
      </w:r>
      <w:r w:rsidR="004B14BC">
        <w:t>)</w:t>
      </w:r>
      <w:r w:rsidR="008E1D04">
        <w:t xml:space="preserve">. </w:t>
      </w:r>
      <w:r w:rsidR="00EF3543">
        <w:t xml:space="preserve">If so, then approaches </w:t>
      </w:r>
      <w:r w:rsidR="00E12267">
        <w:t xml:space="preserve">currently </w:t>
      </w:r>
      <w:r w:rsidR="00284FB4">
        <w:t xml:space="preserve">favored by tech companies, </w:t>
      </w:r>
      <w:r w:rsidR="00BD1049">
        <w:t xml:space="preserve">such as </w:t>
      </w:r>
      <w:r w:rsidR="00EF3543">
        <w:t>tagging Deepfaked videos with a warning</w:t>
      </w:r>
      <w:r w:rsidR="00284FB4">
        <w:t>,</w:t>
      </w:r>
      <w:r w:rsidR="00EF3543">
        <w:t xml:space="preserve"> may be </w:t>
      </w:r>
      <w:r w:rsidR="001D2A83">
        <w:t xml:space="preserve">less </w:t>
      </w:r>
      <w:r w:rsidR="00EF3543">
        <w:t xml:space="preserve">effective </w:t>
      </w:r>
      <w:r w:rsidR="001D2A83">
        <w:t xml:space="preserve">than </w:t>
      </w:r>
      <w:r w:rsidR="00541950">
        <w:t xml:space="preserve">now </w:t>
      </w:r>
      <w:r w:rsidR="00E12267">
        <w:t xml:space="preserve">assumed </w:t>
      </w:r>
      <w:r w:rsidR="00EF3543">
        <w:t xml:space="preserve">[ref]. </w:t>
      </w:r>
      <w:r w:rsidR="00F05669">
        <w:t xml:space="preserve">We also need to </w:t>
      </w:r>
      <w:r w:rsidR="004B14BC">
        <w:t xml:space="preserve">examine if Deepfakes can be used to </w:t>
      </w:r>
      <w:r w:rsidR="00B10E74">
        <w:t xml:space="preserve">manipulate what we remember, either by </w:t>
      </w:r>
      <w:r w:rsidR="004B14BC">
        <w:t xml:space="preserve">trigger Mandela effects (i.e., </w:t>
      </w:r>
      <w:r w:rsidR="00541950">
        <w:t xml:space="preserve">installing </w:t>
      </w:r>
      <w:r w:rsidR="005977DF">
        <w:t xml:space="preserve">false </w:t>
      </w:r>
      <w:r w:rsidR="004B14BC">
        <w:t>memories that never happened</w:t>
      </w:r>
      <w:r w:rsidR="00374816">
        <w:t>)</w:t>
      </w:r>
      <w:r w:rsidR="004B14BC">
        <w:t xml:space="preserve"> or </w:t>
      </w:r>
      <w:r w:rsidR="00B10E74">
        <w:t xml:space="preserve">by altering </w:t>
      </w:r>
      <w:r w:rsidR="00F05669">
        <w:t xml:space="preserve">genuine </w:t>
      </w:r>
      <w:r w:rsidR="004B14BC">
        <w:t>memories</w:t>
      </w:r>
      <w:r w:rsidR="00374816">
        <w:t xml:space="preserve"> </w:t>
      </w:r>
      <w:r w:rsidR="00541950">
        <w:t xml:space="preserve">that did </w:t>
      </w:r>
      <w:r w:rsidR="005977DF">
        <w:t>[ref]</w:t>
      </w:r>
      <w:r w:rsidR="004B14BC">
        <w:t>.</w:t>
      </w:r>
      <w:r w:rsidR="005977DF">
        <w:t xml:space="preserve"> If </w:t>
      </w:r>
      <w:r w:rsidR="000B6469">
        <w:t xml:space="preserve">they </w:t>
      </w:r>
      <w:r w:rsidR="00541950">
        <w:t xml:space="preserve">can </w:t>
      </w:r>
      <w:r w:rsidR="00FB5177">
        <w:t xml:space="preserve">influence </w:t>
      </w:r>
      <w:r w:rsidR="00DC21B1">
        <w:t xml:space="preserve">memory </w:t>
      </w:r>
      <w:r w:rsidR="005977DF">
        <w:t xml:space="preserve">then it is not only the present and future that </w:t>
      </w:r>
      <w:r w:rsidR="00B10E74">
        <w:t>can</w:t>
      </w:r>
      <w:r w:rsidR="009C4EA1">
        <w:t xml:space="preserve"> b</w:t>
      </w:r>
      <w:r w:rsidR="00B10E74">
        <w:t xml:space="preserve">e </w:t>
      </w:r>
      <w:r w:rsidR="00DC21B1">
        <w:t xml:space="preserve">influenced </w:t>
      </w:r>
      <w:r w:rsidR="005977DF">
        <w:t>but also the past.</w:t>
      </w:r>
    </w:p>
    <w:p w14:paraId="1383BD28" w14:textId="377B354F" w:rsidR="008603A5" w:rsidRDefault="004B14BC" w:rsidP="00A30B68">
      <w:pPr>
        <w:pStyle w:val="AbstractSummary"/>
        <w:ind w:firstLine="720"/>
      </w:pPr>
      <w:r>
        <w:t xml:space="preserve">Perhaps </w:t>
      </w:r>
      <w:r w:rsidR="00D92873">
        <w:t xml:space="preserve">the most dangerous aspect of </w:t>
      </w:r>
      <w:r w:rsidR="00EF3543">
        <w:t xml:space="preserve">Deepfakes is their </w:t>
      </w:r>
      <w:r w:rsidR="0068574D">
        <w:t xml:space="preserve">capacity </w:t>
      </w:r>
      <w:r w:rsidR="00EF3543">
        <w:t xml:space="preserve">to </w:t>
      </w:r>
      <w:r w:rsidR="00A50181">
        <w:t xml:space="preserve">erode </w:t>
      </w:r>
      <w:r>
        <w:t xml:space="preserve">our </w:t>
      </w:r>
      <w:r w:rsidR="005E2BC3">
        <w:t xml:space="preserve">underlying </w:t>
      </w:r>
      <w:r w:rsidR="00B421B6">
        <w:t>belief</w:t>
      </w:r>
      <w:r w:rsidR="0068574D">
        <w:t xml:space="preserve"> </w:t>
      </w:r>
      <w:r w:rsidR="004E2139">
        <w:t xml:space="preserve">in </w:t>
      </w:r>
      <w:r w:rsidR="00A50181">
        <w:t xml:space="preserve">what is real and </w:t>
      </w:r>
      <w:r w:rsidR="00EF3543">
        <w:t xml:space="preserve">what </w:t>
      </w:r>
      <w:r w:rsidR="00A50181">
        <w:t xml:space="preserve">can be trusted. </w:t>
      </w:r>
      <w:r w:rsidR="003E4641">
        <w:t xml:space="preserve">Instead of </w:t>
      </w:r>
      <w:r w:rsidR="005E2BC3">
        <w:t xml:space="preserve">asking if a specific </w:t>
      </w:r>
      <w:r w:rsidR="004E2139">
        <w:t xml:space="preserve">image, video, </w:t>
      </w:r>
      <w:r w:rsidR="005E2BC3">
        <w:t xml:space="preserve">or </w:t>
      </w:r>
      <w:r w:rsidR="004E2139">
        <w:t>audio</w:t>
      </w:r>
      <w:r w:rsidR="005E2BC3">
        <w:t xml:space="preserve"> clip is </w:t>
      </w:r>
      <w:r w:rsidR="00940B1D">
        <w:t>authentic</w:t>
      </w:r>
      <w:r w:rsidR="004E2139">
        <w:t xml:space="preserve">, </w:t>
      </w:r>
      <w:r w:rsidR="005E2BC3">
        <w:t xml:space="preserve">this new technology </w:t>
      </w:r>
      <w:r w:rsidR="003E4641">
        <w:t xml:space="preserve">may </w:t>
      </w:r>
      <w:r w:rsidR="005E2BC3">
        <w:t xml:space="preserve">cause us to </w:t>
      </w:r>
      <w:r w:rsidR="0068574D">
        <w:t xml:space="preserve">question </w:t>
      </w:r>
      <w:r w:rsidR="00E12267" w:rsidRPr="561A99A2">
        <w:rPr>
          <w:i/>
          <w:iCs/>
        </w:rPr>
        <w:t>everything</w:t>
      </w:r>
      <w:r w:rsidR="00E12267">
        <w:t xml:space="preserve"> </w:t>
      </w:r>
      <w:r w:rsidR="005E2BC3">
        <w:t xml:space="preserve">that </w:t>
      </w:r>
      <w:r w:rsidR="00C81824">
        <w:t xml:space="preserve">we see and </w:t>
      </w:r>
      <w:r w:rsidR="00E12267">
        <w:t xml:space="preserve">hear, </w:t>
      </w:r>
      <w:r w:rsidR="003E4641">
        <w:t xml:space="preserve">thereby </w:t>
      </w:r>
      <w:r w:rsidR="00E12267">
        <w:t>accelerating</w:t>
      </w:r>
      <w:r w:rsidR="004E2139">
        <w:t xml:space="preserve"> </w:t>
      </w:r>
      <w:r w:rsidR="00E12267">
        <w:t>a</w:t>
      </w:r>
      <w:r w:rsidR="005E2BC3">
        <w:t xml:space="preserve"> </w:t>
      </w:r>
      <w:r w:rsidR="00AE0BF0">
        <w:t xml:space="preserve">growing </w:t>
      </w:r>
      <w:r w:rsidR="00B067C4">
        <w:t xml:space="preserve">trend towards </w:t>
      </w:r>
      <w:r w:rsidR="004E2139">
        <w:t>epistemic breakdown</w:t>
      </w:r>
      <w:r w:rsidR="00B067C4">
        <w:t>:</w:t>
      </w:r>
      <w:r w:rsidR="004328B1">
        <w:t xml:space="preserve"> </w:t>
      </w:r>
      <w:r w:rsidR="002617C7">
        <w:t xml:space="preserve">an inability </w:t>
      </w:r>
      <w:r>
        <w:t>or</w:t>
      </w:r>
      <w:r w:rsidR="002617C7">
        <w:t xml:space="preserve"> reduced motivation to distinguish fact from fiction.</w:t>
      </w:r>
      <w:r w:rsidR="003B7EE7">
        <w:t xml:space="preserve"> </w:t>
      </w:r>
      <w:r w:rsidR="00AE0BF0">
        <w:t>T</w:t>
      </w:r>
      <w:r w:rsidR="0068574D">
        <w:t xml:space="preserve">his </w:t>
      </w:r>
      <w:r w:rsidR="003B7EE7">
        <w:t xml:space="preserve">“reality apathy” [ref] </w:t>
      </w:r>
      <w:r>
        <w:t xml:space="preserve">is already being </w:t>
      </w:r>
      <w:r w:rsidR="00AE0BF0">
        <w:t xml:space="preserve">exploited </w:t>
      </w:r>
      <w:r>
        <w:t xml:space="preserve">by </w:t>
      </w:r>
      <w:r w:rsidR="005E2BC3">
        <w:t xml:space="preserve">certain actors </w:t>
      </w:r>
      <w:r w:rsidR="003B7EE7">
        <w:t xml:space="preserve">to </w:t>
      </w:r>
      <w:r w:rsidR="00AE0BF0">
        <w:t xml:space="preserve">dismiss </w:t>
      </w:r>
      <w:r w:rsidR="0068574D">
        <w:t>inconvenient</w:t>
      </w:r>
      <w:r w:rsidR="003B7EE7">
        <w:t xml:space="preserve"> or incriminating content </w:t>
      </w:r>
      <w:r w:rsidR="00AE0BF0">
        <w:t>as a fabrication</w:t>
      </w:r>
      <w:r w:rsidR="003B7EE7">
        <w:t xml:space="preserve"> </w:t>
      </w:r>
      <w:r>
        <w:t>(the so-called ‘</w:t>
      </w:r>
      <w:r w:rsidR="00CD1F72">
        <w:t>liars’</w:t>
      </w:r>
      <w:r>
        <w:t xml:space="preserve"> dividend’ [ref])</w:t>
      </w:r>
      <w:r w:rsidR="00A82AB9">
        <w:t>.</w:t>
      </w:r>
      <w:r w:rsidR="00932121">
        <w:t xml:space="preserve"> Given that the human mind </w:t>
      </w:r>
      <w:r w:rsidR="00B421B6">
        <w:t xml:space="preserve">is built </w:t>
      </w:r>
      <w:r w:rsidR="00932121">
        <w:t>for belief</w:t>
      </w:r>
      <w:r w:rsidR="00B421B6">
        <w:t xml:space="preserve"> [ref],</w:t>
      </w:r>
      <w:r w:rsidR="00932121">
        <w:t xml:space="preserve"> we need </w:t>
      </w:r>
      <w:r w:rsidR="005E2BC3">
        <w:t xml:space="preserve">psychological </w:t>
      </w:r>
      <w:r w:rsidR="003C3DF2">
        <w:t xml:space="preserve">interventions </w:t>
      </w:r>
      <w:r w:rsidR="008E1D04">
        <w:t xml:space="preserve">that </w:t>
      </w:r>
      <w:r w:rsidR="005E2BC3">
        <w:t xml:space="preserve">can </w:t>
      </w:r>
      <w:r w:rsidR="003C3DF2">
        <w:t xml:space="preserve">inoculate individuals against synthetic media attacks, and together with technology and legislation, </w:t>
      </w:r>
      <w:r w:rsidR="00940B1D">
        <w:t xml:space="preserve">to create </w:t>
      </w:r>
      <w:r w:rsidR="003C3DF2">
        <w:t xml:space="preserve">a </w:t>
      </w:r>
      <w:r w:rsidR="006D188D">
        <w:t>‘</w:t>
      </w:r>
      <w:r w:rsidR="003C3DF2">
        <w:t>shared immune system</w:t>
      </w:r>
      <w:r w:rsidR="006D188D">
        <w:t>’</w:t>
      </w:r>
      <w:r w:rsidR="003C3DF2">
        <w:t xml:space="preserve"> that </w:t>
      </w:r>
      <w:r w:rsidR="008E1D04">
        <w:t xml:space="preserve">safeguards </w:t>
      </w:r>
      <w:r w:rsidR="00932121">
        <w:t xml:space="preserve">our individual and collective belief in </w:t>
      </w:r>
      <w:r w:rsidR="008E1D04">
        <w:t>truth</w:t>
      </w:r>
      <w:r w:rsidR="003C3DF2" w:rsidRPr="561A99A2">
        <w:rPr>
          <w:rStyle w:val="scayt-misspell-word"/>
        </w:rPr>
        <w:t xml:space="preserve">. </w:t>
      </w:r>
      <w:r w:rsidR="00374816" w:rsidRPr="561A99A2">
        <w:rPr>
          <w:rStyle w:val="scayt-misspell-word"/>
        </w:rPr>
        <w:t xml:space="preserve">Without </w:t>
      </w:r>
      <w:r w:rsidR="00940B1D">
        <w:rPr>
          <w:rStyle w:val="scayt-misspell-word"/>
        </w:rPr>
        <w:t xml:space="preserve">such </w:t>
      </w:r>
      <w:r w:rsidR="00374816" w:rsidRPr="561A99A2">
        <w:rPr>
          <w:rStyle w:val="scayt-misspell-word"/>
        </w:rPr>
        <w:t xml:space="preserve">safeguards </w:t>
      </w:r>
      <w:r w:rsidR="008E1D04">
        <w:t xml:space="preserve">we may be </w:t>
      </w:r>
      <w:r w:rsidR="00940B1D">
        <w:t xml:space="preserve">speeding </w:t>
      </w:r>
      <w:r w:rsidR="008E1D04">
        <w:t>towards a world wher</w:t>
      </w:r>
      <w:r w:rsidR="00E12267">
        <w:t xml:space="preserve">e our individual and collective ability </w:t>
      </w:r>
      <w:r>
        <w:t>to agree on what’</w:t>
      </w:r>
      <w:r w:rsidR="00E12267">
        <w:t xml:space="preserve">s true </w:t>
      </w:r>
      <w:r w:rsidR="00940B1D">
        <w:t xml:space="preserve">eventually </w:t>
      </w:r>
      <w:r w:rsidR="00E12267">
        <w:t>disappears</w:t>
      </w:r>
      <w:r w:rsidR="00940B1D">
        <w:t>.</w:t>
      </w:r>
      <w:r w:rsidR="008E1D04">
        <w:t xml:space="preserve"> </w:t>
      </w:r>
    </w:p>
    <w:p w14:paraId="58372A64" w14:textId="04A73372" w:rsidR="008603A5" w:rsidRDefault="008603A5" w:rsidP="00D73714">
      <w:pPr>
        <w:pStyle w:val="AbstractSummary"/>
      </w:pPr>
    </w:p>
    <w:p w14:paraId="1D6D5A28" w14:textId="32C304EB" w:rsidR="006D188D" w:rsidRDefault="006D188D" w:rsidP="00D73714">
      <w:pPr>
        <w:pStyle w:val="AbstractSummary"/>
      </w:pPr>
    </w:p>
    <w:p w14:paraId="7EA086C8" w14:textId="6234BE4B" w:rsidR="00CD1F72" w:rsidRDefault="00CD1F72" w:rsidP="00D73714">
      <w:pPr>
        <w:pStyle w:val="AbstractSummary"/>
      </w:pPr>
    </w:p>
    <w:p w14:paraId="1C752721" w14:textId="3095A341" w:rsidR="00CD1F72" w:rsidRDefault="00CD1F72" w:rsidP="00D73714">
      <w:pPr>
        <w:pStyle w:val="AbstractSummary"/>
      </w:pPr>
    </w:p>
    <w:p w14:paraId="77A4CF93" w14:textId="57248FD3" w:rsidR="00CD1F72" w:rsidRDefault="00CD1F72" w:rsidP="00D73714">
      <w:pPr>
        <w:pStyle w:val="AbstractSummary"/>
      </w:pPr>
    </w:p>
    <w:p w14:paraId="30AE8232" w14:textId="6318AB5F" w:rsidR="00CD1F72" w:rsidRDefault="00CD1F72" w:rsidP="00D73714">
      <w:pPr>
        <w:pStyle w:val="AbstractSummary"/>
      </w:pPr>
    </w:p>
    <w:p w14:paraId="44734862" w14:textId="250129DD" w:rsidR="00CD1F72" w:rsidRDefault="00CD1F72" w:rsidP="00D73714">
      <w:pPr>
        <w:pStyle w:val="AbstractSummary"/>
      </w:pPr>
    </w:p>
    <w:p w14:paraId="38AFC2E6" w14:textId="1567E643" w:rsidR="00CD1F72" w:rsidRDefault="00CD1F72" w:rsidP="00D73714">
      <w:pPr>
        <w:pStyle w:val="AbstractSummary"/>
      </w:pPr>
    </w:p>
    <w:p w14:paraId="4DF942AC" w14:textId="77777777" w:rsidR="00CD1F72" w:rsidRDefault="00CD1F72" w:rsidP="00D73714">
      <w:pPr>
        <w:pStyle w:val="AbstractSummary"/>
      </w:pPr>
    </w:p>
    <w:p w14:paraId="5161FEBF" w14:textId="77BAA903" w:rsidR="006D188D" w:rsidRDefault="006D188D" w:rsidP="00D73714">
      <w:pPr>
        <w:pStyle w:val="AbstractSummary"/>
      </w:pPr>
    </w:p>
    <w:p w14:paraId="3722A815" w14:textId="58186776" w:rsidR="00D73714" w:rsidRDefault="00D73714" w:rsidP="00D73714">
      <w:pPr>
        <w:pStyle w:val="AbstractSummary"/>
      </w:pPr>
      <w:r w:rsidRPr="00987EE5">
        <w:rPr>
          <w:b/>
        </w:rPr>
        <w:lastRenderedPageBreak/>
        <w:t>Abstract</w:t>
      </w:r>
      <w:r w:rsidRPr="00755125">
        <w:rPr>
          <w:b/>
        </w:rPr>
        <w:t>:</w:t>
      </w:r>
      <w:r>
        <w:t xml:space="preserve"> The abstract should be </w:t>
      </w:r>
      <w:r w:rsidR="00B422F9">
        <w:t>100</w:t>
      </w:r>
      <w:r>
        <w:t>-1</w:t>
      </w:r>
      <w:r w:rsidR="00C13940">
        <w:t>25</w:t>
      </w:r>
      <w:r>
        <w:t xml:space="preserve"> words, and organized in this structure: An opening sentence that sets the question that you address and is comprehensible to the general reader, background content specific to this study, results, and a concluding sentence. </w:t>
      </w:r>
      <w:r w:rsidR="00E76B37">
        <w:t>It should be a single paragraph</w:t>
      </w:r>
      <w:r>
        <w:t>.</w:t>
      </w:r>
    </w:p>
    <w:p w14:paraId="4796FFFA" w14:textId="4CCD75AE" w:rsidR="00C13940" w:rsidRDefault="00D73714" w:rsidP="00C13940">
      <w:pPr>
        <w:pStyle w:val="Teaser"/>
      </w:pPr>
      <w:r w:rsidRPr="00D47899">
        <w:rPr>
          <w:b/>
        </w:rPr>
        <w:t>One Sentence Summary:</w:t>
      </w:r>
      <w:r>
        <w:rPr>
          <w:b/>
        </w:rPr>
        <w:t xml:space="preserve"> </w:t>
      </w:r>
      <w:r>
        <w:t xml:space="preserve">A brief </w:t>
      </w:r>
      <w:r w:rsidR="00230D22">
        <w:t>teaser statement highlighting</w:t>
      </w:r>
      <w:r w:rsidR="00C13940">
        <w:t xml:space="preserve"> main result of </w:t>
      </w:r>
      <w:r w:rsidR="00230D22">
        <w:t>the</w:t>
      </w:r>
      <w:r w:rsidR="00C13940">
        <w:t xml:space="preserve"> paper, understandable by a scientist not in your field,</w:t>
      </w:r>
      <w:r>
        <w:t xml:space="preserve"> without jargon</w:t>
      </w:r>
      <w:r w:rsidR="00C13940">
        <w:t xml:space="preserve"> or abbreviations</w:t>
      </w:r>
      <w:r>
        <w:t>.</w:t>
      </w:r>
      <w:r w:rsidR="00230D22">
        <w:t xml:space="preserve"> This will appear online adjacent to the title and should not repeat phrases already present there.</w:t>
      </w:r>
      <w:r w:rsidR="00C13940">
        <w:t xml:space="preserve"> Please keep to under</w:t>
      </w:r>
      <w:r w:rsidR="00230D22">
        <w:t xml:space="preserve"> </w:t>
      </w:r>
      <w:r w:rsidR="00C13940">
        <w:t>12</w:t>
      </w:r>
      <w:r w:rsidR="00B422F9">
        <w:t>5</w:t>
      </w:r>
      <w:r w:rsidR="00C13940">
        <w:t xml:space="preserve"> characters.</w:t>
      </w:r>
    </w:p>
    <w:p w14:paraId="0B3049E8" w14:textId="0128843C" w:rsidR="00560CF5" w:rsidRDefault="00D73714" w:rsidP="00DD225C">
      <w:pPr>
        <w:pStyle w:val="Teaser"/>
      </w:pPr>
      <w:r w:rsidRPr="00B13B3D">
        <w:rPr>
          <w:b/>
        </w:rPr>
        <w:t xml:space="preserve">Main Text: </w:t>
      </w:r>
      <w:r>
        <w:t xml:space="preserve">In general, this should include a brief (1-2 paragraph) introduction, followed by a statement of the specific scope of the study, followed by results and then interpretations. Please avoid statements of future work or claims of priority, and avoid repeating the conclusions at the end. </w:t>
      </w:r>
    </w:p>
    <w:p w14:paraId="06E6E534" w14:textId="75EFFDB7" w:rsidR="00DD225C" w:rsidRDefault="00560CF5" w:rsidP="00DD225C">
      <w:pPr>
        <w:pStyle w:val="Teaser"/>
      </w:pPr>
      <w:r w:rsidRPr="00755125">
        <w:rPr>
          <w:b/>
        </w:rPr>
        <w:t>Subheadings</w:t>
      </w:r>
      <w:r w:rsidRPr="00755125">
        <w:t xml:space="preserve"> </w:t>
      </w:r>
      <w:r>
        <w:t xml:space="preserve">(“Results”, “Discussion”, or more specific subheadings, but </w:t>
      </w:r>
      <w:r w:rsidRPr="00DD225C">
        <w:rPr>
          <w:u w:val="single"/>
        </w:rPr>
        <w:t>not</w:t>
      </w:r>
      <w:r w:rsidR="00E37C62" w:rsidRPr="00755125">
        <w:t xml:space="preserve"> a leading</w:t>
      </w:r>
      <w:r>
        <w:t xml:space="preserve"> “Introduction”) may be</w:t>
      </w:r>
      <w:r w:rsidRPr="00631AC2">
        <w:t xml:space="preserve"> included in Research Articles</w:t>
      </w:r>
      <w:r w:rsidR="00E37C62">
        <w:t xml:space="preserve"> or Reviews and should be brief, set off by a line break and formatted in bold face. Reports should not have subheadings.</w:t>
      </w:r>
    </w:p>
    <w:p w14:paraId="62F3A506" w14:textId="0F00D6E7" w:rsidR="00D73714" w:rsidRDefault="00D73714" w:rsidP="00DD225C">
      <w:pPr>
        <w:pStyle w:val="Teaser"/>
        <w:ind w:firstLine="720"/>
      </w:pPr>
      <w:r>
        <w:t xml:space="preserve">All Figures and Tables should be cited in order, including those in the </w:t>
      </w:r>
      <w:r w:rsidR="00DD225C">
        <w:t>S</w:t>
      </w:r>
      <w:r>
        <w:t>upp</w:t>
      </w:r>
      <w:r w:rsidR="00B422F9">
        <w:t>lementary</w:t>
      </w:r>
      <w:r>
        <w:t xml:space="preserve"> </w:t>
      </w:r>
      <w:r w:rsidR="00DD225C">
        <w:t>M</w:t>
      </w:r>
      <w:r>
        <w:t xml:space="preserve">aterial (which should be cited as, for example, </w:t>
      </w:r>
      <w:r w:rsidR="00BD1667">
        <w:t>“</w:t>
      </w:r>
      <w:r w:rsidR="00DD225C">
        <w:t>Fig.</w:t>
      </w:r>
      <w:r>
        <w:t xml:space="preserve"> S1</w:t>
      </w:r>
      <w:r w:rsidR="00BD1667">
        <w:t>”</w:t>
      </w:r>
      <w:r>
        <w:t>, and</w:t>
      </w:r>
      <w:r w:rsidR="00DD225C">
        <w:t xml:space="preserve"> </w:t>
      </w:r>
      <w:r w:rsidR="00BD1667">
        <w:t>“</w:t>
      </w:r>
      <w:r w:rsidR="00DD225C">
        <w:t>T</w:t>
      </w:r>
      <w:r>
        <w:t>able S1</w:t>
      </w:r>
      <w:r w:rsidR="00BD1667">
        <w:t>”</w:t>
      </w:r>
      <w:r>
        <w:t xml:space="preserve">). You </w:t>
      </w:r>
      <w:r w:rsidR="00F26AF7">
        <w:t>may</w:t>
      </w:r>
      <w:r>
        <w:t xml:space="preserve"> include </w:t>
      </w:r>
      <w:r w:rsidR="00F26AF7">
        <w:t xml:space="preserve">line or </w:t>
      </w:r>
      <w:r>
        <w:t>page breaks if you would like to place the figures within the text</w:t>
      </w:r>
      <w:r w:rsidR="00F26AF7">
        <w:t xml:space="preserve"> near where they are referenced</w:t>
      </w:r>
      <w:r>
        <w:t>.</w:t>
      </w:r>
      <w:r w:rsidR="00F26AF7">
        <w:t xml:space="preserve"> Please do not place figures in text boxes.</w:t>
      </w:r>
    </w:p>
    <w:p w14:paraId="380ECCAB" w14:textId="13512C56" w:rsidR="00D73714" w:rsidRDefault="00D73714" w:rsidP="00D73714">
      <w:pPr>
        <w:pStyle w:val="Paragraph"/>
      </w:pPr>
      <w:r>
        <w:t>References should be cited in parentheses with an italic number (</w:t>
      </w:r>
      <w:r w:rsidRPr="007443BB">
        <w:rPr>
          <w:i/>
        </w:rPr>
        <w:t>1</w:t>
      </w:r>
      <w:r w:rsidR="00DD225C">
        <w:t>).</w:t>
      </w:r>
      <w:r>
        <w:t xml:space="preserve"> Multiple reference citations are separated by commas </w:t>
      </w:r>
      <w:r w:rsidRPr="000C7F0C">
        <w:rPr>
          <w:i/>
        </w:rPr>
        <w:t>(2, 3</w:t>
      </w:r>
      <w:r w:rsidR="00DD225C" w:rsidRPr="000C7F0C">
        <w:rPr>
          <w:i/>
        </w:rPr>
        <w:t>)</w:t>
      </w:r>
      <w:r w:rsidR="00DD225C">
        <w:t xml:space="preserve"> or if a series, dashes </w:t>
      </w:r>
      <w:r w:rsidR="00DD225C" w:rsidRPr="000C7F0C">
        <w:rPr>
          <w:i/>
        </w:rPr>
        <w:t>(4-6)</w:t>
      </w:r>
      <w:r w:rsidR="00DD225C">
        <w:t>.</w:t>
      </w:r>
      <w:r>
        <w:t xml:space="preserve"> References are cited in order by where they first are called out, through the text, captions, </w:t>
      </w:r>
      <w:r w:rsidR="00CC2657">
        <w:t xml:space="preserve">and </w:t>
      </w:r>
      <w:r>
        <w:t>then the supplementary material.</w:t>
      </w:r>
    </w:p>
    <w:p w14:paraId="2ACE8EC5" w14:textId="5D8FC05A" w:rsidR="00D73714" w:rsidRDefault="00DD225C" w:rsidP="00D73714">
      <w:pPr>
        <w:pStyle w:val="Paragraph"/>
      </w:pPr>
      <w:r>
        <w:t xml:space="preserve">Equations can be included. </w:t>
      </w:r>
      <w:r w:rsidR="00D73714">
        <w:t>We do not recommend using the native Word 2007, 2008</w:t>
      </w:r>
      <w:r>
        <w:t>, 2010</w:t>
      </w:r>
      <w:r w:rsidR="002E60B9">
        <w:t>,</w:t>
      </w:r>
      <w:r>
        <w:t xml:space="preserve"> or 2011 equation editor.</w:t>
      </w:r>
      <w:r w:rsidR="00D73714">
        <w:t xml:space="preserve"> This can in some cases produce less reliable MathML, the online markup language we use, which</w:t>
      </w:r>
      <w:r>
        <w:t xml:space="preserve"> may result in display errors. </w:t>
      </w:r>
      <w:r w:rsidR="00D73714">
        <w:t xml:space="preserve">Instead, use the legacy equation editor in </w:t>
      </w:r>
      <w:r w:rsidR="00CC2657">
        <w:t xml:space="preserve">Word </w:t>
      </w:r>
      <w:r w:rsidR="00D73714">
        <w:t>(</w:t>
      </w:r>
      <w:r w:rsidR="002E60B9">
        <w:t xml:space="preserve">Chose </w:t>
      </w:r>
      <w:r w:rsidR="00D73714">
        <w:t xml:space="preserve">Insert </w:t>
      </w:r>
      <w:r w:rsidR="002E60B9">
        <w:t>&gt; I</w:t>
      </w:r>
      <w:r w:rsidR="00D73714">
        <w:t xml:space="preserve">nsert </w:t>
      </w:r>
      <w:r w:rsidR="002E60B9">
        <w:t>Object &gt; W</w:t>
      </w:r>
      <w:r w:rsidR="00D73714">
        <w:t xml:space="preserve">ord </w:t>
      </w:r>
      <w:r w:rsidR="002E60B9">
        <w:t>E</w:t>
      </w:r>
      <w:r w:rsidR="00D73714">
        <w:t xml:space="preserve">quation) </w:t>
      </w:r>
      <w:r>
        <w:t xml:space="preserve">or use </w:t>
      </w:r>
      <w:proofErr w:type="spellStart"/>
      <w:r>
        <w:t>Mathtype</w:t>
      </w:r>
      <w:proofErr w:type="spellEnd"/>
      <w:r>
        <w:t xml:space="preserve"> (recommended). </w:t>
      </w:r>
      <w:r w:rsidR="00D73714">
        <w:t>If you enter equations in simple LaTeX, check that they will convert accurately (Word 2007 and higher can convert simple LaTeX equations).</w:t>
      </w:r>
    </w:p>
    <w:p w14:paraId="5147DC74" w14:textId="77777777" w:rsidR="00D73714" w:rsidRDefault="00D73714" w:rsidP="00D73714">
      <w:pPr>
        <w:pStyle w:val="Refhead"/>
      </w:pPr>
      <w:r>
        <w:t>References and Notes:</w:t>
      </w:r>
    </w:p>
    <w:p w14:paraId="4CE13385" w14:textId="3E1ECE41" w:rsidR="00D73714" w:rsidRDefault="00D73714" w:rsidP="00D73714">
      <w:pPr>
        <w:pStyle w:val="Referencesandnotes"/>
        <w:numPr>
          <w:ilvl w:val="0"/>
          <w:numId w:val="1"/>
        </w:numPr>
      </w:pPr>
      <w:r>
        <w:t>There is only one reference list</w:t>
      </w:r>
      <w:r w:rsidRPr="007443BB">
        <w:t xml:space="preserve"> </w:t>
      </w:r>
      <w:r w:rsidR="00D61494">
        <w:t>including all references in</w:t>
      </w:r>
      <w:r>
        <w:t xml:space="preserve"> the text, </w:t>
      </w:r>
      <w:r w:rsidR="002E60B9">
        <w:t>F</w:t>
      </w:r>
      <w:r>
        <w:t xml:space="preserve">igure </w:t>
      </w:r>
      <w:r w:rsidR="002E60B9">
        <w:t xml:space="preserve">and Table </w:t>
      </w:r>
      <w:r>
        <w:t>captions</w:t>
      </w:r>
      <w:r w:rsidR="00CC2657">
        <w:t>,</w:t>
      </w:r>
      <w:r>
        <w:t xml:space="preserve"> and </w:t>
      </w:r>
      <w:r w:rsidR="002E60B9">
        <w:t>Supplementary Material</w:t>
      </w:r>
      <w:r>
        <w:t xml:space="preserve">. </w:t>
      </w:r>
      <w:r w:rsidRPr="00D61494">
        <w:rPr>
          <w:u w:val="single"/>
        </w:rPr>
        <w:t xml:space="preserve">Do not include a second reference list in the </w:t>
      </w:r>
      <w:r w:rsidR="002E60B9">
        <w:rPr>
          <w:u w:val="single"/>
        </w:rPr>
        <w:t>S</w:t>
      </w:r>
      <w:r w:rsidR="002E60B9" w:rsidRPr="00D61494">
        <w:rPr>
          <w:u w:val="single"/>
        </w:rPr>
        <w:t xml:space="preserve">upplementary </w:t>
      </w:r>
      <w:r w:rsidR="002E60B9">
        <w:rPr>
          <w:u w:val="single"/>
        </w:rPr>
        <w:t>M</w:t>
      </w:r>
      <w:r w:rsidR="002E60B9" w:rsidRPr="00D61494">
        <w:rPr>
          <w:u w:val="single"/>
        </w:rPr>
        <w:t>aterial</w:t>
      </w:r>
      <w:r w:rsidRPr="00D61494">
        <w:rPr>
          <w:u w:val="single"/>
        </w:rPr>
        <w:t>.</w:t>
      </w:r>
      <w:r w:rsidR="00D61494">
        <w:t xml:space="preserve"> </w:t>
      </w:r>
      <w:r>
        <w:t>Reference</w:t>
      </w:r>
      <w:r w:rsidR="00D61494">
        <w:t>s</w:t>
      </w:r>
      <w:r>
        <w:t xml:space="preserve"> only cited in the </w:t>
      </w:r>
      <w:r w:rsidR="002E60B9">
        <w:t>Supplementary Material</w:t>
      </w:r>
      <w:r>
        <w:t xml:space="preserve"> are not c</w:t>
      </w:r>
      <w:r w:rsidR="00D61494">
        <w:t>ounted toward length guidelines.</w:t>
      </w:r>
    </w:p>
    <w:p w14:paraId="768245F0" w14:textId="265E9AD4" w:rsidR="006A7883" w:rsidRDefault="00D73714" w:rsidP="006A7883">
      <w:pPr>
        <w:pStyle w:val="Referencesandnotes"/>
        <w:numPr>
          <w:ilvl w:val="0"/>
          <w:numId w:val="1"/>
        </w:numPr>
      </w:pPr>
      <w:r>
        <w:t>Each reference should be on a se</w:t>
      </w:r>
      <w:r w:rsidR="00D61494">
        <w:t>parate line ending in a period.</w:t>
      </w:r>
      <w:r>
        <w:t xml:space="preserve"> For a style guide, see </w:t>
      </w:r>
      <w:hyperlink r:id="rId11" w:history="1">
        <w:r w:rsidR="006A7883" w:rsidRPr="006A7883">
          <w:rPr>
            <w:rStyle w:val="Hyperlink"/>
          </w:rPr>
          <w:t>http://www.sciencemag.org/authors/instructions-preparing-initial-manuscript</w:t>
        </w:r>
      </w:hyperlink>
      <w:r w:rsidR="00CC2657" w:rsidRPr="00755125">
        <w:rPr>
          <w:rStyle w:val="Hyperlink"/>
          <w:color w:val="auto"/>
          <w:u w:val="none"/>
        </w:rPr>
        <w:t>.</w:t>
      </w:r>
    </w:p>
    <w:p w14:paraId="7EC1F31B" w14:textId="570E3CF1" w:rsidR="00D73714" w:rsidRDefault="00D73714" w:rsidP="00D73714">
      <w:pPr>
        <w:pStyle w:val="Referencesandnotes"/>
        <w:numPr>
          <w:ilvl w:val="0"/>
          <w:numId w:val="1"/>
        </w:numPr>
      </w:pPr>
      <w:r>
        <w:t xml:space="preserve">You </w:t>
      </w:r>
      <w:r w:rsidR="00D61494">
        <w:t>should</w:t>
      </w:r>
      <w:r>
        <w:t xml:space="preserve"> include titles in re</w:t>
      </w:r>
      <w:r w:rsidR="00D61494">
        <w:t xml:space="preserve">ferences and </w:t>
      </w:r>
      <w:proofErr w:type="gramStart"/>
      <w:r w:rsidR="00D61494">
        <w:t>full page</w:t>
      </w:r>
      <w:proofErr w:type="gramEnd"/>
      <w:r w:rsidR="00D61494">
        <w:t xml:space="preserve"> ranges. </w:t>
      </w:r>
      <w:r>
        <w:t xml:space="preserve">Titles </w:t>
      </w:r>
      <w:r w:rsidR="00D61494">
        <w:t>will not be included in the print version of the paper, but will be shown in the online version.</w:t>
      </w:r>
    </w:p>
    <w:p w14:paraId="71985ACD" w14:textId="56E961A0" w:rsidR="00D73714" w:rsidRDefault="00D73714" w:rsidP="00D73714">
      <w:pPr>
        <w:pStyle w:val="Referencesandnotes"/>
        <w:numPr>
          <w:ilvl w:val="0"/>
          <w:numId w:val="1"/>
        </w:numPr>
      </w:pPr>
      <w:r>
        <w:t>Please include the above heading</w:t>
      </w:r>
      <w:r w:rsidR="002C33B8">
        <w:t>,</w:t>
      </w:r>
      <w:r>
        <w:t xml:space="preserve"> “References and Notes:”</w:t>
      </w:r>
      <w:r w:rsidR="002E60B9">
        <w:t>.</w:t>
      </w:r>
    </w:p>
    <w:p w14:paraId="7CE05E62" w14:textId="77777777" w:rsidR="00D73714" w:rsidRDefault="00D73714" w:rsidP="00D73714">
      <w:pPr>
        <w:pStyle w:val="Referencesandnotes"/>
        <w:numPr>
          <w:ilvl w:val="0"/>
          <w:numId w:val="1"/>
        </w:numPr>
      </w:pPr>
      <w:r>
        <w:t>You can use a numbered list in Word.</w:t>
      </w:r>
    </w:p>
    <w:p w14:paraId="4691D5CE" w14:textId="77777777" w:rsidR="00D73714" w:rsidRDefault="006A7883" w:rsidP="00D73714">
      <w:pPr>
        <w:pStyle w:val="Referencesandnotes"/>
        <w:numPr>
          <w:ilvl w:val="0"/>
          <w:numId w:val="1"/>
        </w:numPr>
      </w:pPr>
      <w:r>
        <w:t>Each reference</w:t>
      </w:r>
      <w:r w:rsidR="00D73714">
        <w:t xml:space="preserve"> should have a separate number.</w:t>
      </w:r>
    </w:p>
    <w:p w14:paraId="63C41195" w14:textId="77777777" w:rsidR="00D73714" w:rsidRPr="00616CA0" w:rsidRDefault="00D73714" w:rsidP="00D73714">
      <w:pPr>
        <w:pStyle w:val="Referencesandnotes"/>
        <w:numPr>
          <w:ilvl w:val="0"/>
          <w:numId w:val="1"/>
        </w:numPr>
      </w:pPr>
      <w:r>
        <w:lastRenderedPageBreak/>
        <w:t>Please do not mix in references with explanatory notes.</w:t>
      </w:r>
    </w:p>
    <w:p w14:paraId="73E3617C" w14:textId="3EB171FB" w:rsidR="00D73714" w:rsidRDefault="00D73714" w:rsidP="00DD225C">
      <w:pPr>
        <w:pStyle w:val="Acknowledgement"/>
        <w:ind w:left="0" w:firstLine="0"/>
      </w:pPr>
      <w:r w:rsidRPr="0064261D">
        <w:rPr>
          <w:b/>
        </w:rPr>
        <w:t>Acknowledgments:</w:t>
      </w:r>
      <w:r>
        <w:t xml:space="preserve"> </w:t>
      </w:r>
      <w:r w:rsidR="00DD225C">
        <w:t xml:space="preserve">Acknowledgments follow the references and notes but are not numbered. </w:t>
      </w:r>
      <w:r w:rsidR="00DD225C" w:rsidRPr="00DD225C">
        <w:t>Acknowledgments should be gathered into a paragraph after the final numbered reference.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r w:rsidR="00DD225C" w:rsidRPr="00DD225C">
        <w:rPr>
          <w:b/>
        </w:rPr>
        <w:t>Funding</w:t>
      </w:r>
      <w:r w:rsidR="00DD225C" w:rsidRPr="00755125">
        <w:rPr>
          <w:b/>
        </w:rPr>
        <w:t>:</w:t>
      </w:r>
      <w:r w:rsidR="00DD225C" w:rsidRPr="00DD225C">
        <w:t xml:space="preserve"> include complete funding information</w:t>
      </w:r>
      <w:r w:rsidR="00DD225C">
        <w:t>, including grant numbers</w:t>
      </w:r>
      <w:r w:rsidR="00DD225C" w:rsidRPr="00DD225C">
        <w:t xml:space="preserve">; </w:t>
      </w:r>
      <w:r w:rsidR="00DD225C">
        <w:rPr>
          <w:b/>
        </w:rPr>
        <w:t>Author</w:t>
      </w:r>
      <w:r w:rsidR="00DD225C" w:rsidRPr="00DD225C">
        <w:rPr>
          <w:b/>
        </w:rPr>
        <w:t xml:space="preserve"> contributions</w:t>
      </w:r>
      <w:r w:rsidR="00DD225C" w:rsidRPr="00755125">
        <w:rPr>
          <w:b/>
        </w:rPr>
        <w:t>:</w:t>
      </w:r>
      <w:r w:rsidR="00DD225C" w:rsidRPr="00DD225C">
        <w:t xml:space="preserve"> a complete list</w:t>
      </w:r>
      <w:r w:rsidR="00DD225C">
        <w:t xml:space="preserve"> of contributions to the paper [</w:t>
      </w:r>
      <w:r w:rsidR="00DD225C" w:rsidRPr="00DD225C">
        <w:t xml:space="preserve">we encourage you to follow the </w:t>
      </w:r>
      <w:hyperlink r:id="rId12" w:history="1">
        <w:proofErr w:type="spellStart"/>
        <w:r w:rsidR="00DD225C" w:rsidRPr="00CC2657">
          <w:rPr>
            <w:rStyle w:val="Hyperlink"/>
          </w:rPr>
          <w:t>CRediT</w:t>
        </w:r>
        <w:proofErr w:type="spellEnd"/>
      </w:hyperlink>
      <w:r w:rsidR="00DD225C" w:rsidRPr="00DD225C">
        <w:t xml:space="preserve"> model</w:t>
      </w:r>
      <w:r w:rsidR="00DD225C">
        <w:t>]</w:t>
      </w:r>
      <w:r w:rsidR="002E60B9">
        <w:t>;</w:t>
      </w:r>
      <w:r w:rsidR="00DD225C" w:rsidRPr="00DD225C">
        <w:t xml:space="preserve"> </w:t>
      </w:r>
      <w:r w:rsidR="00DD225C" w:rsidRPr="00DD225C">
        <w:rPr>
          <w:b/>
        </w:rPr>
        <w:t>Competing interests</w:t>
      </w:r>
      <w:r w:rsidR="00DD225C" w:rsidRPr="00755125">
        <w:rPr>
          <w:b/>
        </w:rPr>
        <w:t>:</w:t>
      </w:r>
      <w:r w:rsidR="00DD225C" w:rsidRPr="00DD225C">
        <w:t xml:space="preserve"> competing interests</w:t>
      </w:r>
      <w:r w:rsidR="00ED4D2D">
        <w:t xml:space="preserve"> (including but not limited to patents, financial holdings</w:t>
      </w:r>
      <w:r w:rsidR="005C7805">
        <w:t xml:space="preserve">, professional affiliations, advisory positions, </w:t>
      </w:r>
      <w:r w:rsidR="002E60B9">
        <w:t xml:space="preserve">and </w:t>
      </w:r>
      <w:r w:rsidR="005C7805">
        <w:t>board memberships</w:t>
      </w:r>
      <w:r w:rsidR="00ED4D2D">
        <w:t>)</w:t>
      </w:r>
      <w:r w:rsidR="00DD225C" w:rsidRPr="00DD225C">
        <w:t xml:space="preserve"> of any of the authors must be listed (all authors must also fill out </w:t>
      </w:r>
      <w:r w:rsidR="005C7805">
        <w:t>a separate, internal</w:t>
      </w:r>
      <w:r w:rsidR="00DD225C" w:rsidRPr="00DD225C">
        <w:t xml:space="preserve"> Conflict of Interest form). Where authors have no competing interests, this should also be declared</w:t>
      </w:r>
      <w:r w:rsidR="00ED4D2D">
        <w:t xml:space="preserve"> (e.g.</w:t>
      </w:r>
      <w:r w:rsidR="00CC2657">
        <w:t>,</w:t>
      </w:r>
      <w:r w:rsidR="00ED4D2D">
        <w:t xml:space="preserve"> “Authors declare no competing interests.”)</w:t>
      </w:r>
      <w:r w:rsidR="002E60B9">
        <w:t>; and</w:t>
      </w:r>
      <w:r w:rsidR="00DD225C" w:rsidRPr="00DD225C">
        <w:t xml:space="preserve"> </w:t>
      </w:r>
      <w:r w:rsidR="00DD225C" w:rsidRPr="00DD225C">
        <w:rPr>
          <w:b/>
        </w:rPr>
        <w:t>Data and materials availability</w:t>
      </w:r>
      <w:r w:rsidR="00DD225C" w:rsidRPr="00755125">
        <w:rPr>
          <w:b/>
        </w:rPr>
        <w:t>:</w:t>
      </w:r>
      <w:r w:rsidR="00DD225C" w:rsidRPr="00DD225C">
        <w:t xml:space="preserve"> </w:t>
      </w:r>
      <w:r w:rsidR="00DD225C">
        <w:t>Include a note explaining a</w:t>
      </w:r>
      <w:r w:rsidR="00DD225C" w:rsidRPr="00DD225C">
        <w:t>ny restrictions on materials</w:t>
      </w:r>
      <w:r w:rsidR="005C7805">
        <w:t>,</w:t>
      </w:r>
      <w:r w:rsidR="00DD225C" w:rsidRPr="00DD225C">
        <w:t xml:space="preserve"> such as</w:t>
      </w:r>
      <w:r w:rsidR="00DD225C">
        <w:t xml:space="preserve"> materials transfer agreements</w:t>
      </w:r>
      <w:r w:rsidR="00F26AF7">
        <w:t xml:space="preserve">. </w:t>
      </w:r>
      <w:r w:rsidR="005C7805">
        <w:t>Note</w:t>
      </w:r>
      <w:r w:rsidR="00DD225C" w:rsidRPr="00DD225C">
        <w:t xml:space="preserve"> </w:t>
      </w:r>
      <w:r w:rsidR="00DD225C">
        <w:t>a</w:t>
      </w:r>
      <w:r w:rsidR="00DD225C" w:rsidRPr="00DD225C">
        <w:t>ccession numbers to any data relating to the paper and deposited in a public database</w:t>
      </w:r>
      <w:r w:rsidR="005C7805">
        <w:t>; include a brief description of the data set or model with the number</w:t>
      </w:r>
      <w:r w:rsidR="00DD225C" w:rsidRPr="00DD225C">
        <w:t xml:space="preserve">. If all data </w:t>
      </w:r>
      <w:r w:rsidR="002E60B9">
        <w:t>are</w:t>
      </w:r>
      <w:r w:rsidR="00DD225C" w:rsidRPr="00DD225C">
        <w:t xml:space="preserve"> in the paper and supplementary materials include the sentence “</w:t>
      </w:r>
      <w:r w:rsidR="005C7805">
        <w:t>A</w:t>
      </w:r>
      <w:r w:rsidR="00DD225C" w:rsidRPr="00DD225C">
        <w:t xml:space="preserve">ll data is available in the </w:t>
      </w:r>
      <w:r w:rsidR="00F26AF7">
        <w:t>main text</w:t>
      </w:r>
      <w:r w:rsidR="00DD225C" w:rsidRPr="00DD225C">
        <w:t xml:space="preserve"> or the </w:t>
      </w:r>
      <w:r w:rsidR="002E60B9">
        <w:t>s</w:t>
      </w:r>
      <w:r w:rsidR="00DD225C" w:rsidRPr="00DD225C">
        <w:t xml:space="preserve">upplementary </w:t>
      </w:r>
      <w:r w:rsidR="002E60B9">
        <w:t>m</w:t>
      </w:r>
      <w:r w:rsidR="005C7805">
        <w:t xml:space="preserve">aterials.” </w:t>
      </w:r>
      <w:r w:rsidR="00DD225C" w:rsidRPr="00DD225C">
        <w:t>All data, code, and materials used in the analysis must be available</w:t>
      </w:r>
      <w:r w:rsidR="00572498">
        <w:t xml:space="preserve"> in some form</w:t>
      </w:r>
      <w:r w:rsidR="00DD225C" w:rsidRPr="00DD225C">
        <w:t xml:space="preserve"> to any researcher for purposes of reprodu</w:t>
      </w:r>
      <w:r w:rsidR="005C7805">
        <w:t>cing or extending the analysis.</w:t>
      </w:r>
      <w:r w:rsidR="002475FA">
        <w:t xml:space="preserve"> </w:t>
      </w:r>
    </w:p>
    <w:p w14:paraId="751FC283" w14:textId="77777777" w:rsidR="00F26AF7" w:rsidRDefault="00F26AF7" w:rsidP="00F26AF7">
      <w:pPr>
        <w:pStyle w:val="SOMHead"/>
      </w:pPr>
      <w:r>
        <w:t>Supplementary Materials:</w:t>
      </w:r>
    </w:p>
    <w:p w14:paraId="5E760E27" w14:textId="77777777" w:rsidR="00F26AF7" w:rsidRDefault="00F26AF7" w:rsidP="00F26AF7">
      <w:pPr>
        <w:pStyle w:val="SOMContent"/>
      </w:pPr>
      <w:r>
        <w:t>Materials and Methods</w:t>
      </w:r>
    </w:p>
    <w:p w14:paraId="7209E407" w14:textId="77777777" w:rsidR="00F26AF7" w:rsidRDefault="00F26AF7" w:rsidP="00F26AF7">
      <w:pPr>
        <w:pStyle w:val="SOMContent"/>
      </w:pPr>
      <w:r>
        <w:t>Figures S1-S#</w:t>
      </w:r>
    </w:p>
    <w:p w14:paraId="007DD609" w14:textId="77777777" w:rsidR="00F26AF7" w:rsidRDefault="00F26AF7" w:rsidP="00F26AF7">
      <w:pPr>
        <w:pStyle w:val="SOMContent"/>
      </w:pPr>
      <w:r>
        <w:t>Tables S1-S#</w:t>
      </w:r>
    </w:p>
    <w:p w14:paraId="7688C38D" w14:textId="77777777" w:rsidR="00F26AF7" w:rsidRDefault="00F26AF7" w:rsidP="00F26AF7">
      <w:pPr>
        <w:pStyle w:val="SOMContent"/>
      </w:pPr>
      <w:r>
        <w:t>Movies S1-S#</w:t>
      </w:r>
    </w:p>
    <w:p w14:paraId="77C2DF79" w14:textId="77777777" w:rsidR="00F26AF7" w:rsidRDefault="00F26AF7" w:rsidP="00F26AF7">
      <w:pPr>
        <w:pStyle w:val="SOMContent"/>
      </w:pPr>
      <w:r>
        <w:t>Audio Files S1-S#</w:t>
      </w:r>
    </w:p>
    <w:p w14:paraId="0A0415E1" w14:textId="77777777" w:rsidR="00F26AF7" w:rsidRDefault="00F26AF7" w:rsidP="00F26AF7">
      <w:pPr>
        <w:pStyle w:val="SOMContent"/>
      </w:pPr>
      <w:r>
        <w:t>External Databases S1-S#</w:t>
      </w:r>
    </w:p>
    <w:p w14:paraId="59C80206" w14:textId="77777777" w:rsidR="00F26AF7" w:rsidRDefault="00F26AF7" w:rsidP="00F26AF7">
      <w:pPr>
        <w:pStyle w:val="SOMContent"/>
      </w:pPr>
      <w:r>
        <w:t>References (</w:t>
      </w:r>
      <w:r>
        <w:rPr>
          <w:i/>
        </w:rPr>
        <w:t>##</w:t>
      </w:r>
      <w:r w:rsidRPr="00A644A5">
        <w:rPr>
          <w:i/>
        </w:rPr>
        <w:t>-</w:t>
      </w:r>
      <w:r>
        <w:rPr>
          <w:i/>
        </w:rPr>
        <w:t>##</w:t>
      </w:r>
      <w:r>
        <w:t>)</w:t>
      </w:r>
    </w:p>
    <w:p w14:paraId="69027D3D" w14:textId="27CAFC5F" w:rsidR="00D73714" w:rsidRDefault="00D73714" w:rsidP="00D73714">
      <w:pPr>
        <w:pStyle w:val="Legend"/>
      </w:pPr>
      <w:r w:rsidRPr="007443BB">
        <w:rPr>
          <w:b/>
        </w:rPr>
        <w:t>Fig. 1</w:t>
      </w:r>
      <w:r w:rsidRPr="00755125">
        <w:rPr>
          <w:b/>
        </w:rPr>
        <w:t>.</w:t>
      </w:r>
      <w:r>
        <w:t xml:space="preserve"> The figure caption should begin with a</w:t>
      </w:r>
      <w:r w:rsidR="00F26AF7">
        <w:t xml:space="preserve"> short</w:t>
      </w:r>
      <w:r>
        <w:t xml:space="preserve"> descriptive statement of the </w:t>
      </w:r>
      <w:r w:rsidR="00F26AF7">
        <w:t xml:space="preserve">entire </w:t>
      </w:r>
      <w:r>
        <w:t xml:space="preserve">figure followed by additional text. </w:t>
      </w:r>
      <w:r w:rsidR="00F26AF7">
        <w:t>Captions</w:t>
      </w:r>
      <w:r>
        <w:t xml:space="preserve"> should be</w:t>
      </w:r>
      <w:r w:rsidR="00F26AF7">
        <w:t xml:space="preserve"> immediately after each figure.</w:t>
      </w:r>
      <w:r>
        <w:t xml:space="preserve"> Figure parts are indicated with capital letters (</w:t>
      </w:r>
      <w:r w:rsidRPr="00755125">
        <w:t>A</w:t>
      </w:r>
      <w:r>
        <w:t>). If you prefer, you can place both figures and captions logically through</w:t>
      </w:r>
      <w:r w:rsidR="002E60B9">
        <w:t>out</w:t>
      </w:r>
      <w:r>
        <w:t xml:space="preserve"> the text near where they are cited rather than at the end of the file (but not both). If a paragraph in the main text begins with the name of a figure, write out “Figure” in full (e.g., &lt;para</w:t>
      </w:r>
      <w:proofErr w:type="gramStart"/>
      <w:r>
        <w:t>&gt;“</w:t>
      </w:r>
      <w:proofErr w:type="gramEnd"/>
      <w:r>
        <w:t>Figure 1 shows….”)</w:t>
      </w:r>
    </w:p>
    <w:p w14:paraId="1F8B7DEE" w14:textId="0EECD283" w:rsidR="00D73714" w:rsidRPr="00AB0DF1" w:rsidRDefault="00D73714" w:rsidP="00D73714">
      <w:pPr>
        <w:pStyle w:val="Legend"/>
      </w:pPr>
      <w:r>
        <w:rPr>
          <w:b/>
        </w:rPr>
        <w:t>Fig. 2.</w:t>
      </w:r>
      <w:r>
        <w:t xml:space="preserve"> You can place graphics </w:t>
      </w:r>
      <w:r w:rsidR="001331D7">
        <w:t>in</w:t>
      </w:r>
      <w:r w:rsidR="006455DA">
        <w:t>-</w:t>
      </w:r>
      <w:r w:rsidR="001331D7">
        <w:t xml:space="preserve">line </w:t>
      </w:r>
      <w:r>
        <w:t xml:space="preserve">above each </w:t>
      </w:r>
      <w:r w:rsidR="004B4F4B">
        <w:t>caption</w:t>
      </w:r>
      <w:r>
        <w:t>.</w:t>
      </w:r>
      <w:r w:rsidR="004B4F4B">
        <w:t xml:space="preserve"> Please do not use text boxes to arrange figures. All images should be JPEG, PNG, T</w:t>
      </w:r>
      <w:r w:rsidR="00FD48F1">
        <w:t>IF</w:t>
      </w:r>
      <w:r w:rsidR="002E60B9">
        <w:t>F</w:t>
      </w:r>
      <w:r w:rsidR="00FD48F1">
        <w:t>, or similar standard format</w:t>
      </w:r>
      <w:r w:rsidR="004B4F4B">
        <w:t xml:space="preserve">. High </w:t>
      </w:r>
      <w:r w:rsidR="004B4F4B">
        <w:lastRenderedPageBreak/>
        <w:t>resolution</w:t>
      </w:r>
      <w:r w:rsidR="00FD48F1">
        <w:t xml:space="preserve"> (preferably editable PDF or Adobe Illustrator format) </w:t>
      </w:r>
      <w:r w:rsidR="004B4F4B">
        <w:t>figures will be requested following review.</w:t>
      </w:r>
    </w:p>
    <w:p w14:paraId="2E7DFE6B" w14:textId="2E54B53F" w:rsidR="00D73714" w:rsidRDefault="00D73714" w:rsidP="00FD48F1">
      <w:pPr>
        <w:pStyle w:val="Legend"/>
      </w:pPr>
      <w:r w:rsidRPr="007443BB">
        <w:rPr>
          <w:b/>
        </w:rPr>
        <w:t>Table 1.</w:t>
      </w:r>
      <w:r>
        <w:t xml:space="preserve"> Start this caption with a short description of your table. Format tables using the Word </w:t>
      </w:r>
      <w:r w:rsidR="00F26AF7">
        <w:t xml:space="preserve">Table commands and structures. </w:t>
      </w:r>
      <w:r>
        <w:t>Do not create tables using spaces or tab characters.</w:t>
      </w:r>
    </w:p>
    <w:p w14:paraId="457144EA" w14:textId="02B9FA92" w:rsidR="00FD48F1" w:rsidRDefault="00FD48F1" w:rsidP="00FD48F1">
      <w:pPr>
        <w:pStyle w:val="AppendixHead"/>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supplementary materials file. A template for this file can be found at</w:t>
      </w:r>
      <w:r w:rsidR="002E60B9">
        <w:rPr>
          <w:b w:val="0"/>
        </w:rPr>
        <w:t>:</w:t>
      </w:r>
      <w:r>
        <w:rPr>
          <w:b w:val="0"/>
        </w:rPr>
        <w:t xml:space="preserve"> </w:t>
      </w:r>
      <w:hyperlink r:id="rId13" w:history="1">
        <w:r w:rsidRPr="00026FDD">
          <w:rPr>
            <w:rStyle w:val="Hyperlink"/>
            <w:b w:val="0"/>
          </w:rPr>
          <w:t>http://www.sciencemag.org/sites/default/files/Science_Supplementary_Materials_Word_template.docx</w:t>
        </w:r>
      </w:hyperlink>
      <w:r w:rsidR="002E60B9" w:rsidRPr="00755125">
        <w:rPr>
          <w:rStyle w:val="Hyperlink"/>
          <w:b w:val="0"/>
          <w:color w:val="auto"/>
          <w:u w:val="none"/>
        </w:rPr>
        <w:t>.</w:t>
      </w:r>
    </w:p>
    <w:p w14:paraId="31C76EE2" w14:textId="77777777" w:rsidR="00FD48F1" w:rsidRDefault="00FD48F1" w:rsidP="00FD48F1">
      <w:pPr>
        <w:pStyle w:val="Legend"/>
      </w:pPr>
    </w:p>
    <w:sectPr w:rsidR="00FD48F1" w:rsidSect="00755125">
      <w:headerReference w:type="default" r:id="rId14"/>
      <w:footerReference w:type="default" r:id="rId15"/>
      <w:headerReference w:type="first" r:id="rId16"/>
      <w:footerReference w:type="first" r:id="rId17"/>
      <w:pgSz w:w="12240" w:h="15840" w:code="1"/>
      <w:pgMar w:top="1440" w:right="1440" w:bottom="1440"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6BA82" w14:textId="77777777" w:rsidR="00B16E62" w:rsidRDefault="00B16E62" w:rsidP="00D73714">
      <w:r>
        <w:separator/>
      </w:r>
    </w:p>
  </w:endnote>
  <w:endnote w:type="continuationSeparator" w:id="0">
    <w:p w14:paraId="6538C125" w14:textId="77777777" w:rsidR="00B16E62" w:rsidRDefault="00B16E62" w:rsidP="00D73714">
      <w:r>
        <w:continuationSeparator/>
      </w:r>
    </w:p>
  </w:endnote>
  <w:endnote w:type="continuationNotice" w:id="1">
    <w:p w14:paraId="0ADF352F" w14:textId="77777777" w:rsidR="00B16E62" w:rsidRDefault="00B16E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42896" w14:textId="2C6EC1BA" w:rsidR="00133383" w:rsidRDefault="0013338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4435F476" w14:textId="77777777" w:rsidR="00133383" w:rsidRDefault="001333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2A9B8" w14:textId="4AEB110C" w:rsidR="00133383" w:rsidRDefault="00133383">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133383" w:rsidRDefault="001333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37B45" w14:textId="77777777" w:rsidR="00B16E62" w:rsidRDefault="00B16E62" w:rsidP="00D73714">
      <w:r>
        <w:separator/>
      </w:r>
    </w:p>
  </w:footnote>
  <w:footnote w:type="continuationSeparator" w:id="0">
    <w:p w14:paraId="396951A4" w14:textId="77777777" w:rsidR="00B16E62" w:rsidRDefault="00B16E62" w:rsidP="00D73714">
      <w:r>
        <w:continuationSeparator/>
      </w:r>
    </w:p>
  </w:footnote>
  <w:footnote w:type="continuationNotice" w:id="1">
    <w:p w14:paraId="48A634F3" w14:textId="77777777" w:rsidR="00B16E62" w:rsidRDefault="00B16E62"/>
  </w:footnote>
  <w:footnote w:id="2">
    <w:p w14:paraId="4C766BA1" w14:textId="5D8A69C4" w:rsidR="00133383" w:rsidRDefault="00133383" w:rsidP="0008283D">
      <w:pPr>
        <w:pStyle w:val="FootnoteText"/>
      </w:pPr>
      <w:r>
        <w:rPr>
          <w:rStyle w:val="FootnoteReference"/>
        </w:rPr>
        <w:footnoteRef/>
      </w:r>
      <w:r>
        <w:t xml:space="preserve"> Department of Experimental Clinical and Health Psychology, Ghent University, Ghent, Belgium. </w:t>
      </w:r>
      <w:r w:rsidRPr="00D71409">
        <w:rPr>
          <w:vertAlign w:val="superscript"/>
        </w:rPr>
        <w:t>2</w:t>
      </w:r>
      <w:r>
        <w:rPr>
          <w:vertAlign w:val="superscript"/>
        </w:rPr>
        <w:t xml:space="preserve"> </w:t>
      </w:r>
      <w:r w:rsidRPr="00D71409">
        <w:t>Interdisciplinary Center, Herzliya</w:t>
      </w:r>
      <w:r>
        <w:t xml:space="preserve">, Israel. </w:t>
      </w:r>
      <w:r w:rsidRPr="00D71409">
        <w:rPr>
          <w:vertAlign w:val="superscript"/>
        </w:rPr>
        <w:t>3</w:t>
      </w:r>
      <w:r>
        <w:rPr>
          <w:vertAlign w:val="superscript"/>
        </w:rPr>
        <w:t xml:space="preserve"> </w:t>
      </w:r>
      <w:r w:rsidRPr="00D71409">
        <w:t>Department of Psychology</w:t>
      </w:r>
      <w:r>
        <w:t xml:space="preserve">, </w:t>
      </w:r>
      <w:r w:rsidRPr="00D71409">
        <w:t>Yale University</w:t>
      </w:r>
      <w:r>
        <w:t xml:space="preserve">, USA. </w:t>
      </w:r>
      <w:r w:rsidRPr="00D71409">
        <w:rPr>
          <w:vertAlign w:val="superscript"/>
        </w:rPr>
        <w:t>4</w:t>
      </w:r>
      <w:r>
        <w:rPr>
          <w:vertAlign w:val="superscript"/>
        </w:rPr>
        <w:t xml:space="preserve"> </w:t>
      </w:r>
      <w:r>
        <w:t>Department of C</w:t>
      </w:r>
      <w:r w:rsidRPr="0008283D">
        <w:t>omputer Science</w:t>
      </w:r>
      <w:r>
        <w:t xml:space="preserve">, </w:t>
      </w:r>
      <w:r w:rsidRPr="0008283D">
        <w:t>Stanford University</w:t>
      </w:r>
      <w:r>
        <w:t xml:space="preserve">, USA. </w:t>
      </w:r>
      <w:r w:rsidRPr="0008283D">
        <w:rPr>
          <w:vertAlign w:val="superscript"/>
        </w:rPr>
        <w:t>5</w:t>
      </w:r>
      <w:r>
        <w:t xml:space="preserve"> </w:t>
      </w:r>
      <w:r w:rsidRPr="0008283D">
        <w:t>Fermi National Accelerator Laboratory (Fermilab)</w:t>
      </w:r>
      <w:r>
        <w:t xml:space="preserve">, USA. </w:t>
      </w:r>
      <w:r w:rsidRPr="0008283D">
        <w:rPr>
          <w:vertAlign w:val="superscript"/>
        </w:rPr>
        <w:t>6</w:t>
      </w:r>
      <w:r>
        <w:rPr>
          <w:vertAlign w:val="superscript"/>
        </w:rPr>
        <w:t xml:space="preserve"> </w:t>
      </w:r>
      <w:r w:rsidRPr="0008283D">
        <w:t xml:space="preserve">Rudolf </w:t>
      </w:r>
      <w:proofErr w:type="spellStart"/>
      <w:r w:rsidRPr="0008283D">
        <w:t>Peierls</w:t>
      </w:r>
      <w:proofErr w:type="spellEnd"/>
      <w:r>
        <w:t xml:space="preserve"> Centre for Theoretical Physics, </w:t>
      </w:r>
      <w:r w:rsidRPr="0008283D">
        <w:t>Oxford University</w:t>
      </w:r>
      <w:r>
        <w:t>, UK.</w:t>
      </w:r>
    </w:p>
    <w:p w14:paraId="220872CD" w14:textId="2882FA67" w:rsidR="00133383" w:rsidRPr="0008283D" w:rsidRDefault="00133383" w:rsidP="0008283D">
      <w:pPr>
        <w:pStyle w:val="FootnoteText"/>
      </w:pPr>
      <w:r>
        <w:t>*</w:t>
      </w:r>
      <w:r w:rsidRPr="00CE69CD">
        <w:rPr>
          <w:b/>
        </w:rPr>
        <w:t>Corresponding author. Email: sean.hughes@ugent.</w:t>
      </w:r>
      <w:r>
        <w:rPr>
          <w:b/>
        </w:rPr>
        <w:t>b</w:t>
      </w:r>
      <w:r w:rsidRPr="00CE69CD">
        <w:rPr>
          <w:b/>
        </w:rPr>
        <w:t>e (S.H.)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E22BD" w14:textId="5DB9194B" w:rsidR="00133383" w:rsidRDefault="00133383" w:rsidP="00755125">
    <w:pPr>
      <w:pStyle w:val="Header"/>
      <w:tabs>
        <w:tab w:val="clear" w:pos="4320"/>
        <w:tab w:val="clear" w:pos="8640"/>
        <w:tab w:val="left" w:pos="3240"/>
      </w:tabs>
      <w:ind w:firstLine="2340"/>
    </w:pPr>
    <w:r>
      <w:rPr>
        <w:noProof/>
        <w:lang w:val="nl-BE" w:eastAsia="nl-BE"/>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7F5B3" w14:textId="482E2676" w:rsidR="00133383" w:rsidRPr="00204015" w:rsidRDefault="00133383" w:rsidP="00D73714">
    <w:pPr>
      <w:pStyle w:val="Header"/>
    </w:pPr>
    <w:r>
      <w:rPr>
        <w:noProof/>
        <w:lang w:val="nl-BE" w:eastAsia="nl-BE"/>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133383" w:rsidRDefault="00133383"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12C0A9CE"/>
    <w:lvl w:ilvl="0" w:tplc="FDBA90AC">
      <w:start w:val="1"/>
      <w:numFmt w:val="decimal"/>
      <w:lvlText w:val="%1."/>
      <w:lvlJc w:val="left"/>
      <w:pPr>
        <w:tabs>
          <w:tab w:val="num" w:pos="1440"/>
        </w:tabs>
        <w:ind w:left="1440" w:hanging="360"/>
      </w:pPr>
    </w:lvl>
    <w:lvl w:ilvl="1" w:tplc="981034F0">
      <w:numFmt w:val="decimal"/>
      <w:lvlText w:val=""/>
      <w:lvlJc w:val="left"/>
    </w:lvl>
    <w:lvl w:ilvl="2" w:tplc="51B04856">
      <w:numFmt w:val="decimal"/>
      <w:lvlText w:val=""/>
      <w:lvlJc w:val="left"/>
    </w:lvl>
    <w:lvl w:ilvl="3" w:tplc="751875D0">
      <w:numFmt w:val="decimal"/>
      <w:lvlText w:val=""/>
      <w:lvlJc w:val="left"/>
    </w:lvl>
    <w:lvl w:ilvl="4" w:tplc="0A30364E">
      <w:numFmt w:val="decimal"/>
      <w:lvlText w:val=""/>
      <w:lvlJc w:val="left"/>
    </w:lvl>
    <w:lvl w:ilvl="5" w:tplc="9B1ACC56">
      <w:numFmt w:val="decimal"/>
      <w:lvlText w:val=""/>
      <w:lvlJc w:val="left"/>
    </w:lvl>
    <w:lvl w:ilvl="6" w:tplc="AC4A3E42">
      <w:numFmt w:val="decimal"/>
      <w:lvlText w:val=""/>
      <w:lvlJc w:val="left"/>
    </w:lvl>
    <w:lvl w:ilvl="7" w:tplc="D578E8B2">
      <w:numFmt w:val="decimal"/>
      <w:lvlText w:val=""/>
      <w:lvlJc w:val="left"/>
    </w:lvl>
    <w:lvl w:ilvl="8" w:tplc="75A80E12">
      <w:numFmt w:val="decimal"/>
      <w:lvlText w:val=""/>
      <w:lvlJc w:val="left"/>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FF2C29"/>
    <w:multiLevelType w:val="hybridMultilevel"/>
    <w:tmpl w:val="9B12679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36F80D15"/>
    <w:multiLevelType w:val="hybridMultilevel"/>
    <w:tmpl w:val="1EF4C2B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E267EBA"/>
    <w:multiLevelType w:val="hybridMultilevel"/>
    <w:tmpl w:val="8D52064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413B309D"/>
    <w:multiLevelType w:val="multilevel"/>
    <w:tmpl w:val="54A2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3"/>
  </w:num>
  <w:num w:numId="14">
    <w:abstractNumId w:val="12"/>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03B8"/>
    <w:rsid w:val="00022F67"/>
    <w:rsid w:val="0002388C"/>
    <w:rsid w:val="000266BE"/>
    <w:rsid w:val="00026DF8"/>
    <w:rsid w:val="00026FDD"/>
    <w:rsid w:val="00033861"/>
    <w:rsid w:val="000361E6"/>
    <w:rsid w:val="0003774F"/>
    <w:rsid w:val="00041672"/>
    <w:rsid w:val="00044194"/>
    <w:rsid w:val="00044C28"/>
    <w:rsid w:val="000459F1"/>
    <w:rsid w:val="00046E41"/>
    <w:rsid w:val="000517C5"/>
    <w:rsid w:val="00054576"/>
    <w:rsid w:val="000554D4"/>
    <w:rsid w:val="000562CC"/>
    <w:rsid w:val="00063CDC"/>
    <w:rsid w:val="000671DB"/>
    <w:rsid w:val="00077272"/>
    <w:rsid w:val="00077B7E"/>
    <w:rsid w:val="00080238"/>
    <w:rsid w:val="0008283D"/>
    <w:rsid w:val="00082AFA"/>
    <w:rsid w:val="0008468A"/>
    <w:rsid w:val="00085315"/>
    <w:rsid w:val="00086AA6"/>
    <w:rsid w:val="00095099"/>
    <w:rsid w:val="00095471"/>
    <w:rsid w:val="000955E6"/>
    <w:rsid w:val="000A776B"/>
    <w:rsid w:val="000B17A2"/>
    <w:rsid w:val="000B5BAF"/>
    <w:rsid w:val="000B6469"/>
    <w:rsid w:val="000B7105"/>
    <w:rsid w:val="000B758C"/>
    <w:rsid w:val="000B78D9"/>
    <w:rsid w:val="000C460C"/>
    <w:rsid w:val="000C5797"/>
    <w:rsid w:val="000C68C4"/>
    <w:rsid w:val="000C7F0C"/>
    <w:rsid w:val="000D0731"/>
    <w:rsid w:val="000D1717"/>
    <w:rsid w:val="000D39D7"/>
    <w:rsid w:val="000E453B"/>
    <w:rsid w:val="000E5CDA"/>
    <w:rsid w:val="000E6AC4"/>
    <w:rsid w:val="000F17E3"/>
    <w:rsid w:val="000F2C22"/>
    <w:rsid w:val="000F3ED5"/>
    <w:rsid w:val="000F430F"/>
    <w:rsid w:val="000F5FC4"/>
    <w:rsid w:val="000F626F"/>
    <w:rsid w:val="001001C6"/>
    <w:rsid w:val="00102E34"/>
    <w:rsid w:val="00107A86"/>
    <w:rsid w:val="00107ED9"/>
    <w:rsid w:val="00107F86"/>
    <w:rsid w:val="001105E0"/>
    <w:rsid w:val="00110CAC"/>
    <w:rsid w:val="00111899"/>
    <w:rsid w:val="00115E70"/>
    <w:rsid w:val="00122855"/>
    <w:rsid w:val="0012612E"/>
    <w:rsid w:val="0013281D"/>
    <w:rsid w:val="001331D7"/>
    <w:rsid w:val="00133383"/>
    <w:rsid w:val="001376FF"/>
    <w:rsid w:val="001438A2"/>
    <w:rsid w:val="00144F3D"/>
    <w:rsid w:val="00145AF5"/>
    <w:rsid w:val="00150613"/>
    <w:rsid w:val="00150F3B"/>
    <w:rsid w:val="0015549E"/>
    <w:rsid w:val="00162591"/>
    <w:rsid w:val="001656A9"/>
    <w:rsid w:val="001674E1"/>
    <w:rsid w:val="0017081B"/>
    <w:rsid w:val="00170D03"/>
    <w:rsid w:val="001775FA"/>
    <w:rsid w:val="0018005A"/>
    <w:rsid w:val="00186503"/>
    <w:rsid w:val="001908A7"/>
    <w:rsid w:val="001A126D"/>
    <w:rsid w:val="001A1B2E"/>
    <w:rsid w:val="001A1D3C"/>
    <w:rsid w:val="001A2EFB"/>
    <w:rsid w:val="001A3E9F"/>
    <w:rsid w:val="001B31B0"/>
    <w:rsid w:val="001B3B0D"/>
    <w:rsid w:val="001B4D5F"/>
    <w:rsid w:val="001D0F89"/>
    <w:rsid w:val="001D16E9"/>
    <w:rsid w:val="001D2A83"/>
    <w:rsid w:val="001D2DA9"/>
    <w:rsid w:val="001D4C6A"/>
    <w:rsid w:val="001D4EB7"/>
    <w:rsid w:val="001D5612"/>
    <w:rsid w:val="001E44B5"/>
    <w:rsid w:val="001E74A3"/>
    <w:rsid w:val="001F2585"/>
    <w:rsid w:val="001F28C8"/>
    <w:rsid w:val="001F2F6B"/>
    <w:rsid w:val="001F403B"/>
    <w:rsid w:val="00201A71"/>
    <w:rsid w:val="00203946"/>
    <w:rsid w:val="002053AF"/>
    <w:rsid w:val="002076D2"/>
    <w:rsid w:val="00216D22"/>
    <w:rsid w:val="00230D22"/>
    <w:rsid w:val="00234536"/>
    <w:rsid w:val="00236F8D"/>
    <w:rsid w:val="00240A32"/>
    <w:rsid w:val="00242F78"/>
    <w:rsid w:val="002438B9"/>
    <w:rsid w:val="00243E9A"/>
    <w:rsid w:val="002475FA"/>
    <w:rsid w:val="00253006"/>
    <w:rsid w:val="00260826"/>
    <w:rsid w:val="002617C7"/>
    <w:rsid w:val="00263B4A"/>
    <w:rsid w:val="002649CB"/>
    <w:rsid w:val="00265512"/>
    <w:rsid w:val="00270F47"/>
    <w:rsid w:val="00273E29"/>
    <w:rsid w:val="00281E23"/>
    <w:rsid w:val="00281FAC"/>
    <w:rsid w:val="00284FB4"/>
    <w:rsid w:val="00285C74"/>
    <w:rsid w:val="002907CC"/>
    <w:rsid w:val="0029404C"/>
    <w:rsid w:val="002968C6"/>
    <w:rsid w:val="002A20D5"/>
    <w:rsid w:val="002B4E2B"/>
    <w:rsid w:val="002B6906"/>
    <w:rsid w:val="002B75D3"/>
    <w:rsid w:val="002C0493"/>
    <w:rsid w:val="002C33B8"/>
    <w:rsid w:val="002C536D"/>
    <w:rsid w:val="002C6426"/>
    <w:rsid w:val="002C7718"/>
    <w:rsid w:val="002D10A7"/>
    <w:rsid w:val="002D449F"/>
    <w:rsid w:val="002D4F92"/>
    <w:rsid w:val="002E06FB"/>
    <w:rsid w:val="002E5C7C"/>
    <w:rsid w:val="002E60B9"/>
    <w:rsid w:val="002F3DE6"/>
    <w:rsid w:val="003056FF"/>
    <w:rsid w:val="00307F53"/>
    <w:rsid w:val="0031423A"/>
    <w:rsid w:val="00324581"/>
    <w:rsid w:val="00333979"/>
    <w:rsid w:val="00333B95"/>
    <w:rsid w:val="003402A0"/>
    <w:rsid w:val="00341318"/>
    <w:rsid w:val="00343667"/>
    <w:rsid w:val="00347CC0"/>
    <w:rsid w:val="003516E7"/>
    <w:rsid w:val="00352EE9"/>
    <w:rsid w:val="00353DD2"/>
    <w:rsid w:val="0035676B"/>
    <w:rsid w:val="00357941"/>
    <w:rsid w:val="003608CB"/>
    <w:rsid w:val="0036112C"/>
    <w:rsid w:val="00361EA7"/>
    <w:rsid w:val="00362591"/>
    <w:rsid w:val="00374816"/>
    <w:rsid w:val="00390732"/>
    <w:rsid w:val="00392544"/>
    <w:rsid w:val="00392A19"/>
    <w:rsid w:val="00397E22"/>
    <w:rsid w:val="003A1232"/>
    <w:rsid w:val="003A2F37"/>
    <w:rsid w:val="003A421C"/>
    <w:rsid w:val="003A4C0F"/>
    <w:rsid w:val="003A65EF"/>
    <w:rsid w:val="003A77E5"/>
    <w:rsid w:val="003A7BAF"/>
    <w:rsid w:val="003A7BBC"/>
    <w:rsid w:val="003B0531"/>
    <w:rsid w:val="003B44AF"/>
    <w:rsid w:val="003B7EE7"/>
    <w:rsid w:val="003C1C49"/>
    <w:rsid w:val="003C3DF2"/>
    <w:rsid w:val="003C7513"/>
    <w:rsid w:val="003D68CB"/>
    <w:rsid w:val="003E2B6C"/>
    <w:rsid w:val="003E2BE6"/>
    <w:rsid w:val="003E32C2"/>
    <w:rsid w:val="003E3FFF"/>
    <w:rsid w:val="003E4641"/>
    <w:rsid w:val="003E6E36"/>
    <w:rsid w:val="003E7731"/>
    <w:rsid w:val="003F166C"/>
    <w:rsid w:val="003F2CAB"/>
    <w:rsid w:val="003F6936"/>
    <w:rsid w:val="00400072"/>
    <w:rsid w:val="004051A1"/>
    <w:rsid w:val="00405237"/>
    <w:rsid w:val="004108F2"/>
    <w:rsid w:val="00414C1C"/>
    <w:rsid w:val="00415230"/>
    <w:rsid w:val="00416109"/>
    <w:rsid w:val="0042443E"/>
    <w:rsid w:val="004277FC"/>
    <w:rsid w:val="004328B1"/>
    <w:rsid w:val="004379BA"/>
    <w:rsid w:val="00440821"/>
    <w:rsid w:val="00445977"/>
    <w:rsid w:val="00445D87"/>
    <w:rsid w:val="00447EB3"/>
    <w:rsid w:val="004507F0"/>
    <w:rsid w:val="0045186C"/>
    <w:rsid w:val="00452872"/>
    <w:rsid w:val="00455AA6"/>
    <w:rsid w:val="0045721D"/>
    <w:rsid w:val="0046113C"/>
    <w:rsid w:val="004711F8"/>
    <w:rsid w:val="004876B9"/>
    <w:rsid w:val="00491BBE"/>
    <w:rsid w:val="00496B27"/>
    <w:rsid w:val="00496E9C"/>
    <w:rsid w:val="004A4240"/>
    <w:rsid w:val="004B14BC"/>
    <w:rsid w:val="004B16EA"/>
    <w:rsid w:val="004B4F4B"/>
    <w:rsid w:val="004B7779"/>
    <w:rsid w:val="004C450B"/>
    <w:rsid w:val="004C4D85"/>
    <w:rsid w:val="004C50DE"/>
    <w:rsid w:val="004C7FE5"/>
    <w:rsid w:val="004D10EA"/>
    <w:rsid w:val="004E2139"/>
    <w:rsid w:val="004E3AF3"/>
    <w:rsid w:val="004E59AB"/>
    <w:rsid w:val="004E5A36"/>
    <w:rsid w:val="004F27E9"/>
    <w:rsid w:val="004F3056"/>
    <w:rsid w:val="004F3A46"/>
    <w:rsid w:val="004F69E2"/>
    <w:rsid w:val="00500E69"/>
    <w:rsid w:val="005072DC"/>
    <w:rsid w:val="0050752A"/>
    <w:rsid w:val="00511234"/>
    <w:rsid w:val="00513808"/>
    <w:rsid w:val="00517D01"/>
    <w:rsid w:val="00523BAF"/>
    <w:rsid w:val="0052795A"/>
    <w:rsid w:val="00531288"/>
    <w:rsid w:val="0053258E"/>
    <w:rsid w:val="00535370"/>
    <w:rsid w:val="00541950"/>
    <w:rsid w:val="0055661C"/>
    <w:rsid w:val="0055793B"/>
    <w:rsid w:val="00560CF5"/>
    <w:rsid w:val="00561A27"/>
    <w:rsid w:val="00562268"/>
    <w:rsid w:val="00565542"/>
    <w:rsid w:val="00567590"/>
    <w:rsid w:val="00570597"/>
    <w:rsid w:val="00572498"/>
    <w:rsid w:val="00575375"/>
    <w:rsid w:val="00576E95"/>
    <w:rsid w:val="00583CCA"/>
    <w:rsid w:val="00585C59"/>
    <w:rsid w:val="00591C2F"/>
    <w:rsid w:val="005977DF"/>
    <w:rsid w:val="00597A1D"/>
    <w:rsid w:val="005A3958"/>
    <w:rsid w:val="005A5959"/>
    <w:rsid w:val="005A7F87"/>
    <w:rsid w:val="005B0891"/>
    <w:rsid w:val="005C7805"/>
    <w:rsid w:val="005D195F"/>
    <w:rsid w:val="005D1E2B"/>
    <w:rsid w:val="005E2BC3"/>
    <w:rsid w:val="005E7A4C"/>
    <w:rsid w:val="005E7FEC"/>
    <w:rsid w:val="00604EED"/>
    <w:rsid w:val="00607000"/>
    <w:rsid w:val="00607E16"/>
    <w:rsid w:val="0061368C"/>
    <w:rsid w:val="0062415E"/>
    <w:rsid w:val="00632144"/>
    <w:rsid w:val="006324E6"/>
    <w:rsid w:val="006413AA"/>
    <w:rsid w:val="0064261D"/>
    <w:rsid w:val="00643295"/>
    <w:rsid w:val="00643359"/>
    <w:rsid w:val="006455DA"/>
    <w:rsid w:val="006459F2"/>
    <w:rsid w:val="0066327E"/>
    <w:rsid w:val="00664667"/>
    <w:rsid w:val="00665264"/>
    <w:rsid w:val="00670D32"/>
    <w:rsid w:val="00672D40"/>
    <w:rsid w:val="00681AF7"/>
    <w:rsid w:val="006847A3"/>
    <w:rsid w:val="006856D9"/>
    <w:rsid w:val="0068574D"/>
    <w:rsid w:val="00685BCB"/>
    <w:rsid w:val="00690879"/>
    <w:rsid w:val="0069580D"/>
    <w:rsid w:val="006A2645"/>
    <w:rsid w:val="006A4B55"/>
    <w:rsid w:val="006A5979"/>
    <w:rsid w:val="006A7883"/>
    <w:rsid w:val="006B23B2"/>
    <w:rsid w:val="006B4BD2"/>
    <w:rsid w:val="006C3554"/>
    <w:rsid w:val="006C40B7"/>
    <w:rsid w:val="006D188D"/>
    <w:rsid w:val="006D47BC"/>
    <w:rsid w:val="006E0DB5"/>
    <w:rsid w:val="006E590E"/>
    <w:rsid w:val="006E6A68"/>
    <w:rsid w:val="006F3527"/>
    <w:rsid w:val="007063B4"/>
    <w:rsid w:val="00712613"/>
    <w:rsid w:val="00712CA4"/>
    <w:rsid w:val="007141B0"/>
    <w:rsid w:val="007161A3"/>
    <w:rsid w:val="00720462"/>
    <w:rsid w:val="00720C7A"/>
    <w:rsid w:val="00721517"/>
    <w:rsid w:val="00723975"/>
    <w:rsid w:val="007239E9"/>
    <w:rsid w:val="0072452D"/>
    <w:rsid w:val="00730021"/>
    <w:rsid w:val="00735A31"/>
    <w:rsid w:val="00741DCF"/>
    <w:rsid w:val="0074266F"/>
    <w:rsid w:val="00742782"/>
    <w:rsid w:val="00755125"/>
    <w:rsid w:val="007636D3"/>
    <w:rsid w:val="00766FDA"/>
    <w:rsid w:val="007710B5"/>
    <w:rsid w:val="00776B92"/>
    <w:rsid w:val="00781ACF"/>
    <w:rsid w:val="00781B46"/>
    <w:rsid w:val="007B0D3F"/>
    <w:rsid w:val="007B5A91"/>
    <w:rsid w:val="007B6701"/>
    <w:rsid w:val="007B7B1D"/>
    <w:rsid w:val="007C057E"/>
    <w:rsid w:val="007C3C4F"/>
    <w:rsid w:val="007C5926"/>
    <w:rsid w:val="007C5D94"/>
    <w:rsid w:val="007C6679"/>
    <w:rsid w:val="007C73D4"/>
    <w:rsid w:val="007D14F3"/>
    <w:rsid w:val="007D1DD9"/>
    <w:rsid w:val="007D4130"/>
    <w:rsid w:val="007D733F"/>
    <w:rsid w:val="007E64F5"/>
    <w:rsid w:val="007E76C5"/>
    <w:rsid w:val="007F20A8"/>
    <w:rsid w:val="008049D7"/>
    <w:rsid w:val="00806814"/>
    <w:rsid w:val="00810F34"/>
    <w:rsid w:val="0081112B"/>
    <w:rsid w:val="00812DA3"/>
    <w:rsid w:val="00820DC1"/>
    <w:rsid w:val="00822120"/>
    <w:rsid w:val="00833FF8"/>
    <w:rsid w:val="00835596"/>
    <w:rsid w:val="008355F1"/>
    <w:rsid w:val="00837141"/>
    <w:rsid w:val="00843C99"/>
    <w:rsid w:val="00851907"/>
    <w:rsid w:val="00852D50"/>
    <w:rsid w:val="00854397"/>
    <w:rsid w:val="00854B8B"/>
    <w:rsid w:val="00860183"/>
    <w:rsid w:val="008603A5"/>
    <w:rsid w:val="008646CB"/>
    <w:rsid w:val="008655AB"/>
    <w:rsid w:val="00866276"/>
    <w:rsid w:val="0086656C"/>
    <w:rsid w:val="00866683"/>
    <w:rsid w:val="00880646"/>
    <w:rsid w:val="00890852"/>
    <w:rsid w:val="00893488"/>
    <w:rsid w:val="00897532"/>
    <w:rsid w:val="008A3014"/>
    <w:rsid w:val="008A3195"/>
    <w:rsid w:val="008A7203"/>
    <w:rsid w:val="008A7881"/>
    <w:rsid w:val="008A7AED"/>
    <w:rsid w:val="008B46DF"/>
    <w:rsid w:val="008B4AAA"/>
    <w:rsid w:val="008C305D"/>
    <w:rsid w:val="008C66C9"/>
    <w:rsid w:val="008D6B2F"/>
    <w:rsid w:val="008E0247"/>
    <w:rsid w:val="008E1D04"/>
    <w:rsid w:val="008E575B"/>
    <w:rsid w:val="008F1CC6"/>
    <w:rsid w:val="00903F9E"/>
    <w:rsid w:val="009137BD"/>
    <w:rsid w:val="009146D4"/>
    <w:rsid w:val="009165AE"/>
    <w:rsid w:val="00920C14"/>
    <w:rsid w:val="0092194E"/>
    <w:rsid w:val="00923D7A"/>
    <w:rsid w:val="00931CD3"/>
    <w:rsid w:val="00932121"/>
    <w:rsid w:val="0093594B"/>
    <w:rsid w:val="00940B1D"/>
    <w:rsid w:val="00942EB0"/>
    <w:rsid w:val="0094314F"/>
    <w:rsid w:val="0094388B"/>
    <w:rsid w:val="00945ABD"/>
    <w:rsid w:val="00954A2B"/>
    <w:rsid w:val="00954B8D"/>
    <w:rsid w:val="009570F2"/>
    <w:rsid w:val="009607CF"/>
    <w:rsid w:val="00966048"/>
    <w:rsid w:val="00967188"/>
    <w:rsid w:val="009719B2"/>
    <w:rsid w:val="00973E95"/>
    <w:rsid w:val="00974BC0"/>
    <w:rsid w:val="00980B64"/>
    <w:rsid w:val="00987C69"/>
    <w:rsid w:val="00991E2D"/>
    <w:rsid w:val="009922DB"/>
    <w:rsid w:val="00992EE2"/>
    <w:rsid w:val="009A029D"/>
    <w:rsid w:val="009A064B"/>
    <w:rsid w:val="009A2D7F"/>
    <w:rsid w:val="009B01D0"/>
    <w:rsid w:val="009B0CEC"/>
    <w:rsid w:val="009B72CD"/>
    <w:rsid w:val="009B780A"/>
    <w:rsid w:val="009C02BC"/>
    <w:rsid w:val="009C0CD9"/>
    <w:rsid w:val="009C4EA1"/>
    <w:rsid w:val="009C64C0"/>
    <w:rsid w:val="009D0AC3"/>
    <w:rsid w:val="009D1752"/>
    <w:rsid w:val="009E0659"/>
    <w:rsid w:val="009E7573"/>
    <w:rsid w:val="009F2B56"/>
    <w:rsid w:val="009F302D"/>
    <w:rsid w:val="009F4F10"/>
    <w:rsid w:val="009F7AD3"/>
    <w:rsid w:val="00A02727"/>
    <w:rsid w:val="00A06501"/>
    <w:rsid w:val="00A1392E"/>
    <w:rsid w:val="00A151DF"/>
    <w:rsid w:val="00A1748D"/>
    <w:rsid w:val="00A17E87"/>
    <w:rsid w:val="00A23CD5"/>
    <w:rsid w:val="00A30B68"/>
    <w:rsid w:val="00A3147C"/>
    <w:rsid w:val="00A34C87"/>
    <w:rsid w:val="00A36101"/>
    <w:rsid w:val="00A37202"/>
    <w:rsid w:val="00A4531F"/>
    <w:rsid w:val="00A50181"/>
    <w:rsid w:val="00A50CBF"/>
    <w:rsid w:val="00A51678"/>
    <w:rsid w:val="00A55C9D"/>
    <w:rsid w:val="00A563A5"/>
    <w:rsid w:val="00A627F9"/>
    <w:rsid w:val="00A62FFB"/>
    <w:rsid w:val="00A6582B"/>
    <w:rsid w:val="00A6611F"/>
    <w:rsid w:val="00A73900"/>
    <w:rsid w:val="00A75D12"/>
    <w:rsid w:val="00A77A75"/>
    <w:rsid w:val="00A82AB9"/>
    <w:rsid w:val="00A84647"/>
    <w:rsid w:val="00A84905"/>
    <w:rsid w:val="00A91EFE"/>
    <w:rsid w:val="00A923DE"/>
    <w:rsid w:val="00A97191"/>
    <w:rsid w:val="00AA4006"/>
    <w:rsid w:val="00AA6451"/>
    <w:rsid w:val="00AC47A6"/>
    <w:rsid w:val="00AC51EB"/>
    <w:rsid w:val="00AC736D"/>
    <w:rsid w:val="00AD7B5E"/>
    <w:rsid w:val="00AE0BF0"/>
    <w:rsid w:val="00B067C4"/>
    <w:rsid w:val="00B10E74"/>
    <w:rsid w:val="00B113FE"/>
    <w:rsid w:val="00B16E62"/>
    <w:rsid w:val="00B30379"/>
    <w:rsid w:val="00B31EF0"/>
    <w:rsid w:val="00B34BF3"/>
    <w:rsid w:val="00B40F6D"/>
    <w:rsid w:val="00B421B6"/>
    <w:rsid w:val="00B422F9"/>
    <w:rsid w:val="00B43D01"/>
    <w:rsid w:val="00B45A20"/>
    <w:rsid w:val="00B46E6A"/>
    <w:rsid w:val="00B5341A"/>
    <w:rsid w:val="00B5430D"/>
    <w:rsid w:val="00B5461A"/>
    <w:rsid w:val="00B54A93"/>
    <w:rsid w:val="00B564A2"/>
    <w:rsid w:val="00B56AF4"/>
    <w:rsid w:val="00B56C1D"/>
    <w:rsid w:val="00B56C7F"/>
    <w:rsid w:val="00B603CF"/>
    <w:rsid w:val="00B61312"/>
    <w:rsid w:val="00B661B4"/>
    <w:rsid w:val="00B6712B"/>
    <w:rsid w:val="00B826A4"/>
    <w:rsid w:val="00B85059"/>
    <w:rsid w:val="00B858A3"/>
    <w:rsid w:val="00B85A49"/>
    <w:rsid w:val="00B94F40"/>
    <w:rsid w:val="00BA3B6E"/>
    <w:rsid w:val="00BA7743"/>
    <w:rsid w:val="00BB08DA"/>
    <w:rsid w:val="00BC456F"/>
    <w:rsid w:val="00BD1049"/>
    <w:rsid w:val="00BD1667"/>
    <w:rsid w:val="00BE0052"/>
    <w:rsid w:val="00BE09D2"/>
    <w:rsid w:val="00BE5764"/>
    <w:rsid w:val="00BF0AD3"/>
    <w:rsid w:val="00BF43B6"/>
    <w:rsid w:val="00BF43FD"/>
    <w:rsid w:val="00C00ADA"/>
    <w:rsid w:val="00C00B2E"/>
    <w:rsid w:val="00C06B5B"/>
    <w:rsid w:val="00C10AC4"/>
    <w:rsid w:val="00C13940"/>
    <w:rsid w:val="00C152C0"/>
    <w:rsid w:val="00C22C00"/>
    <w:rsid w:val="00C277E4"/>
    <w:rsid w:val="00C320D5"/>
    <w:rsid w:val="00C337AD"/>
    <w:rsid w:val="00C4117C"/>
    <w:rsid w:val="00C43A26"/>
    <w:rsid w:val="00C44789"/>
    <w:rsid w:val="00C60642"/>
    <w:rsid w:val="00C62041"/>
    <w:rsid w:val="00C62125"/>
    <w:rsid w:val="00C67E4A"/>
    <w:rsid w:val="00C714E4"/>
    <w:rsid w:val="00C770C0"/>
    <w:rsid w:val="00C779D9"/>
    <w:rsid w:val="00C80826"/>
    <w:rsid w:val="00C81824"/>
    <w:rsid w:val="00C86C18"/>
    <w:rsid w:val="00C86E03"/>
    <w:rsid w:val="00C90248"/>
    <w:rsid w:val="00C916E6"/>
    <w:rsid w:val="00C938EF"/>
    <w:rsid w:val="00C9508B"/>
    <w:rsid w:val="00C96ECA"/>
    <w:rsid w:val="00CA3D7C"/>
    <w:rsid w:val="00CA5BB8"/>
    <w:rsid w:val="00CB4F42"/>
    <w:rsid w:val="00CB5B40"/>
    <w:rsid w:val="00CC2657"/>
    <w:rsid w:val="00CC2A0A"/>
    <w:rsid w:val="00CC3300"/>
    <w:rsid w:val="00CC7884"/>
    <w:rsid w:val="00CD1F72"/>
    <w:rsid w:val="00CD277A"/>
    <w:rsid w:val="00CD72E3"/>
    <w:rsid w:val="00CE2AB4"/>
    <w:rsid w:val="00CE69CD"/>
    <w:rsid w:val="00CF24BF"/>
    <w:rsid w:val="00CF3D84"/>
    <w:rsid w:val="00CF4B8F"/>
    <w:rsid w:val="00CF79FF"/>
    <w:rsid w:val="00D1175A"/>
    <w:rsid w:val="00D1196E"/>
    <w:rsid w:val="00D13D75"/>
    <w:rsid w:val="00D17B84"/>
    <w:rsid w:val="00D274D3"/>
    <w:rsid w:val="00D27BBB"/>
    <w:rsid w:val="00D3344A"/>
    <w:rsid w:val="00D4582F"/>
    <w:rsid w:val="00D47412"/>
    <w:rsid w:val="00D52A45"/>
    <w:rsid w:val="00D52CB1"/>
    <w:rsid w:val="00D61494"/>
    <w:rsid w:val="00D62C85"/>
    <w:rsid w:val="00D6665D"/>
    <w:rsid w:val="00D71409"/>
    <w:rsid w:val="00D721C1"/>
    <w:rsid w:val="00D73714"/>
    <w:rsid w:val="00D84B29"/>
    <w:rsid w:val="00D8512F"/>
    <w:rsid w:val="00D901B2"/>
    <w:rsid w:val="00D91E89"/>
    <w:rsid w:val="00D92873"/>
    <w:rsid w:val="00D92D2E"/>
    <w:rsid w:val="00D9659F"/>
    <w:rsid w:val="00DA1094"/>
    <w:rsid w:val="00DA3E29"/>
    <w:rsid w:val="00DB1780"/>
    <w:rsid w:val="00DC21B1"/>
    <w:rsid w:val="00DC2744"/>
    <w:rsid w:val="00DC726F"/>
    <w:rsid w:val="00DC77AF"/>
    <w:rsid w:val="00DD0018"/>
    <w:rsid w:val="00DD20EA"/>
    <w:rsid w:val="00DD225C"/>
    <w:rsid w:val="00DD731C"/>
    <w:rsid w:val="00DE28BD"/>
    <w:rsid w:val="00DE33FD"/>
    <w:rsid w:val="00DE7047"/>
    <w:rsid w:val="00DF219D"/>
    <w:rsid w:val="00DF30AC"/>
    <w:rsid w:val="00DF4855"/>
    <w:rsid w:val="00E0133A"/>
    <w:rsid w:val="00E02AD9"/>
    <w:rsid w:val="00E0440F"/>
    <w:rsid w:val="00E056F7"/>
    <w:rsid w:val="00E05FE2"/>
    <w:rsid w:val="00E12267"/>
    <w:rsid w:val="00E12DB9"/>
    <w:rsid w:val="00E17DB6"/>
    <w:rsid w:val="00E25F00"/>
    <w:rsid w:val="00E31669"/>
    <w:rsid w:val="00E368A7"/>
    <w:rsid w:val="00E37C62"/>
    <w:rsid w:val="00E4300E"/>
    <w:rsid w:val="00E5082E"/>
    <w:rsid w:val="00E55520"/>
    <w:rsid w:val="00E621E3"/>
    <w:rsid w:val="00E6494B"/>
    <w:rsid w:val="00E67AB9"/>
    <w:rsid w:val="00E72365"/>
    <w:rsid w:val="00E737F7"/>
    <w:rsid w:val="00E76B37"/>
    <w:rsid w:val="00E80CC6"/>
    <w:rsid w:val="00E87BEA"/>
    <w:rsid w:val="00E95E04"/>
    <w:rsid w:val="00EA2C8D"/>
    <w:rsid w:val="00EA556E"/>
    <w:rsid w:val="00EA6D77"/>
    <w:rsid w:val="00EA7D46"/>
    <w:rsid w:val="00EB145E"/>
    <w:rsid w:val="00EB5433"/>
    <w:rsid w:val="00EB5768"/>
    <w:rsid w:val="00EB7BA6"/>
    <w:rsid w:val="00EC4B88"/>
    <w:rsid w:val="00EC73D6"/>
    <w:rsid w:val="00ED4D2D"/>
    <w:rsid w:val="00ED50ED"/>
    <w:rsid w:val="00EE1D99"/>
    <w:rsid w:val="00EE6119"/>
    <w:rsid w:val="00EE6929"/>
    <w:rsid w:val="00EF3543"/>
    <w:rsid w:val="00EF39FE"/>
    <w:rsid w:val="00EF4D79"/>
    <w:rsid w:val="00EF51A3"/>
    <w:rsid w:val="00EF5C0D"/>
    <w:rsid w:val="00EF69D9"/>
    <w:rsid w:val="00F00808"/>
    <w:rsid w:val="00F0295A"/>
    <w:rsid w:val="00F05669"/>
    <w:rsid w:val="00F10DE8"/>
    <w:rsid w:val="00F1103A"/>
    <w:rsid w:val="00F14AEC"/>
    <w:rsid w:val="00F15B30"/>
    <w:rsid w:val="00F256DE"/>
    <w:rsid w:val="00F2692E"/>
    <w:rsid w:val="00F26AF7"/>
    <w:rsid w:val="00F27158"/>
    <w:rsid w:val="00F34D8E"/>
    <w:rsid w:val="00F3719B"/>
    <w:rsid w:val="00F40EF2"/>
    <w:rsid w:val="00F42836"/>
    <w:rsid w:val="00F43493"/>
    <w:rsid w:val="00F44B6F"/>
    <w:rsid w:val="00F45DC3"/>
    <w:rsid w:val="00F462EF"/>
    <w:rsid w:val="00F53F7E"/>
    <w:rsid w:val="00F561A6"/>
    <w:rsid w:val="00F61296"/>
    <w:rsid w:val="00F62A5B"/>
    <w:rsid w:val="00F739FD"/>
    <w:rsid w:val="00F75DC8"/>
    <w:rsid w:val="00F7637A"/>
    <w:rsid w:val="00F800CC"/>
    <w:rsid w:val="00F80929"/>
    <w:rsid w:val="00F823EA"/>
    <w:rsid w:val="00F83532"/>
    <w:rsid w:val="00F840A3"/>
    <w:rsid w:val="00F84979"/>
    <w:rsid w:val="00F87FCB"/>
    <w:rsid w:val="00FB2583"/>
    <w:rsid w:val="00FB5177"/>
    <w:rsid w:val="00FB5A95"/>
    <w:rsid w:val="00FC34D2"/>
    <w:rsid w:val="00FD1F77"/>
    <w:rsid w:val="00FD2D92"/>
    <w:rsid w:val="00FD48F1"/>
    <w:rsid w:val="00FD4AC8"/>
    <w:rsid w:val="00FD546E"/>
    <w:rsid w:val="00FD619A"/>
    <w:rsid w:val="00FE2380"/>
    <w:rsid w:val="00FE23CF"/>
    <w:rsid w:val="00FF1497"/>
    <w:rsid w:val="00FF157A"/>
    <w:rsid w:val="00FF6D39"/>
    <w:rsid w:val="18CB10AB"/>
    <w:rsid w:val="19B2D2BE"/>
    <w:rsid w:val="2E9E5243"/>
    <w:rsid w:val="34B2DE7E"/>
    <w:rsid w:val="36222AFC"/>
    <w:rsid w:val="396AF983"/>
    <w:rsid w:val="3C3074AE"/>
    <w:rsid w:val="4F753DD2"/>
    <w:rsid w:val="561A99A2"/>
    <w:rsid w:val="7B3CE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5777AFC5-8C01-4D86-936A-6F68437D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basedOn w:val="DefaultParagraphFont"/>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1">
    <w:name w:val="Unresolved Mention1"/>
    <w:basedOn w:val="DefaultParagraphFont"/>
    <w:uiPriority w:val="99"/>
    <w:semiHidden/>
    <w:unhideWhenUsed/>
    <w:rsid w:val="00F26AF7"/>
    <w:rPr>
      <w:color w:val="808080"/>
      <w:shd w:val="clear" w:color="auto" w:fill="E6E6E6"/>
    </w:rPr>
  </w:style>
  <w:style w:type="paragraph" w:styleId="FootnoteText">
    <w:name w:val="footnote text"/>
    <w:basedOn w:val="Normal"/>
    <w:link w:val="FootnoteTextChar"/>
    <w:uiPriority w:val="99"/>
    <w:semiHidden/>
    <w:unhideWhenUsed/>
    <w:rsid w:val="00D71409"/>
  </w:style>
  <w:style w:type="character" w:customStyle="1" w:styleId="FootnoteTextChar">
    <w:name w:val="Footnote Text Char"/>
    <w:basedOn w:val="DefaultParagraphFont"/>
    <w:link w:val="FootnoteText"/>
    <w:uiPriority w:val="99"/>
    <w:semiHidden/>
    <w:rsid w:val="00D71409"/>
  </w:style>
  <w:style w:type="paragraph" w:styleId="NormalWeb">
    <w:name w:val="Normal (Web)"/>
    <w:basedOn w:val="Normal"/>
    <w:uiPriority w:val="99"/>
    <w:unhideWhenUsed/>
    <w:rsid w:val="00CF24BF"/>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eastAsiaTheme="minorHAnsi" w:hAnsiTheme="minorHAnsi" w:cstheme="minorBidi"/>
      <w:sz w:val="22"/>
      <w:szCs w:val="22"/>
      <w:lang w:val="nl-BE"/>
    </w:rPr>
  </w:style>
  <w:style w:type="character" w:customStyle="1" w:styleId="scayt-misspell-word">
    <w:name w:val="scayt-misspell-word"/>
    <w:basedOn w:val="DefaultParagraphFont"/>
    <w:rsid w:val="00FD4AC8"/>
  </w:style>
  <w:style w:type="paragraph" w:customStyle="1" w:styleId="selectionshareable">
    <w:name w:val="selectionshareable"/>
    <w:basedOn w:val="Normal"/>
    <w:rsid w:val="00BC456F"/>
    <w:pPr>
      <w:spacing w:before="100" w:beforeAutospacing="1" w:after="100" w:afterAutospacing="1"/>
    </w:pPr>
    <w:rPr>
      <w:rFonts w:eastAsia="Times New Roman"/>
      <w:sz w:val="24"/>
      <w:szCs w:val="24"/>
    </w:rPr>
  </w:style>
  <w:style w:type="character" w:customStyle="1" w:styleId="fontstyle01">
    <w:name w:val="fontstyle01"/>
    <w:basedOn w:val="DefaultParagraphFont"/>
    <w:rsid w:val="008C305D"/>
    <w:rPr>
      <w:rFonts w:ascii="Times-Roman" w:hAnsi="Times-Roman" w:hint="default"/>
      <w:b w:val="0"/>
      <w:bCs w:val="0"/>
      <w:i w:val="0"/>
      <w:iCs w:val="0"/>
      <w:color w:val="000000"/>
      <w:sz w:val="24"/>
      <w:szCs w:val="24"/>
    </w:rPr>
  </w:style>
  <w:style w:type="character" w:customStyle="1" w:styleId="UnresolvedMention2">
    <w:name w:val="Unresolved Mention2"/>
    <w:basedOn w:val="DefaultParagraphFont"/>
    <w:uiPriority w:val="99"/>
    <w:semiHidden/>
    <w:unhideWhenUsed/>
    <w:rsid w:val="001105E0"/>
    <w:rPr>
      <w:color w:val="605E5C"/>
      <w:shd w:val="clear" w:color="auto" w:fill="E1DFDD"/>
    </w:rPr>
  </w:style>
  <w:style w:type="paragraph" w:styleId="Revision">
    <w:name w:val="Revision"/>
    <w:hidden/>
    <w:uiPriority w:val="71"/>
    <w:semiHidden/>
    <w:rsid w:val="003F6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77061">
      <w:bodyDiv w:val="1"/>
      <w:marLeft w:val="0"/>
      <w:marRight w:val="0"/>
      <w:marTop w:val="0"/>
      <w:marBottom w:val="0"/>
      <w:divBdr>
        <w:top w:val="none" w:sz="0" w:space="0" w:color="auto"/>
        <w:left w:val="none" w:sz="0" w:space="0" w:color="auto"/>
        <w:bottom w:val="none" w:sz="0" w:space="0" w:color="auto"/>
        <w:right w:val="none" w:sz="0" w:space="0" w:color="auto"/>
      </w:divBdr>
    </w:div>
    <w:div w:id="643507583">
      <w:bodyDiv w:val="1"/>
      <w:marLeft w:val="0"/>
      <w:marRight w:val="0"/>
      <w:marTop w:val="0"/>
      <w:marBottom w:val="0"/>
      <w:divBdr>
        <w:top w:val="none" w:sz="0" w:space="0" w:color="auto"/>
        <w:left w:val="none" w:sz="0" w:space="0" w:color="auto"/>
        <w:bottom w:val="none" w:sz="0" w:space="0" w:color="auto"/>
        <w:right w:val="none" w:sz="0" w:space="0" w:color="auto"/>
      </w:divBdr>
      <w:divsChild>
        <w:div w:id="247159885">
          <w:marLeft w:val="0"/>
          <w:marRight w:val="0"/>
          <w:marTop w:val="0"/>
          <w:marBottom w:val="0"/>
          <w:divBdr>
            <w:top w:val="none" w:sz="0" w:space="0" w:color="auto"/>
            <w:left w:val="none" w:sz="0" w:space="0" w:color="auto"/>
            <w:bottom w:val="none" w:sz="0" w:space="0" w:color="auto"/>
            <w:right w:val="none" w:sz="0" w:space="0" w:color="auto"/>
          </w:divBdr>
        </w:div>
        <w:div w:id="386073207">
          <w:marLeft w:val="0"/>
          <w:marRight w:val="0"/>
          <w:marTop w:val="0"/>
          <w:marBottom w:val="0"/>
          <w:divBdr>
            <w:top w:val="none" w:sz="0" w:space="0" w:color="auto"/>
            <w:left w:val="none" w:sz="0" w:space="0" w:color="auto"/>
            <w:bottom w:val="none" w:sz="0" w:space="0" w:color="auto"/>
            <w:right w:val="none" w:sz="0" w:space="0" w:color="auto"/>
          </w:divBdr>
        </w:div>
      </w:divsChild>
    </w:div>
    <w:div w:id="1857159968">
      <w:bodyDiv w:val="1"/>
      <w:marLeft w:val="0"/>
      <w:marRight w:val="0"/>
      <w:marTop w:val="0"/>
      <w:marBottom w:val="0"/>
      <w:divBdr>
        <w:top w:val="none" w:sz="0" w:space="0" w:color="auto"/>
        <w:left w:val="none" w:sz="0" w:space="0" w:color="auto"/>
        <w:bottom w:val="none" w:sz="0" w:space="0" w:color="auto"/>
        <w:right w:val="none" w:sz="0" w:space="0" w:color="auto"/>
      </w:divBdr>
    </w:div>
    <w:div w:id="1957982367">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cts.sciencemag.org" TargetMode="External"/><Relationship Id="rId13" Type="http://schemas.openxmlformats.org/officeDocument/2006/relationships/hyperlink" Target="http://www.sciencemag.org/sites/default/files/Science_Supplementary_Materials_Word_template.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casrai.org/CRedi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ncemag.org/authors/instructions-preparing-initial-manuscript%2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tug.org/utilities/texconv/textopc.html"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sciencemag.org/site/feature/contribinfo/index.x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F381A-C8D7-4946-B33E-ED13530F5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3383</Words>
  <Characters>19287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cp:keywords/>
  <dc:description/>
  <cp:lastModifiedBy>sean hughes</cp:lastModifiedBy>
  <cp:revision>2</cp:revision>
  <cp:lastPrinted>2018-01-11T18:39:00Z</cp:lastPrinted>
  <dcterms:created xsi:type="dcterms:W3CDTF">2020-12-21T13:58:00Z</dcterms:created>
  <dcterms:modified xsi:type="dcterms:W3CDTF">2020-12-21T13:58:00Z</dcterms:modified>
</cp:coreProperties>
</file>