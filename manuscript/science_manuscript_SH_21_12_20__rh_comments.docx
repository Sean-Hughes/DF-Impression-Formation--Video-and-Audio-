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03AC35D3" w:rsidR="00D73714" w:rsidRDefault="00A23CD5" w:rsidP="00D73714">
      <w:pPr>
        <w:pStyle w:val="Head"/>
      </w:pPr>
      <w:r>
        <w:lastRenderedPageBreak/>
        <w:t>Title:</w:t>
      </w:r>
      <w:r w:rsidR="00D73714">
        <w:t xml:space="preserve"> </w:t>
      </w:r>
      <w:r w:rsidR="0008283D">
        <w:t xml:space="preserve">Using Deepfakes to Hack the </w:t>
      </w:r>
      <w:r w:rsidR="0050752A">
        <w:t xml:space="preserve">Unconscious </w:t>
      </w:r>
      <w:r w:rsidR="0008283D">
        <w:t>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2DD17E68" w14:textId="18895D1B" w:rsidR="00B30379" w:rsidRDefault="00890852" w:rsidP="00781ACF">
      <w:pPr>
        <w:pStyle w:val="NormalWeb"/>
        <w:ind w:firstLine="720"/>
      </w:pPr>
      <w:r>
        <w:t>C</w:t>
      </w:r>
      <w:r w:rsidR="00CF24BF">
        <w:t xml:space="preserve">onventional wisdom </w:t>
      </w:r>
      <w:r w:rsidR="0045186C">
        <w:t>tell</w:t>
      </w:r>
      <w:r w:rsidR="00445977">
        <w:t>s</w:t>
      </w:r>
      <w:r w:rsidR="0045186C">
        <w:t xml:space="preserve"> us </w:t>
      </w:r>
      <w:r>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w:t>
      </w:r>
      <w:commentRangeStart w:id="0"/>
      <w:commentRangeStart w:id="1"/>
      <w:r w:rsidR="00CF24BF">
        <w:t xml:space="preserve">‘deep neural networks’ </w:t>
      </w:r>
      <w:commentRangeEnd w:id="0"/>
      <w:r w:rsidR="00A9017E">
        <w:rPr>
          <w:rStyle w:val="CommentReference"/>
        </w:rPr>
        <w:commentReference w:id="0"/>
      </w:r>
      <w:commentRangeEnd w:id="1"/>
      <w:r w:rsidR="00A9017E">
        <w:rPr>
          <w:rStyle w:val="CommentReference"/>
        </w:rPr>
        <w:commentReference w:id="1"/>
      </w:r>
      <w:r w:rsidR="00CF24BF">
        <w:t xml:space="preserve">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commentRangeStart w:id="2"/>
      <w:r w:rsidR="00CF24BF">
        <w:t>copy</w:t>
      </w:r>
      <w:commentRangeEnd w:id="2"/>
      <w:r w:rsidR="00A9017E">
        <w:rPr>
          <w:rStyle w:val="CommentReference"/>
        </w:rPr>
        <w:commentReference w:id="2"/>
      </w:r>
      <w:r w:rsidR="00CF24BF">
        <w:t xml:space="preserve">.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2B7A0BBA" w:rsidR="00343667" w:rsidRPr="00664667" w:rsidRDefault="00664667" w:rsidP="0081112B">
      <w:pPr>
        <w:pStyle w:val="NormalWeb"/>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09C0388A" w:rsidR="00082AFA" w:rsidRDefault="00445977" w:rsidP="000517C5">
      <w:pPr>
        <w:pStyle w:val="NormalWeb"/>
        <w:ind w:firstLine="720"/>
      </w:pPr>
      <w:r>
        <w:t xml:space="preserve">The </w:t>
      </w:r>
      <w:r w:rsidR="0046113C">
        <w:t xml:space="preserve">technology </w:t>
      </w:r>
      <w:r>
        <w:t xml:space="preserve">behind synthetic media </w:t>
      </w:r>
      <w:r w:rsidR="00CF24BF" w:rsidRPr="00E2283A">
        <w:t xml:space="preserve">can be </w:t>
      </w:r>
      <w:r w:rsidR="006E6A68">
        <w:t>deployed</w:t>
      </w:r>
      <w:r w:rsidR="00CF24BF" w:rsidRPr="00E2283A">
        <w:t xml:space="preserve">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w:t>
      </w:r>
      <w:commentRangeStart w:id="3"/>
      <w:r w:rsidR="008A7AED" w:rsidRPr="00332765">
        <w:rPr>
          <w:color w:val="000000"/>
        </w:rPr>
        <w:t xml:space="preserve">natural-language </w:t>
      </w:r>
      <w:r w:rsidR="00B661B4">
        <w:rPr>
          <w:color w:val="000000"/>
        </w:rPr>
        <w:t xml:space="preserve">learning </w:t>
      </w:r>
      <w:commentRangeEnd w:id="3"/>
      <w:r w:rsidR="00A9017E">
        <w:rPr>
          <w:rStyle w:val="CommentReference"/>
        </w:rPr>
        <w:commentReference w:id="3"/>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6AA11914" w:rsidR="00CF24BF" w:rsidRPr="00E2283A" w:rsidRDefault="00445977" w:rsidP="004C450B">
      <w:pPr>
        <w:pStyle w:val="NormalWeb"/>
        <w:ind w:firstLine="720"/>
      </w:pPr>
      <w:r>
        <w:t>Nevertheless</w:t>
      </w:r>
      <w:r w:rsidR="00FE23CF">
        <w:t>,</w:t>
      </w:r>
      <w:r w:rsidR="00FE23CF" w:rsidRPr="00A84905">
        <w:t xml:space="preserve"> </w:t>
      </w:r>
      <w:r w:rsidR="00CF24BF" w:rsidRPr="00A84905">
        <w:t>th</w:t>
      </w:r>
      <w:r w:rsidR="00FE23CF">
        <w:t>is</w:t>
      </w:r>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[ref], and </w:t>
      </w:r>
      <w:r w:rsidR="0045721D">
        <w:t xml:space="preserve">is </w:t>
      </w:r>
      <w:r w:rsidR="00CF24BF" w:rsidRPr="00A84905">
        <w:t xml:space="preserve">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Pr>
          <w:rFonts w:cstheme="minorHAnsi"/>
        </w:rPr>
        <w:t>D</w:t>
      </w:r>
      <w:r w:rsidR="00FE23CF">
        <w:rPr>
          <w:rFonts w:cstheme="minorHAnsi"/>
        </w:rPr>
        <w:t>eepfaked</w:t>
      </w:r>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A84905">
        <w:t xml:space="preserve">The rich and </w:t>
      </w:r>
      <w:r w:rsidR="00CF24BF" w:rsidRPr="00E2283A">
        <w:t xml:space="preserve">famous, whose data is widely available online, </w:t>
      </w:r>
      <w:r w:rsidR="00B858A3">
        <w:t xml:space="preserve">also </w:t>
      </w:r>
      <w:r w:rsidR="000F430F">
        <w:lastRenderedPageBreak/>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rsidR="00854B8B">
        <w:t>grafted</w:t>
      </w:r>
      <w:r w:rsidR="003E3FFF">
        <w:t xml:space="preserve"> </w:t>
      </w:r>
      <w:r w:rsidR="00CF24BF" w:rsidRPr="00E2283A">
        <w:t xml:space="preserve">into pornographic scenes so realistic </w:t>
      </w:r>
      <w:commentRangeStart w:id="4"/>
      <w:r w:rsidR="00CF24BF" w:rsidRPr="00E2283A">
        <w:t xml:space="preserve">that only they know its fake </w:t>
      </w:r>
      <w:commentRangeEnd w:id="4"/>
      <w:r w:rsidR="008A2D9B">
        <w:rPr>
          <w:rStyle w:val="CommentReference"/>
        </w:rPr>
        <w:commentReference w:id="4"/>
      </w:r>
      <w:r w:rsidR="00CF24BF" w:rsidRPr="00E2283A">
        <w:t xml:space="preserve">[ref].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324581" w:rsidRPr="00E2283A">
        <w:t xml:space="preserve">[ref],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p>
    <w:p w14:paraId="373C5873" w14:textId="4BC2A3A7" w:rsidR="00CF24BF" w:rsidRDefault="00852D50" w:rsidP="002B4E2B">
      <w:pPr>
        <w:pStyle w:val="NormalWeb"/>
        <w:ind w:firstLine="720"/>
        <w:rPr>
          <w:lang w:eastAsia="nl-BE"/>
        </w:rPr>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[ref].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 [ref]</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 [ref]</w:t>
      </w:r>
      <w:r w:rsidR="001D0F89">
        <w:t xml:space="preserve">. </w:t>
      </w:r>
      <w:r w:rsidR="00F42836">
        <w:t xml:space="preserve">Elsewhere, </w:t>
      </w:r>
      <w:r w:rsidR="00F40EF2">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45721D">
        <w:t xml:space="preserve">This technology </w:t>
      </w:r>
      <w:r w:rsidR="003C7513">
        <w:t>can be used to distract the public, hijack narratives, and waste opponents’ time and resources by forcing them to fight lies and slander [ref]</w:t>
      </w:r>
      <w:r w:rsidR="00CF24BF" w:rsidRPr="00E2283A">
        <w:t xml:space="preserve">.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0E6AC4">
        <w:t>catches up</w:t>
      </w:r>
      <w:r w:rsidR="009A064B" w:rsidRPr="009A064B">
        <w:t>.</w:t>
      </w:r>
      <w:r w:rsidR="009A064B">
        <w:t xml:space="preserve"> And the </w:t>
      </w:r>
      <w:r w:rsidR="00CF24BF" w:rsidRPr="00E2283A">
        <w:t>consequences could be catastrophic.</w:t>
      </w:r>
    </w:p>
    <w:p w14:paraId="5942A434" w14:textId="1E548507" w:rsidR="00DC726F" w:rsidRDefault="0045721D" w:rsidP="00DC726F">
      <w:pPr>
        <w:pStyle w:val="NormalWeb"/>
        <w:ind w:firstLine="720"/>
      </w:pPr>
      <w:r>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0E6AC4">
        <w:t xml:space="preserve">be completely </w:t>
      </w:r>
      <w:r w:rsidR="000B78D9">
        <w:t>protect</w:t>
      </w:r>
      <w:r w:rsidR="00265512">
        <w:t>ed</w:t>
      </w:r>
      <w:r w:rsidR="000B78D9">
        <w:t xml:space="preserve"> </w:t>
      </w:r>
      <w:r w:rsidR="00265512">
        <w:t xml:space="preserve">from malicious </w:t>
      </w:r>
      <w:r w:rsidR="007C057E">
        <w:t xml:space="preserve">synthetic </w:t>
      </w:r>
      <w:r w:rsidR="00414C1C">
        <w:t>content</w:t>
      </w:r>
      <w:r w:rsidR="00A75D12">
        <w:t xml:space="preserve"> [ref]</w:t>
      </w:r>
      <w:commentRangeStart w:id="5"/>
      <w:r w:rsidR="000A776B">
        <w:t>.</w:t>
      </w:r>
      <w:commentRangeEnd w:id="5"/>
      <w:r w:rsidR="00ED1E0B">
        <w:rPr>
          <w:rStyle w:val="CommentReference"/>
        </w:rPr>
        <w:commentReference w:id="5"/>
      </w:r>
    </w:p>
    <w:p w14:paraId="7DAF6DF8" w14:textId="456558FC" w:rsidR="00390732" w:rsidRDefault="008C305D" w:rsidP="00B826A4">
      <w:pPr>
        <w:pStyle w:val="NormalWeb"/>
        <w:ind w:firstLine="720"/>
      </w:pPr>
      <w:bookmarkStart w:id="6" w:name="_Hlk58944943"/>
      <w:r>
        <w:t xml:space="preserve">What is needed then, alongside legislation and technological fixes, is a </w:t>
      </w:r>
      <w:r w:rsidR="001F28C8">
        <w:t xml:space="preserve">greater </w:t>
      </w:r>
      <w:r>
        <w:t xml:space="preserve">focus on </w:t>
      </w:r>
      <w:commentRangeStart w:id="7"/>
      <w:r>
        <w:t xml:space="preserve">the </w:t>
      </w:r>
      <w:r w:rsidRPr="000E6AC4">
        <w:rPr>
          <w:i/>
          <w:iCs/>
        </w:rPr>
        <w:t>human</w:t>
      </w:r>
      <w:r>
        <w:t xml:space="preserve"> dimension</w:t>
      </w:r>
      <w:commentRangeEnd w:id="7"/>
      <w:r w:rsidR="00ED1E0B">
        <w:rPr>
          <w:rStyle w:val="CommentReference"/>
        </w:rPr>
        <w:commentReference w:id="7"/>
      </w:r>
      <w:r w:rsidR="00A73900">
        <w:t xml:space="preserve">. </w:t>
      </w:r>
      <w:r w:rsidR="00390732">
        <w:t>It</w:t>
      </w:r>
      <w:r w:rsidR="003A421C">
        <w:t>’</w:t>
      </w:r>
      <w:r w:rsidR="00390732">
        <w:t>s imperative that w</w:t>
      </w:r>
      <w:r w:rsidR="007C73D4">
        <w:t xml:space="preserve">e </w:t>
      </w:r>
      <w:r w:rsidR="000E6AC4">
        <w:t xml:space="preserve">study the impact of this new technology on </w:t>
      </w:r>
      <w:r w:rsidR="00390732">
        <w:t>our thoughts</w:t>
      </w:r>
      <w:r w:rsidR="007C73D4">
        <w:t>, feel</w:t>
      </w:r>
      <w:r w:rsidR="00390732">
        <w:t>ings</w:t>
      </w:r>
      <w:r w:rsidR="007C73D4">
        <w:t xml:space="preserve">, and </w:t>
      </w:r>
      <w:r w:rsidR="00390732">
        <w:t>actions</w:t>
      </w:r>
      <w:r w:rsidR="000E6AC4">
        <w:t xml:space="preserve">. </w:t>
      </w:r>
      <w:r w:rsidR="00D901B2">
        <w:t xml:space="preserve">For instance, can Deepfakes be used to </w:t>
      </w:r>
      <w:r w:rsidR="00353DD2">
        <w:t>manipulat</w:t>
      </w:r>
      <w:r w:rsidR="000E6AC4">
        <w:t>e</w:t>
      </w:r>
      <w:r w:rsidR="00353DD2">
        <w:t xml:space="preserve"> our (unconscious) attitudes and intentions</w:t>
      </w:r>
      <w:r w:rsidR="00D92D2E">
        <w:t>?</w:t>
      </w:r>
      <w:r w:rsidR="00144F3D">
        <w:t xml:space="preserve"> </w:t>
      </w:r>
      <w:r w:rsidR="00415230">
        <w:t xml:space="preserve">How effective are </w:t>
      </w:r>
      <w:r w:rsidR="00A73900">
        <w:t>they in doing so</w:t>
      </w:r>
      <w:r w:rsidR="00D901B2">
        <w:t xml:space="preserve">, especially when compared 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 xml:space="preserve">when it is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6"/>
    <w:p w14:paraId="7CA320B9" w14:textId="03A8CFAE" w:rsidR="00FD1F77" w:rsidRDefault="000C5797" w:rsidP="00D901B2">
      <w:pPr>
        <w:pStyle w:val="NormalWeb"/>
        <w:ind w:firstLine="720"/>
      </w:pPr>
      <w:r>
        <w:t xml:space="preserve">We carried out </w:t>
      </w:r>
      <w:r w:rsidR="00D901B2">
        <w:t>seven pre-registered studies (</w:t>
      </w:r>
      <w:r w:rsidR="00D901B2" w:rsidRPr="009146D4">
        <w:rPr>
          <w:i/>
          <w:iCs/>
        </w:rPr>
        <w:t>n</w:t>
      </w:r>
      <w:r w:rsidR="00D901B2">
        <w:t xml:space="preserve"> = XXX)</w:t>
      </w:r>
      <w:r>
        <w:t xml:space="preserve"> to answer these questions</w:t>
      </w:r>
      <w:r w:rsidR="00D901B2">
        <w:t xml:space="preserve">. We </w:t>
      </w:r>
      <w:r w:rsidR="00FE2380">
        <w:t xml:space="preserve">first </w:t>
      </w:r>
      <w:r w:rsidR="00FD1F77">
        <w:t>creat</w:t>
      </w:r>
      <w:r w:rsidR="00FE2380">
        <w:t>ed</w:t>
      </w:r>
      <w:r w:rsidR="00FD1F77">
        <w:t xml:space="preserve"> a set of </w:t>
      </w:r>
      <w:r w:rsidR="00D901B2">
        <w:t xml:space="preserve">genuine baseline </w:t>
      </w:r>
      <w:r w:rsidR="00FD1F77">
        <w:t xml:space="preserve">videos </w:t>
      </w:r>
      <w:r w:rsidR="00D901B2">
        <w:t xml:space="preserve">in which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were hosted), watch</w:t>
      </w:r>
      <w:r w:rsidR="00FE2380">
        <w:t>ed</w:t>
      </w:r>
      <w:r w:rsidR="00FD1F77">
        <w:t xml:space="preserve"> the positive or negative variant, and then </w:t>
      </w:r>
      <w:r w:rsidR="001E44B5">
        <w:t xml:space="preserve">completed measures of </w:t>
      </w:r>
      <w:r w:rsidR="00FD1F77">
        <w:t xml:space="preserve">their self-reported attitudes, automatic attitudes, and behavioral intentions. </w:t>
      </w:r>
      <w:r w:rsidR="001E44B5">
        <w:t>Results indicate</w:t>
      </w:r>
      <w:r w:rsidR="00FE2380">
        <w:t>d</w:t>
      </w:r>
      <w:r w:rsidR="001E44B5">
        <w:t xml:space="preserve"> </w:t>
      </w:r>
      <w:r w:rsidR="001E44B5">
        <w:lastRenderedPageBreak/>
        <w:t>that g</w:t>
      </w:r>
      <w:r w:rsidR="00FD1F77" w:rsidRPr="00A77A75">
        <w:t xml:space="preserve">enuine </w:t>
      </w:r>
      <w:r w:rsidR="00D901B2">
        <w:t xml:space="preserve">online </w:t>
      </w:r>
      <w:r w:rsidR="00DD0018">
        <w:t xml:space="preserve">content </w:t>
      </w:r>
      <w:r w:rsidR="00FD1F77">
        <w:t xml:space="preserve">strongly influenced </w:t>
      </w:r>
      <w:r w:rsidR="00FD1F77" w:rsidRPr="00A77A75">
        <w:t xml:space="preserve">people’s </w:t>
      </w:r>
      <w:r w:rsidR="00C22C00">
        <w:t xml:space="preserve">thoughts and feelings </w:t>
      </w:r>
      <w:r w:rsidR="0045721D">
        <w:t xml:space="preserve">towards the target </w:t>
      </w:r>
      <w:r w:rsidR="00FD1F77" w:rsidRPr="00A77A75">
        <w:t>(see Fig X.)</w:t>
      </w:r>
      <w:r w:rsidR="00FD1F77">
        <w:t xml:space="preserve"> </w:t>
      </w:r>
      <w:r w:rsidR="00FD1F77" w:rsidRPr="00604EED">
        <w:rPr>
          <w:highlight w:val="yellow"/>
        </w:rPr>
        <w:t>stats here</w:t>
      </w:r>
      <w:r w:rsidR="00FD1F77">
        <w:t xml:space="preserve">. </w:t>
      </w:r>
    </w:p>
    <w:p w14:paraId="70098782" w14:textId="42C793F1" w:rsidR="00273E29" w:rsidRDefault="00FD1F77" w:rsidP="00273E29">
      <w:pPr>
        <w:pStyle w:val="AbstractSummary"/>
        <w:ind w:firstLine="720"/>
      </w:pPr>
      <w:commentRangeStart w:id="8"/>
      <w:r>
        <w:t xml:space="preserve">A second group encountered </w:t>
      </w:r>
      <w:r w:rsidR="0045721D">
        <w:t xml:space="preserve">a similar </w:t>
      </w:r>
      <w:r>
        <w:t xml:space="preserve">procedure but with </w:t>
      </w:r>
      <w:r w:rsidR="0045721D">
        <w:t xml:space="preserve">one </w:t>
      </w:r>
      <w:r>
        <w:t>key difference: they watched a Deepfaked video.</w:t>
      </w:r>
      <w:r w:rsidR="0074266F">
        <w:t xml:space="preserve"> </w:t>
      </w:r>
      <w:r w:rsidR="00F14AEC">
        <w:t>C</w:t>
      </w:r>
      <w:r w:rsidR="0053258E">
        <w:t xml:space="preserve">omputer graphical (CG) renderings of Chris’s face </w:t>
      </w:r>
      <w:r w:rsidR="00F14AEC">
        <w:t xml:space="preserve">were created </w:t>
      </w:r>
      <w:r w:rsidR="0053258E">
        <w:t xml:space="preserve">and then </w:t>
      </w:r>
      <w:r w:rsidR="004277FC">
        <w:t xml:space="preserve">converted </w:t>
      </w:r>
      <w:r w:rsidR="0053258E">
        <w:t>in</w:t>
      </w:r>
      <w:r w:rsidR="004277FC">
        <w:t xml:space="preserve">to photorealistic synthesized video using a trained Generative Adversarial Network (GAN). </w:t>
      </w:r>
      <w:r w:rsidR="0074266F">
        <w:t xml:space="preserve">This allowed us to Deepfake </w:t>
      </w:r>
      <w:r w:rsidR="004277FC">
        <w:t xml:space="preserve">the mouth motions of </w:t>
      </w:r>
      <w:r w:rsidR="001B3B0D">
        <w:t xml:space="preserve">the target </w:t>
      </w:r>
      <w:r w:rsidR="004277FC">
        <w:t xml:space="preserve">saying </w:t>
      </w:r>
      <w:r w:rsidR="00341318">
        <w:t xml:space="preserve">positive statements </w:t>
      </w:r>
      <w:r w:rsidR="0074266F">
        <w:t xml:space="preserve">and then </w:t>
      </w:r>
      <w:r w:rsidR="00341318">
        <w:t xml:space="preserve">transplant </w:t>
      </w:r>
      <w:r w:rsidR="0074266F">
        <w:t xml:space="preserve">these onto </w:t>
      </w:r>
      <w:r w:rsidR="00C22C00">
        <w:t xml:space="preserve">authentic </w:t>
      </w:r>
      <w:r w:rsidR="00341318">
        <w:t xml:space="preserve">clips of him saying negative statements </w:t>
      </w:r>
      <w:r w:rsidR="002C536D">
        <w:t>and</w:t>
      </w:r>
      <w:r w:rsidR="00341318">
        <w:t xml:space="preserve"> vice-versa</w:t>
      </w:r>
      <w:r>
        <w:t>. Deepfake</w:t>
      </w:r>
      <w:r w:rsidR="0074266F">
        <w:t>s</w:t>
      </w:r>
      <w:r>
        <w:t xml:space="preserve"> </w:t>
      </w:r>
      <w:r w:rsidR="00B826A4">
        <w:t xml:space="preserve">created in this way </w:t>
      </w:r>
      <w:r>
        <w:t xml:space="preserve">strongly influenced </w:t>
      </w:r>
      <w:r w:rsidR="0045721D">
        <w:t xml:space="preserve">people’s </w:t>
      </w:r>
      <w:r w:rsidR="0074266F">
        <w:t xml:space="preserve">(unconscious) attitudes and intentions towards </w:t>
      </w:r>
      <w:r w:rsidR="001B3B0D">
        <w:t>the target</w:t>
      </w:r>
      <w:r w:rsidR="002C536D">
        <w:t xml:space="preserve"> </w:t>
      </w:r>
      <w:r>
        <w:t xml:space="preserve">(see Fig X.) </w:t>
      </w:r>
      <w:r w:rsidRPr="561A99A2">
        <w:rPr>
          <w:highlight w:val="yellow"/>
        </w:rPr>
        <w:t>stats here</w:t>
      </w:r>
      <w:r>
        <w:t xml:space="preserve">. </w:t>
      </w:r>
      <w:r w:rsidR="00781B46">
        <w:t xml:space="preserve">In follow-up studies we </w:t>
      </w:r>
      <w:r w:rsidR="009F7AD3">
        <w:t>create</w:t>
      </w:r>
      <w:r w:rsidR="00B5461A">
        <w:t>d</w:t>
      </w:r>
      <w:r w:rsidR="009F7AD3">
        <w:t xml:space="preserve"> a second set of Deepfakes</w:t>
      </w:r>
      <w:r w:rsidR="00987C69">
        <w:t>.</w:t>
      </w:r>
      <w:r w:rsidR="009F7AD3">
        <w:t xml:space="preserve"> </w:t>
      </w:r>
      <w:r w:rsidR="001001C6">
        <w:t xml:space="preserve">Rather than graft mouth motions from one video to another, we now fabricated </w:t>
      </w:r>
      <w:r w:rsidR="00974BC0">
        <w:t xml:space="preserve">the content </w:t>
      </w:r>
      <w:r w:rsidR="001001C6">
        <w:t>from scratch</w:t>
      </w:r>
      <w:r w:rsidR="00ED50ED">
        <w:t>,</w:t>
      </w:r>
      <w:r w:rsidR="001001C6">
        <w:t xml:space="preserve"> </w:t>
      </w:r>
      <w:r w:rsidR="00974BC0">
        <w:t xml:space="preserve">so </w:t>
      </w:r>
      <w:r w:rsidR="00ED50ED">
        <w:t xml:space="preserve">that </w:t>
      </w:r>
      <w:r w:rsidR="001001C6">
        <w:t xml:space="preserve">the target </w:t>
      </w:r>
      <w:r w:rsidR="00216D22">
        <w:t xml:space="preserve">emitted </w:t>
      </w:r>
      <w:r w:rsidR="00987C69">
        <w:t>statements he had never previously said.</w:t>
      </w:r>
      <w:r w:rsidR="001001C6">
        <w:t xml:space="preserve"> </w:t>
      </w:r>
      <w:r w:rsidR="00273E29">
        <w:t xml:space="preserve">Manipulating </w:t>
      </w:r>
      <w:r w:rsidR="00ED50ED">
        <w:t xml:space="preserve">him </w:t>
      </w:r>
      <w:r w:rsidR="001001C6">
        <w:t xml:space="preserve">in this way </w:t>
      </w:r>
      <w:r w:rsidR="009607CF">
        <w:t xml:space="preserve">allowed us to </w:t>
      </w:r>
      <w:r w:rsidR="00273E29">
        <w:t xml:space="preserve">take subtle control </w:t>
      </w:r>
      <w:r w:rsidR="00BA3B6E">
        <w:t xml:space="preserve">over </w:t>
      </w:r>
      <w:r w:rsidR="009607CF">
        <w:t>the viewer’s</w:t>
      </w:r>
      <w:r w:rsidR="00DD0018">
        <w:t xml:space="preserve"> perceptions</w:t>
      </w:r>
      <w:r w:rsidR="002C536D">
        <w:t xml:space="preserve">, </w:t>
      </w:r>
      <w:r w:rsidR="00357941">
        <w:t xml:space="preserve">having some praise </w:t>
      </w:r>
      <w:r w:rsidR="002C536D">
        <w:t xml:space="preserve">the target </w:t>
      </w:r>
      <w:r w:rsidR="006E6A68">
        <w:t xml:space="preserve">and </w:t>
      </w:r>
      <w:r w:rsidR="002C536D">
        <w:t xml:space="preserve">others despise him </w:t>
      </w:r>
      <w:r w:rsidR="00273E29">
        <w:t>(see Fig X)</w:t>
      </w:r>
      <w:r w:rsidR="009607CF">
        <w:t>.</w:t>
      </w:r>
      <w:r w:rsidR="001001C6">
        <w:t xml:space="preserve"> </w:t>
      </w:r>
      <w:commentRangeEnd w:id="8"/>
      <w:r w:rsidR="00E93045">
        <w:rPr>
          <w:rStyle w:val="CommentReference"/>
        </w:rPr>
        <w:commentReference w:id="8"/>
      </w:r>
    </w:p>
    <w:p w14:paraId="192B5418" w14:textId="191D69AC" w:rsidR="00FD1F77" w:rsidRDefault="007063B4" w:rsidP="00273E29">
      <w:pPr>
        <w:pStyle w:val="AbstractSummary"/>
        <w:ind w:firstLine="720"/>
        <w:rPr>
          <w:ins w:id="9" w:author="sean hughes" w:date="2020-10-13T12:41:00Z"/>
        </w:rPr>
      </w:pPr>
      <w:r>
        <w:t xml:space="preserve">We </w:t>
      </w:r>
      <w:r w:rsidR="001E44B5">
        <w:t xml:space="preserve">then </w:t>
      </w:r>
      <w:r w:rsidR="00FD1F77">
        <w:t xml:space="preserve">generalized </w:t>
      </w:r>
      <w:r w:rsidR="00216D22">
        <w:t xml:space="preserve">these findings </w:t>
      </w:r>
      <w:r w:rsidR="00FD1F77">
        <w:t>from one synthetic media type (videos) to another (audio)</w:t>
      </w:r>
      <w:r w:rsidR="00ED50ED">
        <w:t>.</w:t>
      </w:r>
      <w:r w:rsidR="001D2DA9">
        <w:t xml:space="preserve"> </w:t>
      </w:r>
      <w:r>
        <w:t>A</w:t>
      </w:r>
      <w:r w:rsidR="00FD1F77">
        <w:t xml:space="preserve">udio recordings of the </w:t>
      </w:r>
      <w:r w:rsidR="001B3B0D">
        <w:t xml:space="preserve">target </w:t>
      </w:r>
      <w:r>
        <w:t xml:space="preserve">were fed </w:t>
      </w:r>
      <w:r w:rsidR="00FD1F77">
        <w:t xml:space="preserve">to a </w:t>
      </w:r>
      <w:r w:rsidR="00EB5433">
        <w:t xml:space="preserve">bidirectional </w:t>
      </w:r>
      <w:r w:rsidR="00EB5433" w:rsidRPr="00EB5433">
        <w:t>text-to-speech (TTS) autoregressive neural network</w:t>
      </w:r>
      <w:r w:rsidR="00EB5433">
        <w:t xml:space="preserve"> (see [ref]) </w:t>
      </w:r>
      <w:r>
        <w:t xml:space="preserve">in order to </w:t>
      </w:r>
      <w:r w:rsidR="00FD1F77">
        <w:t xml:space="preserve">create a completely synthetic clone of </w:t>
      </w:r>
      <w:r w:rsidR="00DD731C">
        <w:t xml:space="preserve">the target’s </w:t>
      </w:r>
      <w:r w:rsidR="00FD1F77">
        <w:t xml:space="preserve">voice. </w:t>
      </w:r>
      <w:r w:rsidR="00216D22">
        <w:t xml:space="preserve">In several studies one group of </w:t>
      </w:r>
      <w:r w:rsidR="001F2F6B">
        <w:t xml:space="preserve">participants </w:t>
      </w:r>
      <w:r w:rsidR="00FD1F77">
        <w:t xml:space="preserve">listened to the clone </w:t>
      </w:r>
      <w:r w:rsidR="00203946">
        <w:t xml:space="preserve">emit </w:t>
      </w:r>
      <w:r w:rsidR="00FD1F77">
        <w:t xml:space="preserve">the same statements as in the videos while </w:t>
      </w:r>
      <w:r w:rsidR="00216D22">
        <w:t xml:space="preserve">another </w:t>
      </w:r>
      <w:r w:rsidR="00FD1F77">
        <w:t xml:space="preserve">listened to genuine </w:t>
      </w:r>
      <w:r w:rsidR="00203946">
        <w:t xml:space="preserve">audio </w:t>
      </w:r>
      <w:r w:rsidR="00FD1F77">
        <w:t xml:space="preserve">recordings. </w:t>
      </w:r>
      <w:r w:rsidR="009B780A">
        <w:t>By s</w:t>
      </w:r>
      <w:r w:rsidR="00FD1F77">
        <w:t xml:space="preserve">ynthetically cloning the target’s voice and manipulating what he said </w:t>
      </w:r>
      <w:r w:rsidR="009B780A">
        <w:t xml:space="preserve">we </w:t>
      </w:r>
      <w:r w:rsidR="00ED50ED">
        <w:t xml:space="preserve">once again </w:t>
      </w:r>
      <w:r w:rsidR="00FD1F77">
        <w:t>control</w:t>
      </w:r>
      <w:r w:rsidR="00ED50ED">
        <w:t>led</w:t>
      </w:r>
      <w:r w:rsidR="009B780A">
        <w:t xml:space="preserve"> </w:t>
      </w:r>
      <w:r w:rsidR="00FD1F77">
        <w:t xml:space="preserve">(automatic) attitudes and intentions towards </w:t>
      </w:r>
      <w:r w:rsidR="00ED50ED">
        <w:t xml:space="preserve">him </w:t>
      </w:r>
      <w:r w:rsidR="00FD1F77">
        <w:t xml:space="preserve">(see Fig X.) </w:t>
      </w:r>
      <w:r w:rsidR="00FD1F77" w:rsidRPr="561A99A2">
        <w:rPr>
          <w:highlight w:val="yellow"/>
        </w:rPr>
        <w:t>stats here</w:t>
      </w:r>
      <w:r w:rsidR="00FD1F77">
        <w:t xml:space="preserve">. </w:t>
      </w:r>
    </w:p>
    <w:p w14:paraId="6FA2CE48" w14:textId="6B68A943" w:rsidR="00843C99" w:rsidRDefault="001E44B5" w:rsidP="007063B4">
      <w:pPr>
        <w:pStyle w:val="AbstractSummary"/>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rsidR="00203946">
        <w:t xml:space="preserve">genuine </w:t>
      </w:r>
      <w:r w:rsidR="00741DCF">
        <w:t>content.</w:t>
      </w:r>
      <w:r>
        <w:t xml:space="preserve"> </w:t>
      </w:r>
      <w:r w:rsidR="006E6A68">
        <w:t xml:space="preserve">Yet in our studies </w:t>
      </w:r>
      <w:r w:rsidR="00741DCF">
        <w:t xml:space="preserve">this was </w:t>
      </w:r>
      <w:r w:rsidR="007063B4">
        <w:t xml:space="preserve">never </w:t>
      </w:r>
      <w:r w:rsidR="00741DCF">
        <w:t xml:space="preserve">the case: </w:t>
      </w:r>
      <w:r w:rsidR="00967188">
        <w:t>Deepfake</w:t>
      </w:r>
      <w:r w:rsidR="00AC736D">
        <w:t xml:space="preserve">s were </w:t>
      </w:r>
      <w:r w:rsidR="004F69E2">
        <w:t xml:space="preserve">just </w:t>
      </w:r>
      <w:r w:rsidR="000E5CDA">
        <w:t xml:space="preserve">as </w:t>
      </w:r>
      <w:r w:rsidR="00A923DE">
        <w:t xml:space="preserve">effective </w:t>
      </w:r>
      <w:r w:rsidR="000E5CDA">
        <w:t xml:space="preserve">in </w:t>
      </w:r>
      <w:r w:rsidR="007063B4">
        <w:t xml:space="preserve">altering </w:t>
      </w:r>
      <w:r w:rsidR="004C7FE5">
        <w:t xml:space="preserve">attitudes and intentions </w:t>
      </w:r>
      <w:r w:rsidR="000B6469">
        <w:t xml:space="preserve">as </w:t>
      </w:r>
      <w:r w:rsidR="00203946">
        <w:t xml:space="preserve">authentic </w:t>
      </w:r>
      <w:r w:rsidR="001B3B0D">
        <w:t xml:space="preserve">content </w:t>
      </w:r>
      <w:r w:rsidR="006B23B2">
        <w:t xml:space="preserve">(see Fig X.) </w:t>
      </w:r>
      <w:r w:rsidR="006B23B2" w:rsidRPr="006B23B2">
        <w:rPr>
          <w:highlight w:val="yellow"/>
        </w:rPr>
        <w:t>stats here</w:t>
      </w:r>
      <w:r w:rsidR="004C7FE5">
        <w:t>.</w:t>
      </w:r>
      <w:r w:rsidR="00712613">
        <w:t xml:space="preserve"> </w:t>
      </w:r>
    </w:p>
    <w:p w14:paraId="0368788D" w14:textId="7CAA9E42" w:rsidR="00EB5768" w:rsidRPr="00EB5768" w:rsidRDefault="00281E23" w:rsidP="00A50CBF">
      <w:pPr>
        <w:pStyle w:val="AbstractSummary"/>
        <w:ind w:firstLine="720"/>
      </w:pPr>
      <w:r>
        <w:t xml:space="preserve">It’s also important to </w:t>
      </w:r>
      <w:r w:rsidR="00973E95">
        <w:t xml:space="preserve">know if </w:t>
      </w:r>
      <w:r w:rsidR="00EC4B88">
        <w:t xml:space="preserve">(a) </w:t>
      </w:r>
      <w:r w:rsidR="0012612E">
        <w:t xml:space="preserve">people </w:t>
      </w:r>
      <w:r w:rsidR="00973E95">
        <w:t xml:space="preserve">are </w:t>
      </w:r>
      <w:r w:rsidR="0012612E">
        <w:t xml:space="preserve">aware </w:t>
      </w:r>
      <w:r w:rsidR="00240A32">
        <w:t xml:space="preserve">that </w:t>
      </w:r>
      <w:r w:rsidR="006E6A68">
        <w:t xml:space="preserve">online content </w:t>
      </w:r>
      <w:r w:rsidR="00AC736D">
        <w:t>can be Deepfaked</w:t>
      </w:r>
      <w:r w:rsidR="00240A32">
        <w:t xml:space="preserve">, </w:t>
      </w:r>
      <w:r w:rsidR="0012612E">
        <w:t xml:space="preserve">and </w:t>
      </w:r>
      <w:r w:rsidR="00A50CBF">
        <w:t xml:space="preserve">(b) </w:t>
      </w:r>
      <w:r w:rsidR="00973E95">
        <w:t xml:space="preserve">if </w:t>
      </w:r>
      <w:r w:rsidR="007063B4">
        <w:t xml:space="preserve">they </w:t>
      </w:r>
      <w:r w:rsidR="00973E95">
        <w:t xml:space="preserve">can </w:t>
      </w:r>
      <w:r w:rsidR="0012612E">
        <w:t xml:space="preserve">detect when they </w:t>
      </w:r>
      <w:r>
        <w:t xml:space="preserve">are </w:t>
      </w:r>
      <w:r w:rsidR="00AC736D">
        <w:t>be</w:t>
      </w:r>
      <w:r>
        <w:t>ing</w:t>
      </w:r>
      <w:r w:rsidR="00AC736D">
        <w:t xml:space="preserve"> </w:t>
      </w:r>
      <w:r w:rsidR="0012612E">
        <w:t>exposed to</w:t>
      </w:r>
      <w:r w:rsidR="00240A32">
        <w:t xml:space="preserve"> </w:t>
      </w:r>
      <w:r w:rsidR="006E6A68">
        <w:t>it</w:t>
      </w:r>
      <w:r w:rsidR="00973E95">
        <w:t>.</w:t>
      </w:r>
      <w:r w:rsidR="0012612E">
        <w:t xml:space="preserve"> </w:t>
      </w:r>
      <w:r w:rsidR="00A06501">
        <w:t xml:space="preserve">Our </w:t>
      </w:r>
      <w:r w:rsidR="00973E95">
        <w:t xml:space="preserve">findings </w:t>
      </w:r>
      <w:r w:rsidR="00240A32">
        <w:t xml:space="preserve">were not encouraging: </w:t>
      </w:r>
      <w:r w:rsidR="0012612E">
        <w:t xml:space="preserve">roughly half of those who </w:t>
      </w:r>
      <w:r w:rsidR="00EB5768">
        <w:t xml:space="preserve">took part </w:t>
      </w:r>
      <w:r w:rsidR="0012612E">
        <w:t xml:space="preserve">in our studies had never </w:t>
      </w:r>
      <w:r w:rsidR="00A50CBF">
        <w:t xml:space="preserve">previously </w:t>
      </w:r>
      <w:r w:rsidR="0012612E">
        <w:t xml:space="preserve">heard of Deepfaking (XX%),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240A32">
        <w:t xml:space="preserve">detect </w:t>
      </w:r>
      <w:r w:rsidR="00EE6119">
        <w:t xml:space="preserve">if </w:t>
      </w:r>
      <w:r w:rsidR="00A50CBF">
        <w:t xml:space="preserve">the video or audio they </w:t>
      </w:r>
      <w:r w:rsidR="00EE6119">
        <w:t xml:space="preserve">had </w:t>
      </w:r>
      <w:r w:rsidR="003A7BAF">
        <w:t xml:space="preserve">just </w:t>
      </w:r>
      <w:r w:rsidR="007E76C5">
        <w:t xml:space="preserve">encountered </w:t>
      </w:r>
      <w:r w:rsidR="00EE6119">
        <w:t xml:space="preserve">was genuine or synthetic in nature (i.e., they were unable to </w:t>
      </w:r>
      <w:r w:rsidR="00EE6119" w:rsidRPr="0042443E">
        <w:t>mak</w:t>
      </w:r>
      <w:r w:rsidR="00EE6119">
        <w:t>e</w:t>
      </w:r>
      <w:r w:rsidR="00EE6119" w:rsidRPr="0042443E">
        <w:t xml:space="preserve"> accurate </w:t>
      </w:r>
      <w:r w:rsidR="00EE6119">
        <w:t xml:space="preserve">or </w:t>
      </w:r>
      <w:r w:rsidR="00EE6119" w:rsidRPr="0042443E">
        <w:t>informed judgements</w:t>
      </w:r>
      <w:r w:rsidR="00EE6119">
        <w:t xml:space="preserve"> </w:t>
      </w:r>
      <w:r w:rsidR="00EB5768">
        <w:t xml:space="preserve">about the authenticity of </w:t>
      </w:r>
      <w:r w:rsidR="007E76C5">
        <w:t xml:space="preserve">online </w:t>
      </w:r>
      <w:r w:rsidR="00EB5768">
        <w:t>content</w:t>
      </w:r>
      <w:r w:rsidR="00EE6119">
        <w:t>)</w:t>
      </w:r>
      <w:r w:rsidR="00EB5768">
        <w:t xml:space="preserve"> </w:t>
      </w:r>
      <w:r w:rsidR="00EB5768" w:rsidRPr="00EB5768">
        <w:rPr>
          <w:highlight w:val="yellow"/>
        </w:rPr>
        <w:t>stats here</w:t>
      </w:r>
      <w:r w:rsidR="00EB5768">
        <w:t>.</w:t>
      </w:r>
      <w:r w:rsidR="003A7BAF">
        <w:t xml:space="preserve"> </w:t>
      </w:r>
      <w:r w:rsidR="00A06501">
        <w:t>That said</w:t>
      </w:r>
      <w:r w:rsidR="003A7BAF">
        <w:t xml:space="preserve">, </w:t>
      </w:r>
      <w:r w:rsidR="00B85A49">
        <w:t xml:space="preserve">people </w:t>
      </w:r>
      <w:r w:rsidR="00EB5768" w:rsidRPr="00EB5768">
        <w:rPr>
          <w:lang/>
        </w:rPr>
        <w:t xml:space="preserve">who </w:t>
      </w:r>
      <w:r w:rsidR="003A7BAF">
        <w:t xml:space="preserve">were </w:t>
      </w:r>
      <w:r w:rsidR="00A06501">
        <w:t xml:space="preserve">previously </w:t>
      </w:r>
      <w:r w:rsidR="003A7BAF">
        <w:t xml:space="preserve">aware of </w:t>
      </w:r>
      <w:r w:rsidR="00EB5768" w:rsidRPr="00EB5768">
        <w:rPr>
          <w:lang/>
        </w:rPr>
        <w:t>Deepfak</w:t>
      </w:r>
      <w:proofErr w:type="spellStart"/>
      <w:r w:rsidR="00B85A49">
        <w:t>ing</w:t>
      </w:r>
      <w:proofErr w:type="spellEnd"/>
      <w:r w:rsidR="00EB5768" w:rsidRPr="00EB5768">
        <w:rPr>
          <w:lang/>
        </w:rPr>
        <w:t xml:space="preserve"> were </w:t>
      </w:r>
      <w:r w:rsidR="00EB5768">
        <w:t xml:space="preserve">XX </w:t>
      </w:r>
      <w:r w:rsidR="00EB5768" w:rsidRPr="00EB5768">
        <w:rPr>
          <w:lang/>
        </w:rPr>
        <w:t xml:space="preserve">times more likely to detect </w:t>
      </w:r>
      <w:r w:rsidR="006D47BC">
        <w:t xml:space="preserve">when they were </w:t>
      </w:r>
      <w:r w:rsidR="00EB5768">
        <w:t xml:space="preserve">exposed to a </w:t>
      </w:r>
      <w:r w:rsidR="00973E95">
        <w:t xml:space="preserve">forgery </w:t>
      </w:r>
      <w:r w:rsidR="006C40B7">
        <w:t xml:space="preserve">relative </w:t>
      </w:r>
      <w:r w:rsidR="00EB5768">
        <w:t xml:space="preserve">to </w:t>
      </w:r>
      <w:r w:rsidR="003A7BAF">
        <w:t xml:space="preserve">their </w:t>
      </w:r>
      <w:r w:rsidR="00EB5768">
        <w:t>un</w:t>
      </w:r>
      <w:r w:rsidR="00EB5768" w:rsidRPr="00EB5768">
        <w:rPr>
          <w:lang/>
        </w:rPr>
        <w:t xml:space="preserve">aware </w:t>
      </w:r>
      <w:r w:rsidR="003A7BAF">
        <w:t>counterparts</w:t>
      </w:r>
      <w:r w:rsidR="006C40B7">
        <w:t>.</w:t>
      </w:r>
      <w:r w:rsidR="003A7BAF">
        <w:t xml:space="preserve"> </w:t>
      </w:r>
      <w:r w:rsidR="00EB5768" w:rsidRPr="00EB5768">
        <w:rPr>
          <w:highlight w:val="yellow"/>
        </w:rPr>
        <w:t>stats here</w:t>
      </w:r>
      <w:r w:rsidR="00EB5768">
        <w:t>.</w:t>
      </w:r>
      <w:r w:rsidR="00BE0052">
        <w:t xml:space="preserve"> </w:t>
      </w:r>
    </w:p>
    <w:p w14:paraId="5640BD31" w14:textId="28541B67" w:rsidR="003B7EE7" w:rsidRDefault="00F53F7E" w:rsidP="00A50CBF">
      <w:pPr>
        <w:pStyle w:val="AbstractSummary"/>
        <w:ind w:firstLine="720"/>
      </w:pPr>
      <w:r>
        <w:t xml:space="preserve">Finally, </w:t>
      </w:r>
      <w:r w:rsidR="00A50CBF">
        <w:t xml:space="preserve">is it the case that </w:t>
      </w:r>
      <w:r w:rsidR="00416109">
        <w:t xml:space="preserve">an awareness of Deepfaking, or </w:t>
      </w:r>
      <w:r w:rsidR="0062415E">
        <w:t xml:space="preserve">an </w:t>
      </w:r>
      <w:r w:rsidR="00416109">
        <w:t xml:space="preserve">ability to detect when it is present, </w:t>
      </w:r>
      <w:r w:rsidR="00A50CBF">
        <w:t>protects the viewer from its influence</w:t>
      </w:r>
      <w:r w:rsidR="00416109">
        <w:t xml:space="preserve">? </w:t>
      </w:r>
      <w:r w:rsidR="00A50CBF">
        <w:t xml:space="preserve">Unfortunately, </w:t>
      </w:r>
      <w:r w:rsidR="00416109">
        <w:t xml:space="preserve">this was </w:t>
      </w:r>
      <w:r w:rsidR="0062415E">
        <w:t xml:space="preserve">never </w:t>
      </w:r>
      <w:r w:rsidR="00416109">
        <w:t>the case</w:t>
      </w:r>
      <w:r w:rsidR="00A50CBF">
        <w:t xml:space="preserve"> in our studies</w:t>
      </w:r>
      <w:r w:rsidR="00843C99">
        <w:t xml:space="preserve">: </w:t>
      </w:r>
      <w:r w:rsidR="00A50CBF">
        <w:t xml:space="preserve">these </w:t>
      </w:r>
      <w:r w:rsidR="00843C99">
        <w:t xml:space="preserve">individuals were </w:t>
      </w:r>
      <w:r w:rsidR="00806814">
        <w:t xml:space="preserve">just as likely to be manipulated </w:t>
      </w:r>
      <w:r w:rsidR="00843C99">
        <w:t xml:space="preserve">by </w:t>
      </w:r>
      <w:proofErr w:type="spellStart"/>
      <w:r w:rsidR="00843C99">
        <w:t>Deepfake</w:t>
      </w:r>
      <w:r w:rsidR="00A50CBF">
        <w:t>s</w:t>
      </w:r>
      <w:proofErr w:type="spellEnd"/>
      <w:r w:rsidR="00843C99">
        <w:t xml:space="preserve"> </w:t>
      </w:r>
      <w:r w:rsidR="00806814">
        <w:t xml:space="preserve">as those </w:t>
      </w:r>
      <w:r w:rsidR="00DF30AC">
        <w:t xml:space="preserve">without </w:t>
      </w:r>
      <w:r w:rsidR="006C40B7">
        <w:t xml:space="preserve">awareness or </w:t>
      </w:r>
      <w:r w:rsidR="00DF30AC">
        <w:t xml:space="preserve">who </w:t>
      </w:r>
      <w:r w:rsidR="006C40B7">
        <w:t xml:space="preserve">thought </w:t>
      </w:r>
      <w:r w:rsidR="00A50CBF">
        <w:t xml:space="preserve">a </w:t>
      </w:r>
      <w:r w:rsidR="0062415E">
        <w:t xml:space="preserve">Deepfaked </w:t>
      </w:r>
      <w:r w:rsidR="006C40B7">
        <w:t xml:space="preserve">was genuine </w:t>
      </w:r>
      <w:r w:rsidR="009B01D0">
        <w:t>(see Fig. X</w:t>
      </w:r>
      <w:r w:rsidR="006C40B7">
        <w:t xml:space="preserve">) </w:t>
      </w:r>
      <w:r w:rsidR="009B01D0" w:rsidRPr="561A99A2">
        <w:rPr>
          <w:highlight w:val="yellow"/>
        </w:rPr>
        <w:t>stats here</w:t>
      </w:r>
      <w:r w:rsidR="00806814">
        <w:t>.</w:t>
      </w:r>
      <w:r w:rsidR="00491BBE">
        <w:t xml:space="preserve"> Even those who were both aware </w:t>
      </w:r>
      <w:r w:rsidR="00491BBE" w:rsidRPr="00DF30AC">
        <w:rPr>
          <w:i/>
          <w:iCs/>
        </w:rPr>
        <w:t>and</w:t>
      </w:r>
      <w:r w:rsidR="00491BBE">
        <w:t xml:space="preserve"> who detected </w:t>
      </w:r>
      <w:r w:rsidR="00DF30AC">
        <w:t xml:space="preserve">the Deepfake </w:t>
      </w:r>
      <w:r w:rsidR="00491BBE">
        <w:t>still fe</w:t>
      </w:r>
      <w:r w:rsidR="0062415E">
        <w:t>l</w:t>
      </w:r>
      <w:r w:rsidR="00491BBE">
        <w:t xml:space="preserve">l prey to </w:t>
      </w:r>
      <w:r w:rsidR="00DF30AC">
        <w:t xml:space="preserve">its </w:t>
      </w:r>
      <w:r w:rsidR="00491BBE">
        <w:t xml:space="preserve">influence. </w:t>
      </w:r>
    </w:p>
    <w:p w14:paraId="1DCD79CE" w14:textId="7A6A2265" w:rsidR="008C305D" w:rsidRDefault="008A3195" w:rsidP="006459F2">
      <w:pPr>
        <w:pStyle w:val="AbstractSummary"/>
        <w:ind w:firstLine="720"/>
      </w:pPr>
      <w:commentRangeStart w:id="10"/>
      <w:r>
        <w:t>In short</w:t>
      </w:r>
      <w:r w:rsidR="000D39D7">
        <w:t xml:space="preserve">, </w:t>
      </w:r>
      <w:r>
        <w:t xml:space="preserve">Deepfakes do not need to be undetectable or even perfectly convincing in order to psychologically impact </w:t>
      </w:r>
      <w:r w:rsidR="00C277E4">
        <w:t>the viewer</w:t>
      </w:r>
      <w:r>
        <w:t xml:space="preserve">. </w:t>
      </w:r>
      <w:commentRangeEnd w:id="10"/>
      <w:r w:rsidR="0034724F">
        <w:rPr>
          <w:rStyle w:val="CommentReference"/>
        </w:rPr>
        <w:commentReference w:id="10"/>
      </w:r>
      <w:r>
        <w:t xml:space="preserve">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 xml:space="preserve">technology, find it difficult </w:t>
      </w:r>
      <w:r w:rsidR="00CF79FF">
        <w:lastRenderedPageBreak/>
        <w:t>to</w:t>
      </w:r>
      <w:r>
        <w:t xml:space="preserve"> detect when they are being exposed to it, and neither awareness </w:t>
      </w:r>
      <w:r w:rsidR="002B75D3">
        <w:t>n</w:t>
      </w:r>
      <w:r>
        <w:t xml:space="preserve">or detection </w:t>
      </w:r>
      <w:r w:rsidR="00D1196E">
        <w:t>serve</w:t>
      </w:r>
      <w:r w:rsidR="00A50CBF">
        <w:t>d</w:t>
      </w:r>
      <w:r w:rsidR="00D1196E">
        <w:t xml:space="preserve"> to </w:t>
      </w:r>
      <w:r>
        <w:t xml:space="preserve">protect individuals from its influence. </w:t>
      </w:r>
    </w:p>
    <w:p w14:paraId="6D3805EF" w14:textId="5BDE25E5" w:rsidR="0072452D" w:rsidRDefault="003A1232" w:rsidP="004E3AF3">
      <w:pPr>
        <w:pStyle w:val="AbstractSummary"/>
        <w:ind w:firstLine="720"/>
        <w:rPr>
          <w:rStyle w:val="scayt-misspell-word"/>
        </w:rPr>
      </w:pPr>
      <w:r>
        <w:rPr>
          <w:rStyle w:val="scayt-misspell-word"/>
        </w:rPr>
        <w:t xml:space="preserve">Given the dangers posed by </w:t>
      </w:r>
      <w:r w:rsidR="0093594B">
        <w:rPr>
          <w:rStyle w:val="scayt-misspell-word"/>
        </w:rPr>
        <w:t>malicious synthetic content (</w:t>
      </w:r>
      <w:r>
        <w:rPr>
          <w:rStyle w:val="scayt-misspell-word"/>
        </w:rPr>
        <w:t>Deepfakes</w:t>
      </w:r>
      <w:r w:rsidR="0093594B">
        <w:rPr>
          <w:rStyle w:val="scayt-misspell-word"/>
        </w:rPr>
        <w:t>)</w:t>
      </w:r>
      <w:r>
        <w:rPr>
          <w:rStyle w:val="scayt-misspell-word"/>
        </w:rPr>
        <w:t xml:space="preserve"> </w:t>
      </w:r>
      <w:r w:rsidR="00F7637A">
        <w:rPr>
          <w:rStyle w:val="scayt-misspell-word"/>
        </w:rPr>
        <w:t xml:space="preserve">politicians are </w:t>
      </w:r>
      <w:r w:rsidR="00541950">
        <w:rPr>
          <w:rStyle w:val="scayt-misspell-word"/>
        </w:rPr>
        <w:t xml:space="preserve">looking to the </w:t>
      </w:r>
      <w:r w:rsidR="00F7637A">
        <w:rPr>
          <w:rStyle w:val="scayt-misspell-word"/>
        </w:rPr>
        <w:t xml:space="preserve">law to </w:t>
      </w:r>
      <w:r w:rsidR="00812DA3">
        <w:rPr>
          <w:rStyle w:val="scayt-misspell-word"/>
        </w:rPr>
        <w:t xml:space="preserve">help </w:t>
      </w:r>
      <w:r w:rsidR="0093594B">
        <w:rPr>
          <w:rStyle w:val="scayt-misspell-word"/>
        </w:rPr>
        <w:t>regulate</w:t>
      </w:r>
      <w:r w:rsidR="0066327E">
        <w:rPr>
          <w:rStyle w:val="scayt-misspell-word"/>
        </w:rPr>
        <w:t xml:space="preserve"> </w:t>
      </w:r>
      <w:r w:rsidR="00F7637A">
        <w:rPr>
          <w:rStyle w:val="scayt-misspell-word"/>
        </w:rPr>
        <w:t xml:space="preserve">its creation </w:t>
      </w:r>
      <w:r w:rsidR="00B603CF">
        <w:rPr>
          <w:rStyle w:val="scayt-misspell-word"/>
        </w:rPr>
        <w:t xml:space="preserve">and </w:t>
      </w:r>
      <w:r w:rsidR="00F7637A">
        <w:rPr>
          <w:rStyle w:val="scayt-misspell-word"/>
        </w:rPr>
        <w:t>spread</w:t>
      </w:r>
      <w:r w:rsidR="00541950">
        <w:rPr>
          <w:rStyle w:val="scayt-misspell-word"/>
        </w:rPr>
        <w:t xml:space="preserve"> while i</w:t>
      </w:r>
      <w:r w:rsidR="00F7637A">
        <w:rPr>
          <w:rStyle w:val="scayt-misspell-word"/>
        </w:rPr>
        <w:t xml:space="preserve">ndustry leaders </w:t>
      </w:r>
      <w:r w:rsidR="00541950">
        <w:rPr>
          <w:rStyle w:val="scayt-misspell-word"/>
        </w:rPr>
        <w:t xml:space="preserve">invest in </w:t>
      </w:r>
      <w:r w:rsidR="00115E70">
        <w:rPr>
          <w:rStyle w:val="scayt-misspell-word"/>
        </w:rPr>
        <w:t>t</w:t>
      </w:r>
      <w:r w:rsidR="0093594B">
        <w:rPr>
          <w:rStyle w:val="scayt-misspell-word"/>
        </w:rPr>
        <w:t>echnolog</w:t>
      </w:r>
      <w:r w:rsidR="00F7637A">
        <w:rPr>
          <w:rStyle w:val="scayt-misspell-word"/>
        </w:rPr>
        <w:t xml:space="preserve">ical solutions to help </w:t>
      </w:r>
      <w:r w:rsidR="00541950">
        <w:rPr>
          <w:rStyle w:val="scayt-misspell-word"/>
        </w:rPr>
        <w:t xml:space="preserve">consumers </w:t>
      </w:r>
      <w:r w:rsidR="0093594B">
        <w:rPr>
          <w:rStyle w:val="scayt-misspell-word"/>
        </w:rPr>
        <w:t xml:space="preserve">detect </w:t>
      </w:r>
      <w:r w:rsidR="00F7637A">
        <w:rPr>
          <w:rStyle w:val="scayt-misspell-word"/>
        </w:rPr>
        <w:t xml:space="preserve">and recognize </w:t>
      </w:r>
      <w:r w:rsidR="004E3AF3">
        <w:rPr>
          <w:rStyle w:val="scayt-misspell-word"/>
        </w:rPr>
        <w:t>when they are exposed to it</w:t>
      </w:r>
      <w:r w:rsidR="0093594B">
        <w:rPr>
          <w:rStyle w:val="scayt-misspell-word"/>
        </w:rPr>
        <w:t xml:space="preserve">. </w:t>
      </w:r>
      <w:r w:rsidR="00541950">
        <w:rPr>
          <w:rStyle w:val="scayt-misspell-word"/>
        </w:rPr>
        <w:t xml:space="preserve">Our </w:t>
      </w:r>
      <w:r w:rsidR="00115E70">
        <w:rPr>
          <w:rStyle w:val="scayt-misspell-word"/>
        </w:rPr>
        <w:t xml:space="preserve">findings </w:t>
      </w:r>
      <w:r w:rsidR="004E3AF3">
        <w:rPr>
          <w:rStyle w:val="scayt-misspell-word"/>
        </w:rPr>
        <w:t xml:space="preserve">suggest that this won’t be enough: </w:t>
      </w:r>
      <w:r w:rsidR="0093594B">
        <w:rPr>
          <w:rStyle w:val="scayt-misspell-word"/>
        </w:rPr>
        <w:t xml:space="preserve">a single brief </w:t>
      </w:r>
      <w:r w:rsidR="0072452D">
        <w:rPr>
          <w:rStyle w:val="scayt-misspell-word"/>
        </w:rPr>
        <w:t xml:space="preserve">exposure to </w:t>
      </w:r>
      <w:r w:rsidR="0093594B">
        <w:rPr>
          <w:rStyle w:val="scayt-misspell-word"/>
        </w:rPr>
        <w:t xml:space="preserve">a </w:t>
      </w:r>
      <w:r w:rsidR="0072452D">
        <w:rPr>
          <w:rStyle w:val="scayt-misspell-word"/>
        </w:rPr>
        <w:t>Deepfake</w:t>
      </w:r>
      <w:r w:rsidR="0093594B">
        <w:rPr>
          <w:rStyle w:val="scayt-misspell-word"/>
        </w:rPr>
        <w:t xml:space="preserve"> </w:t>
      </w:r>
      <w:r w:rsidR="0072452D">
        <w:rPr>
          <w:rStyle w:val="scayt-misspell-word"/>
        </w:rPr>
        <w:t xml:space="preserve">quickly and effectively </w:t>
      </w:r>
      <w:r w:rsidR="0093594B">
        <w:rPr>
          <w:rStyle w:val="scayt-misspell-word"/>
        </w:rPr>
        <w:t>shift</w:t>
      </w:r>
      <w:r w:rsidR="004E3AF3">
        <w:rPr>
          <w:rStyle w:val="scayt-misspell-word"/>
        </w:rPr>
        <w:t>ed</w:t>
      </w:r>
      <w:r w:rsidR="0093594B">
        <w:rPr>
          <w:rStyle w:val="scayt-misspell-word"/>
        </w:rPr>
        <w:t xml:space="preserve"> (unconscious) thought and feeling, even when people </w:t>
      </w:r>
      <w:r w:rsidR="004E3AF3">
        <w:rPr>
          <w:rStyle w:val="scayt-misspell-word"/>
        </w:rPr>
        <w:t xml:space="preserve">were </w:t>
      </w:r>
      <w:r w:rsidR="0093594B">
        <w:rPr>
          <w:rStyle w:val="scayt-misspell-word"/>
        </w:rPr>
        <w:t xml:space="preserve">aware </w:t>
      </w:r>
      <w:r w:rsidR="00115E70">
        <w:rPr>
          <w:rStyle w:val="scayt-misspell-word"/>
        </w:rPr>
        <w:t xml:space="preserve">of </w:t>
      </w:r>
      <w:r w:rsidR="0066327E">
        <w:rPr>
          <w:rStyle w:val="scayt-misspell-word"/>
        </w:rPr>
        <w:t xml:space="preserve">Deepfaking </w:t>
      </w:r>
      <w:r w:rsidR="0093594B">
        <w:rPr>
          <w:rStyle w:val="scayt-misspell-word"/>
        </w:rPr>
        <w:t>and detect</w:t>
      </w:r>
      <w:r w:rsidR="004E3AF3">
        <w:rPr>
          <w:rStyle w:val="scayt-misspell-word"/>
        </w:rPr>
        <w:t>ed</w:t>
      </w:r>
      <w:r w:rsidR="0093594B">
        <w:rPr>
          <w:rStyle w:val="scayt-misspell-word"/>
        </w:rPr>
        <w:t xml:space="preserve"> </w:t>
      </w:r>
      <w:r w:rsidR="00115E70">
        <w:rPr>
          <w:rStyle w:val="scayt-misspell-word"/>
        </w:rPr>
        <w:t xml:space="preserve">when </w:t>
      </w:r>
      <w:r w:rsidR="0093594B">
        <w:rPr>
          <w:rStyle w:val="scayt-misspell-word"/>
        </w:rPr>
        <w:t xml:space="preserve">they </w:t>
      </w:r>
      <w:r w:rsidR="00DC21B1">
        <w:rPr>
          <w:rStyle w:val="scayt-misspell-word"/>
        </w:rPr>
        <w:t xml:space="preserve">were </w:t>
      </w:r>
      <w:r w:rsidR="0093594B">
        <w:rPr>
          <w:rStyle w:val="scayt-misspell-word"/>
        </w:rPr>
        <w:t xml:space="preserve">being exposed to </w:t>
      </w:r>
      <w:r w:rsidR="00DC21B1">
        <w:rPr>
          <w:rStyle w:val="scayt-misspell-word"/>
        </w:rPr>
        <w:t>it</w:t>
      </w:r>
      <w:r w:rsidR="0093594B">
        <w:rPr>
          <w:rStyle w:val="scayt-misspell-word"/>
        </w:rPr>
        <w:t xml:space="preserve">. </w:t>
      </w:r>
    </w:p>
    <w:p w14:paraId="76901695" w14:textId="5B33795B" w:rsidR="004B14BC" w:rsidRDefault="00115E70" w:rsidP="00E12267">
      <w:pPr>
        <w:pStyle w:val="AbstractSummary"/>
        <w:ind w:firstLine="720"/>
      </w:pPr>
      <w:r>
        <w:rPr>
          <w:rStyle w:val="scayt-misspell-word"/>
        </w:rPr>
        <w:t xml:space="preserve">What </w:t>
      </w:r>
      <w:r w:rsidR="004E3AF3">
        <w:rPr>
          <w:rStyle w:val="scayt-misspell-word"/>
        </w:rPr>
        <w:t xml:space="preserve">is </w:t>
      </w:r>
      <w:r>
        <w:rPr>
          <w:rStyle w:val="scayt-misspell-word"/>
        </w:rPr>
        <w:t>need</w:t>
      </w:r>
      <w:r w:rsidR="0066327E">
        <w:rPr>
          <w:rStyle w:val="scayt-misspell-word"/>
        </w:rPr>
        <w:t>ed</w:t>
      </w:r>
      <w:r>
        <w:rPr>
          <w:rStyle w:val="scayt-misspell-word"/>
        </w:rPr>
        <w:t xml:space="preserve"> </w:t>
      </w:r>
      <w:r w:rsidR="004E3AF3">
        <w:rPr>
          <w:rStyle w:val="scayt-misspell-word"/>
        </w:rPr>
        <w:t xml:space="preserve">then is a better understanding of the </w:t>
      </w:r>
      <w:r w:rsidR="008D6B2F" w:rsidRPr="00DC2744">
        <w:rPr>
          <w:i/>
          <w:iCs/>
        </w:rPr>
        <w:t>psychology</w:t>
      </w:r>
      <w:r w:rsidR="008D6B2F">
        <w:t xml:space="preserve"> of Deepfakes</w:t>
      </w:r>
      <w:r w:rsidR="00541950">
        <w:t xml:space="preserve"> - and in particular - how they </w:t>
      </w:r>
      <w:r w:rsidR="008D6B2F">
        <w:t xml:space="preserve">exploit our cognitive biases, vulnerabilities, and limitations for maladaptive ends. </w:t>
      </w:r>
      <w:r w:rsidR="00133383">
        <w:t xml:space="preserve">We need to </w:t>
      </w:r>
      <w:r w:rsidR="00284FB4">
        <w:t xml:space="preserve">identify </w:t>
      </w:r>
      <w:r w:rsidR="00133383">
        <w:t xml:space="preserve">the </w:t>
      </w:r>
      <w:r w:rsidR="00284FB4">
        <w:t>properties of individual</w:t>
      </w:r>
      <w:r w:rsidR="00133383">
        <w:t>s</w:t>
      </w:r>
      <w:r w:rsidR="004B14BC">
        <w:t>,</w:t>
      </w:r>
      <w:r w:rsidR="00284FB4">
        <w:t xml:space="preserve"> </w:t>
      </w:r>
      <w:r w:rsidR="005977DF">
        <w:t>situation</w:t>
      </w:r>
      <w:r w:rsidR="00133383">
        <w:t>s</w:t>
      </w:r>
      <w:r w:rsidR="005977DF">
        <w:t xml:space="preserve">, and/or </w:t>
      </w:r>
      <w:r w:rsidR="00284FB4">
        <w:t xml:space="preserve">content </w:t>
      </w:r>
      <w:r w:rsidR="00AE0BF0">
        <w:t xml:space="preserve">that </w:t>
      </w:r>
      <w:r w:rsidR="00BD1049">
        <w:t xml:space="preserve">increase the chances </w:t>
      </w:r>
      <w:r w:rsidR="00133383">
        <w:t xml:space="preserve">that </w:t>
      </w:r>
      <w:r w:rsidR="00BD1049">
        <w:t xml:space="preserve">Deepfakes </w:t>
      </w:r>
      <w:r w:rsidR="00133383">
        <w:t xml:space="preserve">are </w:t>
      </w:r>
      <w:r w:rsidR="00AE0BF0">
        <w:t xml:space="preserve">believed and spread </w:t>
      </w:r>
      <w:r w:rsidR="00EB7BA6">
        <w:t xml:space="preserve">versus </w:t>
      </w:r>
      <w:r w:rsidR="00BD1049">
        <w:t>detect</w:t>
      </w:r>
      <w:r w:rsidR="00AE0BF0">
        <w:t>ed</w:t>
      </w:r>
      <w:r w:rsidR="00BD1049">
        <w:t xml:space="preserve"> and reject</w:t>
      </w:r>
      <w:r w:rsidR="00AE0BF0">
        <w:t xml:space="preserve">ed. </w:t>
      </w:r>
      <w:r w:rsidR="00133383">
        <w:t xml:space="preserve">We need to </w:t>
      </w:r>
      <w:r w:rsidR="004B14BC">
        <w:t xml:space="preserve">examine if these </w:t>
      </w:r>
      <w:r w:rsidR="008E1D04">
        <w:t xml:space="preserve">lies root themselves quickly and deeply in our minds, and linger on long after efforts to debunk them have </w:t>
      </w:r>
      <w:r w:rsidR="00EF3543">
        <w:t xml:space="preserve">ended </w:t>
      </w:r>
      <w:r w:rsidR="004B14BC">
        <w:t xml:space="preserve">(as is the case with fake news; </w:t>
      </w:r>
      <w:r w:rsidR="008E1D04">
        <w:t>[ref]</w:t>
      </w:r>
      <w:r w:rsidR="004B14BC">
        <w:t>)</w:t>
      </w:r>
      <w:r w:rsidR="008E1D04">
        <w:t xml:space="preserve">. </w:t>
      </w:r>
      <w:r w:rsidR="00EF3543">
        <w:t xml:space="preserve">If so, then approaches </w:t>
      </w:r>
      <w:r w:rsidR="00E12267">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541950">
        <w:t xml:space="preserve">now </w:t>
      </w:r>
      <w:r w:rsidR="00E12267">
        <w:t xml:space="preserve">assumed </w:t>
      </w:r>
      <w:r w:rsidR="00EF3543">
        <w:t xml:space="preserve">[ref]. </w:t>
      </w:r>
      <w:r w:rsidR="00F05669">
        <w:t xml:space="preserve">We also need to </w:t>
      </w:r>
      <w:r w:rsidR="004B14BC">
        <w:t xml:space="preserve">examine if Deepfakes can be used to </w:t>
      </w:r>
      <w:r w:rsidR="00B10E74">
        <w:t xml:space="preserve">manipulate what we remember, either by </w:t>
      </w:r>
      <w:r w:rsidR="004B14BC">
        <w:t xml:space="preserve">trigger Mandela effects (i.e., </w:t>
      </w:r>
      <w:r w:rsidR="00541950">
        <w:t xml:space="preserve">installing </w:t>
      </w:r>
      <w:r w:rsidR="005977DF">
        <w:t xml:space="preserve">false </w:t>
      </w:r>
      <w:r w:rsidR="004B14BC">
        <w:t>memories that never happened</w:t>
      </w:r>
      <w:r w:rsidR="00374816">
        <w:t>)</w:t>
      </w:r>
      <w:r w:rsidR="004B14BC">
        <w:t xml:space="preserve"> or </w:t>
      </w:r>
      <w:r w:rsidR="00B10E74">
        <w:t xml:space="preserve">by altering </w:t>
      </w:r>
      <w:r w:rsidR="00F05669">
        <w:t xml:space="preserve">genuine </w:t>
      </w:r>
      <w:r w:rsidR="004B14BC">
        <w:t>memories</w:t>
      </w:r>
      <w:r w:rsidR="00374816">
        <w:t xml:space="preserve"> </w:t>
      </w:r>
      <w:r w:rsidR="00541950">
        <w:t xml:space="preserve">that did </w:t>
      </w:r>
      <w:r w:rsidR="005977DF">
        <w:t>[ref]</w:t>
      </w:r>
      <w:r w:rsidR="004B14BC">
        <w:t>.</w:t>
      </w:r>
      <w:r w:rsidR="005977DF">
        <w:t xml:space="preserve"> If </w:t>
      </w:r>
      <w:r w:rsidR="000B6469">
        <w:t xml:space="preserve">they </w:t>
      </w:r>
      <w:r w:rsidR="00541950">
        <w:t xml:space="preserve">can </w:t>
      </w:r>
      <w:r w:rsidR="00FB5177">
        <w:t xml:space="preserve">influence </w:t>
      </w:r>
      <w:r w:rsidR="00DC21B1">
        <w:t xml:space="preserve">memory </w:t>
      </w:r>
      <w:r w:rsidR="005977DF">
        <w:t xml:space="preserve">then it is not only the present and future that </w:t>
      </w:r>
      <w:r w:rsidR="00B10E74">
        <w:t>can</w:t>
      </w:r>
      <w:r w:rsidR="009C4EA1">
        <w:t xml:space="preserve"> b</w:t>
      </w:r>
      <w:r w:rsidR="00B10E74">
        <w:t xml:space="preserve">e </w:t>
      </w:r>
      <w:r w:rsidR="00DC21B1">
        <w:t xml:space="preserve">influenced </w:t>
      </w:r>
      <w:r w:rsidR="005977DF">
        <w:t>but also the past.</w:t>
      </w:r>
    </w:p>
    <w:p w14:paraId="1383BD28" w14:textId="377B354F" w:rsidR="008603A5" w:rsidRDefault="004B14BC" w:rsidP="00A30B68">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5E2BC3">
        <w:t xml:space="preserve">underlying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5E2BC3">
        <w:t xml:space="preserve">asking if a specific </w:t>
      </w:r>
      <w:r w:rsidR="004E2139">
        <w:t xml:space="preserve">image, video, </w:t>
      </w:r>
      <w:r w:rsidR="005E2BC3">
        <w:t xml:space="preserve">or </w:t>
      </w:r>
      <w:r w:rsidR="004E2139">
        <w:t>audio</w:t>
      </w:r>
      <w:r w:rsidR="005E2BC3">
        <w:t xml:space="preserve"> clip is </w:t>
      </w:r>
      <w:r w:rsidR="00940B1D">
        <w:t>authentic</w:t>
      </w:r>
      <w:r w:rsidR="004E2139">
        <w:t xml:space="preserve">, </w:t>
      </w:r>
      <w:r w:rsidR="005E2BC3">
        <w:t xml:space="preserve">this new technology </w:t>
      </w:r>
      <w:r w:rsidR="003E4641">
        <w:t xml:space="preserve">may </w:t>
      </w:r>
      <w:r w:rsidR="005E2BC3">
        <w:t xml:space="preserve">cause us to </w:t>
      </w:r>
      <w:r w:rsidR="0068574D">
        <w:t xml:space="preserve">question </w:t>
      </w:r>
      <w:r w:rsidR="00E12267" w:rsidRPr="561A99A2">
        <w:rPr>
          <w:i/>
          <w:iCs/>
        </w:rPr>
        <w:t>everything</w:t>
      </w:r>
      <w:r w:rsidR="00E12267">
        <w:t xml:space="preserve"> </w:t>
      </w:r>
      <w:r w:rsidR="005E2BC3">
        <w:t xml:space="preserve">that </w:t>
      </w:r>
      <w:r w:rsidR="00C81824">
        <w:t xml:space="preserve">we see and </w:t>
      </w:r>
      <w:r w:rsidR="00E12267">
        <w:t xml:space="preserve">hear, </w:t>
      </w:r>
      <w:r w:rsidR="003E4641">
        <w:t xml:space="preserve">thereby </w:t>
      </w:r>
      <w:r w:rsidR="00E12267">
        <w:t>accelerating</w:t>
      </w:r>
      <w:r w:rsidR="004E2139">
        <w:t xml:space="preserve"> </w:t>
      </w:r>
      <w:r w:rsidR="00E12267">
        <w:t>a</w:t>
      </w:r>
      <w:r w:rsidR="005E2BC3">
        <w:t xml:space="preserve">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w:t>
      </w:r>
      <w:r w:rsidR="005E2BC3">
        <w:t xml:space="preserve">certain actors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liars’</w:t>
      </w:r>
      <w:r>
        <w:t xml:space="preserve"> dividend’ [ref])</w:t>
      </w:r>
      <w:r w:rsidR="00A82AB9">
        <w:t>.</w:t>
      </w:r>
      <w:r w:rsidR="00932121">
        <w:t xml:space="preserve"> Given that the human mind </w:t>
      </w:r>
      <w:r w:rsidR="00B421B6">
        <w:t xml:space="preserve">is built </w:t>
      </w:r>
      <w:r w:rsidR="00932121">
        <w:t>for belief</w:t>
      </w:r>
      <w:r w:rsidR="00B421B6">
        <w:t xml:space="preserve"> [ref],</w:t>
      </w:r>
      <w:r w:rsidR="00932121">
        <w:t xml:space="preserve"> we need </w:t>
      </w:r>
      <w:r w:rsidR="005E2BC3">
        <w:t xml:space="preserve">psychological </w:t>
      </w:r>
      <w:r w:rsidR="003C3DF2">
        <w:t xml:space="preserve">interventions </w:t>
      </w:r>
      <w:r w:rsidR="008E1D04">
        <w:t xml:space="preserve">that </w:t>
      </w:r>
      <w:r w:rsidR="005E2BC3">
        <w:t xml:space="preserve">can </w:t>
      </w:r>
      <w:r w:rsidR="003C3DF2">
        <w:t xml:space="preserve">inoculate individuals against synthetic media attacks, and together with technology and legislation, </w:t>
      </w:r>
      <w:r w:rsidR="00940B1D">
        <w:t xml:space="preserve">to create </w:t>
      </w:r>
      <w:r w:rsidR="003C3DF2">
        <w:t xml:space="preserve">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w:t>
      </w:r>
      <w:r w:rsidR="00940B1D">
        <w:rPr>
          <w:rStyle w:val="scayt-misspell-word"/>
        </w:rPr>
        <w:t xml:space="preserve">such </w:t>
      </w:r>
      <w:r w:rsidR="00374816" w:rsidRPr="561A99A2">
        <w:rPr>
          <w:rStyle w:val="scayt-misspell-word"/>
        </w:rPr>
        <w:t xml:space="preserve">safeguards </w:t>
      </w:r>
      <w:r w:rsidR="008E1D04">
        <w:t xml:space="preserve">we may be </w:t>
      </w:r>
      <w:r w:rsidR="00940B1D">
        <w:t xml:space="preserve">speeding </w:t>
      </w:r>
      <w:r w:rsidR="008E1D04">
        <w:t>towards a world wher</w:t>
      </w:r>
      <w:r w:rsidR="00E12267">
        <w:t xml:space="preserve">e our individual and collective ability </w:t>
      </w:r>
      <w:r>
        <w:t>to agree on what’</w:t>
      </w:r>
      <w:r w:rsidR="00E12267">
        <w:t xml:space="preserve">s true </w:t>
      </w:r>
      <w:r w:rsidR="00940B1D">
        <w:t xml:space="preserve">eventually </w:t>
      </w:r>
      <w:r w:rsidR="00E12267">
        <w:t>disappears</w:t>
      </w:r>
      <w:r w:rsidR="00940B1D">
        <w:t>.</w:t>
      </w:r>
      <w:r w:rsidR="008E1D04">
        <w:t xml:space="preserve"> </w:t>
      </w:r>
    </w:p>
    <w:p w14:paraId="58372A64" w14:textId="04A73372" w:rsidR="008603A5" w:rsidRDefault="008603A5" w:rsidP="00D73714">
      <w:pPr>
        <w:pStyle w:val="AbstractSummary"/>
      </w:pPr>
    </w:p>
    <w:p w14:paraId="1D6D5A28" w14:textId="32C304EB" w:rsidR="006D188D" w:rsidRDefault="006D188D" w:rsidP="00D73714">
      <w:pPr>
        <w:pStyle w:val="AbstractSummary"/>
      </w:pPr>
    </w:p>
    <w:p w14:paraId="7EA086C8" w14:textId="6234BE4B" w:rsidR="00CD1F72" w:rsidRDefault="00CD1F72" w:rsidP="00D73714">
      <w:pPr>
        <w:pStyle w:val="AbstractSummary"/>
      </w:pPr>
    </w:p>
    <w:p w14:paraId="1C752721" w14:textId="3095A341" w:rsidR="00CD1F72" w:rsidRDefault="00CD1F72" w:rsidP="00D73714">
      <w:pPr>
        <w:pStyle w:val="AbstractSummary"/>
      </w:pPr>
    </w:p>
    <w:p w14:paraId="77A4CF93" w14:textId="57248FD3" w:rsidR="00CD1F72" w:rsidRDefault="00CD1F72" w:rsidP="00D73714">
      <w:pPr>
        <w:pStyle w:val="AbstractSummary"/>
      </w:pPr>
    </w:p>
    <w:p w14:paraId="30AE8232" w14:textId="6318AB5F" w:rsidR="00CD1F72" w:rsidRDefault="00CD1F72" w:rsidP="00D73714">
      <w:pPr>
        <w:pStyle w:val="AbstractSummary"/>
      </w:pPr>
    </w:p>
    <w:p w14:paraId="44734862" w14:textId="250129DD" w:rsidR="00CD1F72" w:rsidRDefault="00CD1F72" w:rsidP="00D73714">
      <w:pPr>
        <w:pStyle w:val="AbstractSummary"/>
      </w:pPr>
    </w:p>
    <w:p w14:paraId="38AFC2E6" w14:textId="1567E643" w:rsidR="00CD1F72" w:rsidRDefault="00CD1F72" w:rsidP="00D73714">
      <w:pPr>
        <w:pStyle w:val="AbstractSummary"/>
      </w:pPr>
    </w:p>
    <w:p w14:paraId="4DF942AC" w14:textId="77777777" w:rsidR="00CD1F72" w:rsidRDefault="00CD1F72" w:rsidP="00D73714">
      <w:pPr>
        <w:pStyle w:val="AbstractSummary"/>
      </w:pPr>
    </w:p>
    <w:p w14:paraId="5161FEBF" w14:textId="77BAA903" w:rsidR="006D188D" w:rsidRDefault="006D188D"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5"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6"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7"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8"/>
      <w:footerReference w:type="default" r:id="rId19"/>
      <w:headerReference w:type="first" r:id="rId20"/>
      <w:footerReference w:type="first" r:id="rId21"/>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an Hughes" w:date="2020-12-23T13:41:00Z" w:initials="RH">
    <w:p w14:paraId="3F8E6FF6" w14:textId="7BD0C2FF" w:rsidR="00A9017E" w:rsidRDefault="00A9017E">
      <w:pPr>
        <w:pStyle w:val="CommentText"/>
      </w:pPr>
      <w:r>
        <w:rPr>
          <w:rStyle w:val="CommentReference"/>
        </w:rPr>
        <w:annotationRef/>
      </w:r>
      <w:r>
        <w:t xml:space="preserve">Deep learning is the name of the ML branch, and more specifically GANs for creating </w:t>
      </w:r>
      <w:proofErr w:type="spellStart"/>
      <w:r>
        <w:t>deepfakes</w:t>
      </w:r>
      <w:proofErr w:type="spellEnd"/>
    </w:p>
  </w:comment>
  <w:comment w:id="1" w:author="Rian Hughes" w:date="2020-12-23T13:42:00Z" w:initials="RH">
    <w:p w14:paraId="786A81FD" w14:textId="2909B009" w:rsidR="00A9017E" w:rsidRDefault="00A9017E">
      <w:pPr>
        <w:pStyle w:val="CommentText"/>
      </w:pPr>
      <w:r>
        <w:rPr>
          <w:rStyle w:val="CommentReference"/>
        </w:rPr>
        <w:annotationRef/>
      </w:r>
    </w:p>
  </w:comment>
  <w:comment w:id="2" w:author="Rian Hughes" w:date="2020-12-23T13:43:00Z" w:initials="RH">
    <w:p w14:paraId="0A4C2F81" w14:textId="2417C7AB" w:rsidR="00A9017E" w:rsidRDefault="00A9017E">
      <w:pPr>
        <w:pStyle w:val="CommentText"/>
      </w:pPr>
      <w:r>
        <w:rPr>
          <w:rStyle w:val="CommentReference"/>
        </w:rPr>
        <w:annotationRef/>
      </w:r>
      <w:proofErr w:type="gramStart"/>
      <w:r>
        <w:rPr>
          <w:rStyle w:val="CommentReference"/>
        </w:rPr>
        <w:t>It’s</w:t>
      </w:r>
      <w:proofErr w:type="gramEnd"/>
      <w:r>
        <w:rPr>
          <w:rStyle w:val="CommentReference"/>
        </w:rPr>
        <w:t xml:space="preserve"> not so much a copy, as new data</w:t>
      </w:r>
    </w:p>
  </w:comment>
  <w:comment w:id="3" w:author="Rian Hughes" w:date="2020-12-23T13:47:00Z" w:initials="RH">
    <w:p w14:paraId="66BC1D7F" w14:textId="00CFF3EB" w:rsidR="00A9017E" w:rsidRDefault="00A9017E">
      <w:pPr>
        <w:pStyle w:val="CommentText"/>
      </w:pPr>
      <w:r>
        <w:rPr>
          <w:rStyle w:val="CommentReference"/>
        </w:rPr>
        <w:annotationRef/>
      </w:r>
      <w:r>
        <w:t xml:space="preserve">Natural Language Processing (NLP) is the standard terminology, as far as </w:t>
      </w:r>
      <w:proofErr w:type="gramStart"/>
      <w:r>
        <w:t>I’m</w:t>
      </w:r>
      <w:proofErr w:type="gramEnd"/>
      <w:r>
        <w:t xml:space="preserve"> aware</w:t>
      </w:r>
    </w:p>
  </w:comment>
  <w:comment w:id="4" w:author="Rian Hughes" w:date="2020-12-23T13:50:00Z" w:initials="RH">
    <w:p w14:paraId="29891ACE" w14:textId="6B282F7C" w:rsidR="008A2D9B" w:rsidRDefault="008A2D9B">
      <w:pPr>
        <w:pStyle w:val="CommentText"/>
      </w:pPr>
      <w:r>
        <w:rPr>
          <w:rStyle w:val="CommentReference"/>
        </w:rPr>
        <w:annotationRef/>
      </w:r>
      <w:r>
        <w:rPr>
          <w:rStyle w:val="CommentReference"/>
        </w:rPr>
        <w:t xml:space="preserve">It might be better to drop this, and just write </w:t>
      </w:r>
      <w:proofErr w:type="gramStart"/>
      <w:r>
        <w:rPr>
          <w:rStyle w:val="CommentReference"/>
        </w:rPr>
        <w:t>it’s</w:t>
      </w:r>
      <w:proofErr w:type="gramEnd"/>
      <w:r>
        <w:rPr>
          <w:rStyle w:val="CommentReference"/>
        </w:rPr>
        <w:t xml:space="preserve"> super realistic or something. (surely other people are aware </w:t>
      </w:r>
      <w:proofErr w:type="gramStart"/>
      <w:r>
        <w:rPr>
          <w:rStyle w:val="CommentReference"/>
        </w:rPr>
        <w:t>it’s</w:t>
      </w:r>
      <w:proofErr w:type="gramEnd"/>
      <w:r>
        <w:rPr>
          <w:rStyle w:val="CommentReference"/>
        </w:rPr>
        <w:t xml:space="preserve"> not genuine content, even if a chunk of the general population doesn’t)</w:t>
      </w:r>
    </w:p>
  </w:comment>
  <w:comment w:id="5" w:author="Rian Hughes" w:date="2020-12-23T14:03:00Z" w:initials="RH">
    <w:p w14:paraId="50B04FB6" w14:textId="6AA7A538" w:rsidR="00ED1E0B" w:rsidRDefault="00ED1E0B">
      <w:pPr>
        <w:pStyle w:val="CommentText"/>
      </w:pPr>
      <w:r>
        <w:rPr>
          <w:rStyle w:val="CommentReference"/>
        </w:rPr>
        <w:annotationRef/>
      </w:r>
      <w:r>
        <w:t>Are Science paper intros normally a page and a half?</w:t>
      </w:r>
    </w:p>
  </w:comment>
  <w:comment w:id="7" w:author="Rian Hughes" w:date="2020-12-23T14:02:00Z" w:initials="RH">
    <w:p w14:paraId="58EADDF5" w14:textId="737A772F" w:rsidR="00ED1E0B" w:rsidRDefault="00ED1E0B">
      <w:pPr>
        <w:pStyle w:val="CommentText"/>
      </w:pPr>
      <w:r>
        <w:rPr>
          <w:rStyle w:val="CommentReference"/>
        </w:rPr>
        <w:annotationRef/>
      </w:r>
      <w:r>
        <w:t>What does this mean?</w:t>
      </w:r>
    </w:p>
  </w:comment>
  <w:comment w:id="8" w:author="Rian Hughes" w:date="2020-12-23T14:16:00Z" w:initials="RH">
    <w:p w14:paraId="4BC5871A" w14:textId="04398128" w:rsidR="00E93045" w:rsidRDefault="00E93045">
      <w:pPr>
        <w:pStyle w:val="CommentText"/>
      </w:pPr>
      <w:r>
        <w:rPr>
          <w:rStyle w:val="CommentReference"/>
        </w:rPr>
        <w:annotationRef/>
      </w:r>
      <w:r>
        <w:t xml:space="preserve">This paragraph is kind of confusing, </w:t>
      </w:r>
      <w:proofErr w:type="gramStart"/>
      <w:r>
        <w:t>there’s</w:t>
      </w:r>
      <w:proofErr w:type="gramEnd"/>
      <w:r>
        <w:t xml:space="preserve"> too much going on </w:t>
      </w:r>
      <w:proofErr w:type="spellStart"/>
      <w:r>
        <w:t>imo</w:t>
      </w:r>
      <w:proofErr w:type="spellEnd"/>
    </w:p>
  </w:comment>
  <w:comment w:id="10" w:author="Rian Hughes" w:date="2020-12-23T14:46:00Z" w:initials="RH">
    <w:p w14:paraId="4DD90155" w14:textId="197FDF36" w:rsidR="0034724F" w:rsidRDefault="0034724F">
      <w:pPr>
        <w:pStyle w:val="CommentText"/>
      </w:pPr>
      <w:r>
        <w:rPr>
          <w:rStyle w:val="CommentReference"/>
        </w:rPr>
        <w:annotationRef/>
      </w:r>
      <w:hyperlink r:id="rId1" w:history="1">
        <w:r w:rsidRPr="00437576">
          <w:rPr>
            <w:rStyle w:val="Hyperlink"/>
          </w:rPr>
          <w:t>https://as.com/meristation/imagenes/2020/03/03/noticias/1583255185_233893_1583259539_noticia_normal.jpg</w:t>
        </w:r>
      </w:hyperlink>
    </w:p>
    <w:p w14:paraId="1780CFC2" w14:textId="62B827BA" w:rsidR="0034724F" w:rsidRDefault="0034724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8E6FF6" w15:done="0"/>
  <w15:commentEx w15:paraId="786A81FD" w15:paraIdParent="3F8E6FF6" w15:done="0"/>
  <w15:commentEx w15:paraId="0A4C2F81" w15:done="0"/>
  <w15:commentEx w15:paraId="66BC1D7F" w15:done="0"/>
  <w15:commentEx w15:paraId="29891ACE" w15:done="0"/>
  <w15:commentEx w15:paraId="50B04FB6" w15:done="0"/>
  <w15:commentEx w15:paraId="58EADDF5" w15:done="0"/>
  <w15:commentEx w15:paraId="4BC5871A" w15:done="0"/>
  <w15:commentEx w15:paraId="1780CF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DC7A6" w16cex:dateUtc="2020-12-23T13:41:00Z"/>
  <w16cex:commentExtensible w16cex:durableId="238DC7C2" w16cex:dateUtc="2020-12-23T13:42:00Z"/>
  <w16cex:commentExtensible w16cex:durableId="238DC811" w16cex:dateUtc="2020-12-23T13:43:00Z"/>
  <w16cex:commentExtensible w16cex:durableId="238DC8EF" w16cex:dateUtc="2020-12-23T13:47:00Z"/>
  <w16cex:commentExtensible w16cex:durableId="238DC9B3" w16cex:dateUtc="2020-12-23T13:50:00Z"/>
  <w16cex:commentExtensible w16cex:durableId="238DCCA7" w16cex:dateUtc="2020-12-23T14:03:00Z"/>
  <w16cex:commentExtensible w16cex:durableId="238DCC80" w16cex:dateUtc="2020-12-23T14:02:00Z"/>
  <w16cex:commentExtensible w16cex:durableId="238DCFB4" w16cex:dateUtc="2020-12-23T14:16:00Z"/>
  <w16cex:commentExtensible w16cex:durableId="238DD6DF" w16cex:dateUtc="2020-12-23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8E6FF6" w16cid:durableId="238DC7A6"/>
  <w16cid:commentId w16cid:paraId="786A81FD" w16cid:durableId="238DC7C2"/>
  <w16cid:commentId w16cid:paraId="0A4C2F81" w16cid:durableId="238DC811"/>
  <w16cid:commentId w16cid:paraId="66BC1D7F" w16cid:durableId="238DC8EF"/>
  <w16cid:commentId w16cid:paraId="29891ACE" w16cid:durableId="238DC9B3"/>
  <w16cid:commentId w16cid:paraId="50B04FB6" w16cid:durableId="238DCCA7"/>
  <w16cid:commentId w16cid:paraId="58EADDF5" w16cid:durableId="238DCC80"/>
  <w16cid:commentId w16cid:paraId="4BC5871A" w16cid:durableId="238DCFB4"/>
  <w16cid:commentId w16cid:paraId="1780CFC2" w16cid:durableId="238DD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248A9" w14:textId="77777777" w:rsidR="00CA16F2" w:rsidRDefault="00CA16F2" w:rsidP="00D73714">
      <w:r>
        <w:separator/>
      </w:r>
    </w:p>
  </w:endnote>
  <w:endnote w:type="continuationSeparator" w:id="0">
    <w:p w14:paraId="3A9FE97C" w14:textId="77777777" w:rsidR="00CA16F2" w:rsidRDefault="00CA16F2" w:rsidP="00D73714">
      <w:r>
        <w:continuationSeparator/>
      </w:r>
    </w:p>
  </w:endnote>
  <w:endnote w:type="continuationNotice" w:id="1">
    <w:p w14:paraId="0E94B0BA" w14:textId="77777777" w:rsidR="00CA16F2" w:rsidRDefault="00CA1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133383" w:rsidRDefault="0013338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133383" w:rsidRDefault="00133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133383" w:rsidRDefault="0013338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133383" w:rsidRDefault="00133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9C7BB" w14:textId="77777777" w:rsidR="00CA16F2" w:rsidRDefault="00CA16F2" w:rsidP="00D73714">
      <w:r>
        <w:separator/>
      </w:r>
    </w:p>
  </w:footnote>
  <w:footnote w:type="continuationSeparator" w:id="0">
    <w:p w14:paraId="3C2EBA7C" w14:textId="77777777" w:rsidR="00CA16F2" w:rsidRDefault="00CA16F2" w:rsidP="00D73714">
      <w:r>
        <w:continuationSeparator/>
      </w:r>
    </w:p>
  </w:footnote>
  <w:footnote w:type="continuationNotice" w:id="1">
    <w:p w14:paraId="26DB8B89" w14:textId="77777777" w:rsidR="00CA16F2" w:rsidRDefault="00CA16F2"/>
  </w:footnote>
  <w:footnote w:id="2">
    <w:p w14:paraId="4C766BA1" w14:textId="5D8A69C4" w:rsidR="00133383" w:rsidRDefault="00133383"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133383" w:rsidRPr="0008283D" w:rsidRDefault="00133383"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133383" w:rsidRDefault="00133383"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133383" w:rsidRPr="00204015" w:rsidRDefault="00133383"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133383" w:rsidRDefault="0013338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an Hughes">
    <w15:presenceInfo w15:providerId="None" w15:userId="Rian Hughes"/>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6BE"/>
    <w:rsid w:val="00026DF8"/>
    <w:rsid w:val="00026FDD"/>
    <w:rsid w:val="00033861"/>
    <w:rsid w:val="000361E6"/>
    <w:rsid w:val="0003774F"/>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5797"/>
    <w:rsid w:val="000C68C4"/>
    <w:rsid w:val="000C7F0C"/>
    <w:rsid w:val="000D0731"/>
    <w:rsid w:val="000D1717"/>
    <w:rsid w:val="000D39D7"/>
    <w:rsid w:val="000E453B"/>
    <w:rsid w:val="000E5CDA"/>
    <w:rsid w:val="000E6AC4"/>
    <w:rsid w:val="000F17E3"/>
    <w:rsid w:val="000F2C22"/>
    <w:rsid w:val="000F3ED5"/>
    <w:rsid w:val="000F430F"/>
    <w:rsid w:val="000F5FC4"/>
    <w:rsid w:val="000F626F"/>
    <w:rsid w:val="001001C6"/>
    <w:rsid w:val="00102E34"/>
    <w:rsid w:val="00107A86"/>
    <w:rsid w:val="00107ED9"/>
    <w:rsid w:val="00107F86"/>
    <w:rsid w:val="001105E0"/>
    <w:rsid w:val="00110CAC"/>
    <w:rsid w:val="00111899"/>
    <w:rsid w:val="00115E70"/>
    <w:rsid w:val="00122855"/>
    <w:rsid w:val="0012612E"/>
    <w:rsid w:val="0013281D"/>
    <w:rsid w:val="001331D7"/>
    <w:rsid w:val="00133383"/>
    <w:rsid w:val="001376FF"/>
    <w:rsid w:val="001438A2"/>
    <w:rsid w:val="00144F3D"/>
    <w:rsid w:val="00145AF5"/>
    <w:rsid w:val="00150613"/>
    <w:rsid w:val="00150F3B"/>
    <w:rsid w:val="0015549E"/>
    <w:rsid w:val="00162591"/>
    <w:rsid w:val="001656A9"/>
    <w:rsid w:val="001674E1"/>
    <w:rsid w:val="0017081B"/>
    <w:rsid w:val="00170D03"/>
    <w:rsid w:val="001775FA"/>
    <w:rsid w:val="0018005A"/>
    <w:rsid w:val="00186503"/>
    <w:rsid w:val="001908A7"/>
    <w:rsid w:val="001A126D"/>
    <w:rsid w:val="001A1B2E"/>
    <w:rsid w:val="001A1D3C"/>
    <w:rsid w:val="001A2EFB"/>
    <w:rsid w:val="001A3E9F"/>
    <w:rsid w:val="001B31B0"/>
    <w:rsid w:val="001B3B0D"/>
    <w:rsid w:val="001B4D5F"/>
    <w:rsid w:val="001D0F89"/>
    <w:rsid w:val="001D16E9"/>
    <w:rsid w:val="001D2A83"/>
    <w:rsid w:val="001D2DA9"/>
    <w:rsid w:val="001D4C6A"/>
    <w:rsid w:val="001D4EB7"/>
    <w:rsid w:val="001D5612"/>
    <w:rsid w:val="001E44B5"/>
    <w:rsid w:val="001E74A3"/>
    <w:rsid w:val="001F2585"/>
    <w:rsid w:val="001F28C8"/>
    <w:rsid w:val="001F2F6B"/>
    <w:rsid w:val="001F403B"/>
    <w:rsid w:val="00201A71"/>
    <w:rsid w:val="00203946"/>
    <w:rsid w:val="002053AF"/>
    <w:rsid w:val="002076D2"/>
    <w:rsid w:val="00216D22"/>
    <w:rsid w:val="00230D22"/>
    <w:rsid w:val="00234536"/>
    <w:rsid w:val="00236F8D"/>
    <w:rsid w:val="00240A32"/>
    <w:rsid w:val="00242F78"/>
    <w:rsid w:val="002438B9"/>
    <w:rsid w:val="00243E9A"/>
    <w:rsid w:val="002475FA"/>
    <w:rsid w:val="00253006"/>
    <w:rsid w:val="00260826"/>
    <w:rsid w:val="002617C7"/>
    <w:rsid w:val="00263B4A"/>
    <w:rsid w:val="002649CB"/>
    <w:rsid w:val="00265512"/>
    <w:rsid w:val="00270F47"/>
    <w:rsid w:val="00273E29"/>
    <w:rsid w:val="00281E23"/>
    <w:rsid w:val="00281FAC"/>
    <w:rsid w:val="00284FB4"/>
    <w:rsid w:val="00285C74"/>
    <w:rsid w:val="002907CC"/>
    <w:rsid w:val="0029404C"/>
    <w:rsid w:val="002968C6"/>
    <w:rsid w:val="002A20D5"/>
    <w:rsid w:val="002B4E2B"/>
    <w:rsid w:val="002B6906"/>
    <w:rsid w:val="002B75D3"/>
    <w:rsid w:val="002C0493"/>
    <w:rsid w:val="002C33B8"/>
    <w:rsid w:val="002C536D"/>
    <w:rsid w:val="002C6426"/>
    <w:rsid w:val="002C7718"/>
    <w:rsid w:val="002D10A7"/>
    <w:rsid w:val="002D449F"/>
    <w:rsid w:val="002D4F92"/>
    <w:rsid w:val="002E06FB"/>
    <w:rsid w:val="002E5C7C"/>
    <w:rsid w:val="002E60B9"/>
    <w:rsid w:val="002F3DE6"/>
    <w:rsid w:val="003056FF"/>
    <w:rsid w:val="00307F53"/>
    <w:rsid w:val="0031423A"/>
    <w:rsid w:val="00324581"/>
    <w:rsid w:val="00333979"/>
    <w:rsid w:val="00333B95"/>
    <w:rsid w:val="003402A0"/>
    <w:rsid w:val="00341318"/>
    <w:rsid w:val="00343667"/>
    <w:rsid w:val="0034724F"/>
    <w:rsid w:val="00347CC0"/>
    <w:rsid w:val="003516E7"/>
    <w:rsid w:val="00352EE9"/>
    <w:rsid w:val="00353DD2"/>
    <w:rsid w:val="0035676B"/>
    <w:rsid w:val="00357941"/>
    <w:rsid w:val="003608CB"/>
    <w:rsid w:val="0036112C"/>
    <w:rsid w:val="00361EA7"/>
    <w:rsid w:val="00362591"/>
    <w:rsid w:val="00374816"/>
    <w:rsid w:val="00390732"/>
    <w:rsid w:val="00392544"/>
    <w:rsid w:val="00392A19"/>
    <w:rsid w:val="00397E22"/>
    <w:rsid w:val="003A1232"/>
    <w:rsid w:val="003A2F37"/>
    <w:rsid w:val="003A421C"/>
    <w:rsid w:val="003A4C0F"/>
    <w:rsid w:val="003A65EF"/>
    <w:rsid w:val="003A77E5"/>
    <w:rsid w:val="003A7BAF"/>
    <w:rsid w:val="003A7BBC"/>
    <w:rsid w:val="003B0531"/>
    <w:rsid w:val="003B44AF"/>
    <w:rsid w:val="003B7EE7"/>
    <w:rsid w:val="003C1C49"/>
    <w:rsid w:val="003C3DF2"/>
    <w:rsid w:val="003C7513"/>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443E"/>
    <w:rsid w:val="004277FC"/>
    <w:rsid w:val="004328B1"/>
    <w:rsid w:val="004379BA"/>
    <w:rsid w:val="00440821"/>
    <w:rsid w:val="00445977"/>
    <w:rsid w:val="00445D87"/>
    <w:rsid w:val="00447EB3"/>
    <w:rsid w:val="004507F0"/>
    <w:rsid w:val="0045186C"/>
    <w:rsid w:val="00452872"/>
    <w:rsid w:val="00455AA6"/>
    <w:rsid w:val="0045721D"/>
    <w:rsid w:val="0046113C"/>
    <w:rsid w:val="004711F8"/>
    <w:rsid w:val="004876B9"/>
    <w:rsid w:val="00491BBE"/>
    <w:rsid w:val="00496B27"/>
    <w:rsid w:val="00496E9C"/>
    <w:rsid w:val="004A4240"/>
    <w:rsid w:val="004B14BC"/>
    <w:rsid w:val="004B16EA"/>
    <w:rsid w:val="004B4F4B"/>
    <w:rsid w:val="004B7779"/>
    <w:rsid w:val="004C450B"/>
    <w:rsid w:val="004C4D85"/>
    <w:rsid w:val="004C50DE"/>
    <w:rsid w:val="004C7FE5"/>
    <w:rsid w:val="004D10EA"/>
    <w:rsid w:val="004E2139"/>
    <w:rsid w:val="004E3AF3"/>
    <w:rsid w:val="004E59AB"/>
    <w:rsid w:val="004E5A36"/>
    <w:rsid w:val="004F27E9"/>
    <w:rsid w:val="004F3056"/>
    <w:rsid w:val="004F3A46"/>
    <w:rsid w:val="004F69E2"/>
    <w:rsid w:val="00500E69"/>
    <w:rsid w:val="005072DC"/>
    <w:rsid w:val="0050752A"/>
    <w:rsid w:val="00511234"/>
    <w:rsid w:val="00513808"/>
    <w:rsid w:val="00517D01"/>
    <w:rsid w:val="00523BAF"/>
    <w:rsid w:val="0052795A"/>
    <w:rsid w:val="00531288"/>
    <w:rsid w:val="0053258E"/>
    <w:rsid w:val="00535370"/>
    <w:rsid w:val="00541950"/>
    <w:rsid w:val="0055661C"/>
    <w:rsid w:val="0055793B"/>
    <w:rsid w:val="00560CF5"/>
    <w:rsid w:val="00561A27"/>
    <w:rsid w:val="00562268"/>
    <w:rsid w:val="00565542"/>
    <w:rsid w:val="00567590"/>
    <w:rsid w:val="00570597"/>
    <w:rsid w:val="00572498"/>
    <w:rsid w:val="00575375"/>
    <w:rsid w:val="00576E95"/>
    <w:rsid w:val="00583CCA"/>
    <w:rsid w:val="00585C59"/>
    <w:rsid w:val="00591C2F"/>
    <w:rsid w:val="005977DF"/>
    <w:rsid w:val="00597A1D"/>
    <w:rsid w:val="005A3958"/>
    <w:rsid w:val="005A5959"/>
    <w:rsid w:val="005A7F87"/>
    <w:rsid w:val="005B0891"/>
    <w:rsid w:val="005C7805"/>
    <w:rsid w:val="005D195F"/>
    <w:rsid w:val="005D1E2B"/>
    <w:rsid w:val="005E2BC3"/>
    <w:rsid w:val="005E7A4C"/>
    <w:rsid w:val="005E7FEC"/>
    <w:rsid w:val="00604EED"/>
    <w:rsid w:val="00607000"/>
    <w:rsid w:val="00607E16"/>
    <w:rsid w:val="0061368C"/>
    <w:rsid w:val="0062415E"/>
    <w:rsid w:val="00632144"/>
    <w:rsid w:val="006324E6"/>
    <w:rsid w:val="006413AA"/>
    <w:rsid w:val="0064261D"/>
    <w:rsid w:val="00643295"/>
    <w:rsid w:val="00643359"/>
    <w:rsid w:val="006455DA"/>
    <w:rsid w:val="006459F2"/>
    <w:rsid w:val="0066327E"/>
    <w:rsid w:val="00664667"/>
    <w:rsid w:val="00665264"/>
    <w:rsid w:val="00670D32"/>
    <w:rsid w:val="00672D40"/>
    <w:rsid w:val="00681AF7"/>
    <w:rsid w:val="006847A3"/>
    <w:rsid w:val="006856D9"/>
    <w:rsid w:val="0068574D"/>
    <w:rsid w:val="00685BCB"/>
    <w:rsid w:val="00690879"/>
    <w:rsid w:val="0069580D"/>
    <w:rsid w:val="006A2645"/>
    <w:rsid w:val="006A4B55"/>
    <w:rsid w:val="006A5979"/>
    <w:rsid w:val="006A7883"/>
    <w:rsid w:val="006B23B2"/>
    <w:rsid w:val="006B4BD2"/>
    <w:rsid w:val="006C3554"/>
    <w:rsid w:val="006C40B7"/>
    <w:rsid w:val="006D188D"/>
    <w:rsid w:val="006D47BC"/>
    <w:rsid w:val="006E0DB5"/>
    <w:rsid w:val="006E590E"/>
    <w:rsid w:val="006E6A68"/>
    <w:rsid w:val="006F3527"/>
    <w:rsid w:val="007063B4"/>
    <w:rsid w:val="00712613"/>
    <w:rsid w:val="00712CA4"/>
    <w:rsid w:val="007141B0"/>
    <w:rsid w:val="007161A3"/>
    <w:rsid w:val="00720462"/>
    <w:rsid w:val="00720C7A"/>
    <w:rsid w:val="00721517"/>
    <w:rsid w:val="00723975"/>
    <w:rsid w:val="007239E9"/>
    <w:rsid w:val="0072452D"/>
    <w:rsid w:val="00730021"/>
    <w:rsid w:val="00735A31"/>
    <w:rsid w:val="00741DCF"/>
    <w:rsid w:val="0074266F"/>
    <w:rsid w:val="00742782"/>
    <w:rsid w:val="00755125"/>
    <w:rsid w:val="007636D3"/>
    <w:rsid w:val="00766FDA"/>
    <w:rsid w:val="007710B5"/>
    <w:rsid w:val="00776B92"/>
    <w:rsid w:val="00781ACF"/>
    <w:rsid w:val="00781B46"/>
    <w:rsid w:val="007B0D3F"/>
    <w:rsid w:val="007B5A91"/>
    <w:rsid w:val="007B6701"/>
    <w:rsid w:val="007B7B1D"/>
    <w:rsid w:val="007C057E"/>
    <w:rsid w:val="007C3C4F"/>
    <w:rsid w:val="007C5926"/>
    <w:rsid w:val="007C5D94"/>
    <w:rsid w:val="007C6679"/>
    <w:rsid w:val="007C73D4"/>
    <w:rsid w:val="007D14F3"/>
    <w:rsid w:val="007D1DD9"/>
    <w:rsid w:val="007D4130"/>
    <w:rsid w:val="007D733F"/>
    <w:rsid w:val="007E64F5"/>
    <w:rsid w:val="007E76C5"/>
    <w:rsid w:val="007F20A8"/>
    <w:rsid w:val="008049D7"/>
    <w:rsid w:val="00806814"/>
    <w:rsid w:val="00810F34"/>
    <w:rsid w:val="0081112B"/>
    <w:rsid w:val="00812DA3"/>
    <w:rsid w:val="00820DC1"/>
    <w:rsid w:val="00822120"/>
    <w:rsid w:val="00833FF8"/>
    <w:rsid w:val="00835596"/>
    <w:rsid w:val="008355F1"/>
    <w:rsid w:val="00837141"/>
    <w:rsid w:val="00843C99"/>
    <w:rsid w:val="00851907"/>
    <w:rsid w:val="00852D50"/>
    <w:rsid w:val="00854397"/>
    <w:rsid w:val="00854B8B"/>
    <w:rsid w:val="00860183"/>
    <w:rsid w:val="008603A5"/>
    <w:rsid w:val="008646CB"/>
    <w:rsid w:val="008655AB"/>
    <w:rsid w:val="00866276"/>
    <w:rsid w:val="0086656C"/>
    <w:rsid w:val="00866683"/>
    <w:rsid w:val="00880646"/>
    <w:rsid w:val="00890852"/>
    <w:rsid w:val="00893488"/>
    <w:rsid w:val="00897532"/>
    <w:rsid w:val="008A2D9B"/>
    <w:rsid w:val="008A3014"/>
    <w:rsid w:val="008A3195"/>
    <w:rsid w:val="008A7203"/>
    <w:rsid w:val="008A7881"/>
    <w:rsid w:val="008A7AED"/>
    <w:rsid w:val="008B46DF"/>
    <w:rsid w:val="008B4AAA"/>
    <w:rsid w:val="008C305D"/>
    <w:rsid w:val="008C66C9"/>
    <w:rsid w:val="008D6B2F"/>
    <w:rsid w:val="008E0247"/>
    <w:rsid w:val="008E1D04"/>
    <w:rsid w:val="008E575B"/>
    <w:rsid w:val="008F1CC6"/>
    <w:rsid w:val="00903F9E"/>
    <w:rsid w:val="009137BD"/>
    <w:rsid w:val="009146D4"/>
    <w:rsid w:val="009165AE"/>
    <w:rsid w:val="00920C14"/>
    <w:rsid w:val="0092194E"/>
    <w:rsid w:val="00923D7A"/>
    <w:rsid w:val="00931CD3"/>
    <w:rsid w:val="00932121"/>
    <w:rsid w:val="0093594B"/>
    <w:rsid w:val="00940B1D"/>
    <w:rsid w:val="00942EB0"/>
    <w:rsid w:val="0094314F"/>
    <w:rsid w:val="0094388B"/>
    <w:rsid w:val="00945ABD"/>
    <w:rsid w:val="00954A2B"/>
    <w:rsid w:val="00954B8D"/>
    <w:rsid w:val="009570F2"/>
    <w:rsid w:val="009607CF"/>
    <w:rsid w:val="00966048"/>
    <w:rsid w:val="00967188"/>
    <w:rsid w:val="009719B2"/>
    <w:rsid w:val="00973E95"/>
    <w:rsid w:val="00974BC0"/>
    <w:rsid w:val="00980B64"/>
    <w:rsid w:val="00987C69"/>
    <w:rsid w:val="00991E2D"/>
    <w:rsid w:val="009922DB"/>
    <w:rsid w:val="00992EE2"/>
    <w:rsid w:val="009A029D"/>
    <w:rsid w:val="009A064B"/>
    <w:rsid w:val="009A2D7F"/>
    <w:rsid w:val="009B01D0"/>
    <w:rsid w:val="009B0CEC"/>
    <w:rsid w:val="009B72CD"/>
    <w:rsid w:val="009B780A"/>
    <w:rsid w:val="009C02BC"/>
    <w:rsid w:val="009C0CD9"/>
    <w:rsid w:val="009C4EA1"/>
    <w:rsid w:val="009C64C0"/>
    <w:rsid w:val="009D0AC3"/>
    <w:rsid w:val="009D1752"/>
    <w:rsid w:val="009E0659"/>
    <w:rsid w:val="009E7573"/>
    <w:rsid w:val="009F2B56"/>
    <w:rsid w:val="009F302D"/>
    <w:rsid w:val="009F4F10"/>
    <w:rsid w:val="009F7AD3"/>
    <w:rsid w:val="00A02727"/>
    <w:rsid w:val="00A06501"/>
    <w:rsid w:val="00A1392E"/>
    <w:rsid w:val="00A151DF"/>
    <w:rsid w:val="00A1748D"/>
    <w:rsid w:val="00A17E87"/>
    <w:rsid w:val="00A23CD5"/>
    <w:rsid w:val="00A30B68"/>
    <w:rsid w:val="00A3147C"/>
    <w:rsid w:val="00A34C87"/>
    <w:rsid w:val="00A36101"/>
    <w:rsid w:val="00A37202"/>
    <w:rsid w:val="00A4531F"/>
    <w:rsid w:val="00A50181"/>
    <w:rsid w:val="00A50CBF"/>
    <w:rsid w:val="00A51678"/>
    <w:rsid w:val="00A55C9D"/>
    <w:rsid w:val="00A563A5"/>
    <w:rsid w:val="00A627F9"/>
    <w:rsid w:val="00A62FFB"/>
    <w:rsid w:val="00A6582B"/>
    <w:rsid w:val="00A6611F"/>
    <w:rsid w:val="00A73900"/>
    <w:rsid w:val="00A75D12"/>
    <w:rsid w:val="00A77A75"/>
    <w:rsid w:val="00A82AB9"/>
    <w:rsid w:val="00A84647"/>
    <w:rsid w:val="00A84905"/>
    <w:rsid w:val="00A9017E"/>
    <w:rsid w:val="00A91EFE"/>
    <w:rsid w:val="00A923DE"/>
    <w:rsid w:val="00A97191"/>
    <w:rsid w:val="00AA4006"/>
    <w:rsid w:val="00AA6451"/>
    <w:rsid w:val="00AC47A6"/>
    <w:rsid w:val="00AC51EB"/>
    <w:rsid w:val="00AC736D"/>
    <w:rsid w:val="00AD7B5E"/>
    <w:rsid w:val="00AE0BF0"/>
    <w:rsid w:val="00B067C4"/>
    <w:rsid w:val="00B10E74"/>
    <w:rsid w:val="00B113FE"/>
    <w:rsid w:val="00B16E62"/>
    <w:rsid w:val="00B30379"/>
    <w:rsid w:val="00B31EF0"/>
    <w:rsid w:val="00B34BF3"/>
    <w:rsid w:val="00B40F6D"/>
    <w:rsid w:val="00B421B6"/>
    <w:rsid w:val="00B422F9"/>
    <w:rsid w:val="00B43D01"/>
    <w:rsid w:val="00B45A20"/>
    <w:rsid w:val="00B46E6A"/>
    <w:rsid w:val="00B5341A"/>
    <w:rsid w:val="00B5430D"/>
    <w:rsid w:val="00B5461A"/>
    <w:rsid w:val="00B54A93"/>
    <w:rsid w:val="00B564A2"/>
    <w:rsid w:val="00B56AF4"/>
    <w:rsid w:val="00B56C1D"/>
    <w:rsid w:val="00B56C7F"/>
    <w:rsid w:val="00B603CF"/>
    <w:rsid w:val="00B61312"/>
    <w:rsid w:val="00B661B4"/>
    <w:rsid w:val="00B6712B"/>
    <w:rsid w:val="00B826A4"/>
    <w:rsid w:val="00B85059"/>
    <w:rsid w:val="00B858A3"/>
    <w:rsid w:val="00B85A49"/>
    <w:rsid w:val="00B94F40"/>
    <w:rsid w:val="00BA3B6E"/>
    <w:rsid w:val="00BA7743"/>
    <w:rsid w:val="00BB08DA"/>
    <w:rsid w:val="00BC456F"/>
    <w:rsid w:val="00BD1049"/>
    <w:rsid w:val="00BD1667"/>
    <w:rsid w:val="00BE0052"/>
    <w:rsid w:val="00BE09D2"/>
    <w:rsid w:val="00BE5764"/>
    <w:rsid w:val="00BF0AD3"/>
    <w:rsid w:val="00BF43B6"/>
    <w:rsid w:val="00BF43FD"/>
    <w:rsid w:val="00C00ADA"/>
    <w:rsid w:val="00C00B2E"/>
    <w:rsid w:val="00C06B5B"/>
    <w:rsid w:val="00C10AC4"/>
    <w:rsid w:val="00C13940"/>
    <w:rsid w:val="00C152C0"/>
    <w:rsid w:val="00C22C00"/>
    <w:rsid w:val="00C277E4"/>
    <w:rsid w:val="00C320D5"/>
    <w:rsid w:val="00C337AD"/>
    <w:rsid w:val="00C4117C"/>
    <w:rsid w:val="00C43A26"/>
    <w:rsid w:val="00C44789"/>
    <w:rsid w:val="00C60642"/>
    <w:rsid w:val="00C62041"/>
    <w:rsid w:val="00C62125"/>
    <w:rsid w:val="00C67E4A"/>
    <w:rsid w:val="00C714E4"/>
    <w:rsid w:val="00C770C0"/>
    <w:rsid w:val="00C779D9"/>
    <w:rsid w:val="00C80826"/>
    <w:rsid w:val="00C81824"/>
    <w:rsid w:val="00C86C18"/>
    <w:rsid w:val="00C86E03"/>
    <w:rsid w:val="00C90248"/>
    <w:rsid w:val="00C916E6"/>
    <w:rsid w:val="00C938EF"/>
    <w:rsid w:val="00C9508B"/>
    <w:rsid w:val="00C96ECA"/>
    <w:rsid w:val="00CA16F2"/>
    <w:rsid w:val="00CA3D7C"/>
    <w:rsid w:val="00CA5BB8"/>
    <w:rsid w:val="00CB4F42"/>
    <w:rsid w:val="00CB5B40"/>
    <w:rsid w:val="00CC2657"/>
    <w:rsid w:val="00CC2A0A"/>
    <w:rsid w:val="00CC3300"/>
    <w:rsid w:val="00CC7884"/>
    <w:rsid w:val="00CD1F72"/>
    <w:rsid w:val="00CD277A"/>
    <w:rsid w:val="00CD72E3"/>
    <w:rsid w:val="00CE2AB4"/>
    <w:rsid w:val="00CE69CD"/>
    <w:rsid w:val="00CF24BF"/>
    <w:rsid w:val="00CF3D84"/>
    <w:rsid w:val="00CF4B8F"/>
    <w:rsid w:val="00CF79FF"/>
    <w:rsid w:val="00D1175A"/>
    <w:rsid w:val="00D1196E"/>
    <w:rsid w:val="00D13D75"/>
    <w:rsid w:val="00D17B84"/>
    <w:rsid w:val="00D274D3"/>
    <w:rsid w:val="00D27BBB"/>
    <w:rsid w:val="00D3344A"/>
    <w:rsid w:val="00D4582F"/>
    <w:rsid w:val="00D47412"/>
    <w:rsid w:val="00D52A45"/>
    <w:rsid w:val="00D52CB1"/>
    <w:rsid w:val="00D61494"/>
    <w:rsid w:val="00D62C85"/>
    <w:rsid w:val="00D6665D"/>
    <w:rsid w:val="00D71409"/>
    <w:rsid w:val="00D721C1"/>
    <w:rsid w:val="00D73714"/>
    <w:rsid w:val="00D84B29"/>
    <w:rsid w:val="00D8512F"/>
    <w:rsid w:val="00D901B2"/>
    <w:rsid w:val="00D91E89"/>
    <w:rsid w:val="00D92873"/>
    <w:rsid w:val="00D92D2E"/>
    <w:rsid w:val="00D9659F"/>
    <w:rsid w:val="00DA1094"/>
    <w:rsid w:val="00DA3E29"/>
    <w:rsid w:val="00DB1780"/>
    <w:rsid w:val="00DC21B1"/>
    <w:rsid w:val="00DC2744"/>
    <w:rsid w:val="00DC726F"/>
    <w:rsid w:val="00DC77AF"/>
    <w:rsid w:val="00DD0018"/>
    <w:rsid w:val="00DD20EA"/>
    <w:rsid w:val="00DD225C"/>
    <w:rsid w:val="00DD731C"/>
    <w:rsid w:val="00DE28BD"/>
    <w:rsid w:val="00DE33FD"/>
    <w:rsid w:val="00DE7047"/>
    <w:rsid w:val="00DF219D"/>
    <w:rsid w:val="00DF30AC"/>
    <w:rsid w:val="00DF4855"/>
    <w:rsid w:val="00E0133A"/>
    <w:rsid w:val="00E02AD9"/>
    <w:rsid w:val="00E0440F"/>
    <w:rsid w:val="00E056F7"/>
    <w:rsid w:val="00E05FE2"/>
    <w:rsid w:val="00E12267"/>
    <w:rsid w:val="00E12DB9"/>
    <w:rsid w:val="00E17DB6"/>
    <w:rsid w:val="00E25F00"/>
    <w:rsid w:val="00E31669"/>
    <w:rsid w:val="00E368A7"/>
    <w:rsid w:val="00E37C62"/>
    <w:rsid w:val="00E4300E"/>
    <w:rsid w:val="00E5082E"/>
    <w:rsid w:val="00E55520"/>
    <w:rsid w:val="00E621E3"/>
    <w:rsid w:val="00E6494B"/>
    <w:rsid w:val="00E67AB9"/>
    <w:rsid w:val="00E72365"/>
    <w:rsid w:val="00E737F7"/>
    <w:rsid w:val="00E76B37"/>
    <w:rsid w:val="00E80CC6"/>
    <w:rsid w:val="00E87BEA"/>
    <w:rsid w:val="00E93045"/>
    <w:rsid w:val="00E95E04"/>
    <w:rsid w:val="00EA2C8D"/>
    <w:rsid w:val="00EA556E"/>
    <w:rsid w:val="00EA6D77"/>
    <w:rsid w:val="00EA7D46"/>
    <w:rsid w:val="00EB145E"/>
    <w:rsid w:val="00EB5433"/>
    <w:rsid w:val="00EB5768"/>
    <w:rsid w:val="00EB7BA6"/>
    <w:rsid w:val="00EC4B88"/>
    <w:rsid w:val="00EC73D6"/>
    <w:rsid w:val="00ED1E0B"/>
    <w:rsid w:val="00ED4D2D"/>
    <w:rsid w:val="00ED50ED"/>
    <w:rsid w:val="00EE1D99"/>
    <w:rsid w:val="00EE6119"/>
    <w:rsid w:val="00EE6929"/>
    <w:rsid w:val="00EF3543"/>
    <w:rsid w:val="00EF39FE"/>
    <w:rsid w:val="00EF4D79"/>
    <w:rsid w:val="00EF51A3"/>
    <w:rsid w:val="00EF5C0D"/>
    <w:rsid w:val="00EF69D9"/>
    <w:rsid w:val="00F00808"/>
    <w:rsid w:val="00F0295A"/>
    <w:rsid w:val="00F05669"/>
    <w:rsid w:val="00F10DE8"/>
    <w:rsid w:val="00F1103A"/>
    <w:rsid w:val="00F14AEC"/>
    <w:rsid w:val="00F15B30"/>
    <w:rsid w:val="00F256DE"/>
    <w:rsid w:val="00F2692E"/>
    <w:rsid w:val="00F26AF7"/>
    <w:rsid w:val="00F27158"/>
    <w:rsid w:val="00F34D8E"/>
    <w:rsid w:val="00F3719B"/>
    <w:rsid w:val="00F40EF2"/>
    <w:rsid w:val="00F42836"/>
    <w:rsid w:val="00F43493"/>
    <w:rsid w:val="00F44B6F"/>
    <w:rsid w:val="00F45DC3"/>
    <w:rsid w:val="00F462EF"/>
    <w:rsid w:val="00F53F7E"/>
    <w:rsid w:val="00F561A6"/>
    <w:rsid w:val="00F61296"/>
    <w:rsid w:val="00F62A5B"/>
    <w:rsid w:val="00F739FD"/>
    <w:rsid w:val="00F75DC8"/>
    <w:rsid w:val="00F7637A"/>
    <w:rsid w:val="00F800CC"/>
    <w:rsid w:val="00F80929"/>
    <w:rsid w:val="00F823EA"/>
    <w:rsid w:val="00F83532"/>
    <w:rsid w:val="00F840A3"/>
    <w:rsid w:val="00F84979"/>
    <w:rsid w:val="00F87FCB"/>
    <w:rsid w:val="00FB2583"/>
    <w:rsid w:val="00FB5177"/>
    <w:rsid w:val="00FB5A95"/>
    <w:rsid w:val="00FC34D2"/>
    <w:rsid w:val="00FD1F77"/>
    <w:rsid w:val="00FD2D92"/>
    <w:rsid w:val="00FD48F1"/>
    <w:rsid w:val="00FD4AC8"/>
    <w:rsid w:val="00FD546E"/>
    <w:rsid w:val="00FD619A"/>
    <w:rsid w:val="00FE2380"/>
    <w:rsid w:val="00FE23CF"/>
    <w:rsid w:val="00FF1497"/>
    <w:rsid w:val="00FF157A"/>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 w:type="character" w:styleId="UnresolvedMention">
    <w:name w:val="Unresolved Mention"/>
    <w:basedOn w:val="DefaultParagraphFont"/>
    <w:uiPriority w:val="99"/>
    <w:semiHidden/>
    <w:unhideWhenUsed/>
    <w:rsid w:val="00347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s://as.com/meristation/imagenes/2020/03/03/noticias/1583255185_233893_1583259539_noticia_normal.jpg"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sciencemag.org/sites/default/files/Science_Supplementary_Materials_Word_template.docx" TargetMode="External"/><Relationship Id="rId2" Type="http://schemas.openxmlformats.org/officeDocument/2006/relationships/numbering" Target="numbering.xml"/><Relationship Id="rId16" Type="http://schemas.openxmlformats.org/officeDocument/2006/relationships/hyperlink" Target="http://docs.casrai.org/CRedi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iencemag.org/authors/instructions-preparing-initial-manuscript%20" TargetMode="External"/><Relationship Id="rId23" Type="http://schemas.microsoft.com/office/2011/relationships/people" Target="people.xml"/><Relationship Id="rId10" Type="http://schemas.openxmlformats.org/officeDocument/2006/relationships/hyperlink" Target="http://www.tug.org/utilities/texconv/textopc.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Rian Hughes</cp:lastModifiedBy>
  <cp:revision>5</cp:revision>
  <cp:lastPrinted>2018-01-11T18:39:00Z</cp:lastPrinted>
  <dcterms:created xsi:type="dcterms:W3CDTF">2020-12-21T13:58:00Z</dcterms:created>
  <dcterms:modified xsi:type="dcterms:W3CDTF">2020-12-23T14:49:00Z</dcterms:modified>
</cp:coreProperties>
</file>