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B571" w14:textId="77777777" w:rsidR="00E027F4"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Manuscript No. XGE-2021-3737</w:t>
      </w:r>
      <w:r>
        <w:rPr>
          <w:rFonts w:ascii="Segoe UI" w:hAnsi="Segoe UI" w:cs="Segoe UI"/>
          <w:color w:val="212121"/>
          <w:sz w:val="23"/>
          <w:szCs w:val="23"/>
        </w:rPr>
        <w:br/>
        <w:t>Deepfaked Online Content is Highly Effective in Manipulating Attitudes &amp; Intentions</w:t>
      </w:r>
      <w:r>
        <w:rPr>
          <w:rFonts w:ascii="Segoe UI" w:hAnsi="Segoe UI" w:cs="Segoe UI"/>
          <w:color w:val="212121"/>
          <w:sz w:val="23"/>
          <w:szCs w:val="23"/>
        </w:rPr>
        <w:br/>
        <w:t>Journal of Experimental Psychology: General</w:t>
      </w:r>
      <w:r>
        <w:rPr>
          <w:rFonts w:ascii="Segoe UI" w:hAnsi="Segoe UI" w:cs="Segoe UI"/>
          <w:color w:val="212121"/>
          <w:sz w:val="23"/>
          <w:szCs w:val="23"/>
        </w:rPr>
        <w:br/>
        <w:t> </w:t>
      </w:r>
      <w:r>
        <w:rPr>
          <w:rFonts w:ascii="Segoe UI" w:hAnsi="Segoe UI" w:cs="Segoe UI"/>
          <w:color w:val="212121"/>
          <w:sz w:val="23"/>
          <w:szCs w:val="23"/>
        </w:rPr>
        <w:br/>
        <w:t>Dear Dr. Hughes,</w:t>
      </w:r>
      <w:r>
        <w:rPr>
          <w:rFonts w:ascii="Segoe UI" w:hAnsi="Segoe UI" w:cs="Segoe UI"/>
          <w:color w:val="212121"/>
          <w:sz w:val="23"/>
          <w:szCs w:val="23"/>
        </w:rPr>
        <w:br/>
        <w:t> </w:t>
      </w:r>
      <w:r>
        <w:rPr>
          <w:rFonts w:ascii="Segoe UI" w:hAnsi="Segoe UI" w:cs="Segoe UI"/>
          <w:color w:val="212121"/>
          <w:sz w:val="23"/>
          <w:szCs w:val="23"/>
        </w:rPr>
        <w:br/>
        <w:t xml:space="preserve">I have received reviews of the manuscript entitled Deepfaked Online Content is Highly Effective in Manipulating Attitudes &amp; Intentions (XGE-2021-3737) that you recently submitted to </w:t>
      </w:r>
      <w:r w:rsidRPr="00E027F4">
        <w:rPr>
          <w:rFonts w:ascii="Segoe UI" w:hAnsi="Segoe UI" w:cs="Segoe UI"/>
          <w:i/>
          <w:iCs/>
          <w:color w:val="212121"/>
          <w:sz w:val="23"/>
          <w:szCs w:val="23"/>
        </w:rPr>
        <w:t>Journal of Experimental Psychology: General</w:t>
      </w:r>
      <w:r>
        <w:rPr>
          <w:rFonts w:ascii="Segoe UI" w:hAnsi="Segoe UI" w:cs="Segoe UI"/>
          <w:color w:val="212121"/>
          <w:sz w:val="23"/>
          <w:szCs w:val="23"/>
        </w:rPr>
        <w:t>. I was fortunate to receive comments and evaluations from individuals who are very knowledgeable and highly respected experts in the topical area you are investigating. As you will see when you read their critiques, the reviewers have offered many detailed points and constructive suggestions centered on improving the current paper.</w:t>
      </w:r>
      <w:r>
        <w:rPr>
          <w:rFonts w:ascii="Segoe UI" w:hAnsi="Segoe UI" w:cs="Segoe UI"/>
          <w:color w:val="212121"/>
          <w:sz w:val="23"/>
          <w:szCs w:val="23"/>
        </w:rPr>
        <w:br/>
        <w:t> </w:t>
      </w:r>
      <w:r>
        <w:rPr>
          <w:rFonts w:ascii="Segoe UI" w:hAnsi="Segoe UI" w:cs="Segoe UI"/>
          <w:color w:val="212121"/>
          <w:sz w:val="23"/>
          <w:szCs w:val="23"/>
        </w:rPr>
        <w:br/>
        <w:t>I read the manuscript prior to receiving these reviews in order to gain an independent perspective on the paper, and then again with the reviews in hand. In the end, there turned out to be a considerable level of consensus among the majority of us with respect to the perceived strengths and limitations of the current paper. All of us found several aspects of the work appealing, namely the methodological novelty and timeliness of the topic.</w:t>
      </w:r>
    </w:p>
    <w:p w14:paraId="63464636" w14:textId="36F99A86" w:rsidR="00DA2D5E" w:rsidRDefault="00E027F4" w:rsidP="00DA2D5E">
      <w:pPr>
        <w:pStyle w:val="NormalWeb"/>
        <w:shd w:val="clear" w:color="auto" w:fill="FFFFFF"/>
        <w:rPr>
          <w:rFonts w:ascii="Segoe UI" w:hAnsi="Segoe UI" w:cs="Segoe UI"/>
          <w:color w:val="212121"/>
          <w:sz w:val="23"/>
          <w:szCs w:val="23"/>
        </w:rPr>
      </w:pPr>
      <w:r w:rsidRPr="00E027F4">
        <w:rPr>
          <w:rFonts w:ascii="Segoe UI" w:hAnsi="Segoe UI" w:cs="Segoe UI"/>
          <w:b/>
          <w:bCs/>
          <w:color w:val="212121"/>
          <w:sz w:val="23"/>
          <w:szCs w:val="23"/>
        </w:rPr>
        <w:t>Authors</w:t>
      </w:r>
      <w:r>
        <w:rPr>
          <w:rFonts w:ascii="Segoe UI" w:hAnsi="Segoe UI" w:cs="Segoe UI"/>
          <w:color w:val="212121"/>
          <w:sz w:val="23"/>
          <w:szCs w:val="23"/>
        </w:rPr>
        <w:t xml:space="preserve">: We thank the Editor and Reviewers </w:t>
      </w:r>
      <w:r w:rsidR="00236BCC">
        <w:rPr>
          <w:rFonts w:ascii="Segoe UI" w:hAnsi="Segoe UI" w:cs="Segoe UI"/>
          <w:color w:val="212121"/>
          <w:sz w:val="23"/>
          <w:szCs w:val="23"/>
        </w:rPr>
        <w:t xml:space="preserve">1-3 </w:t>
      </w:r>
      <w:r>
        <w:rPr>
          <w:rFonts w:ascii="Segoe UI" w:hAnsi="Segoe UI" w:cs="Segoe UI"/>
          <w:color w:val="212121"/>
          <w:sz w:val="23"/>
          <w:szCs w:val="23"/>
        </w:rPr>
        <w:t xml:space="preserve">for their kind words, as well as constructive and thorough feedback. It helped us when carrying out a major revision of our paper and </w:t>
      </w:r>
      <w:r w:rsidR="00236BCC">
        <w:rPr>
          <w:rFonts w:ascii="Segoe UI" w:hAnsi="Segoe UI" w:cs="Segoe UI"/>
          <w:color w:val="212121"/>
          <w:sz w:val="23"/>
          <w:szCs w:val="23"/>
        </w:rPr>
        <w:t xml:space="preserve">has </w:t>
      </w:r>
      <w:r>
        <w:rPr>
          <w:rFonts w:ascii="Segoe UI" w:hAnsi="Segoe UI" w:cs="Segoe UI"/>
          <w:color w:val="212121"/>
          <w:sz w:val="23"/>
          <w:szCs w:val="23"/>
        </w:rPr>
        <w:t>resulted in a far stronger contribution.</w:t>
      </w:r>
      <w:r w:rsidR="00DA2D5E">
        <w:rPr>
          <w:rFonts w:ascii="Segoe UI" w:hAnsi="Segoe UI" w:cs="Segoe UI"/>
          <w:color w:val="212121"/>
          <w:sz w:val="23"/>
          <w:szCs w:val="23"/>
        </w:rPr>
        <w:br/>
        <w:t> </w:t>
      </w:r>
      <w:r w:rsidR="00DA2D5E">
        <w:rPr>
          <w:rFonts w:ascii="Segoe UI" w:hAnsi="Segoe UI" w:cs="Segoe UI"/>
          <w:color w:val="212121"/>
          <w:sz w:val="23"/>
          <w:szCs w:val="23"/>
        </w:rPr>
        <w:br/>
      </w:r>
      <w:r w:rsidRPr="00E027F4">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At the same time, however, the reviewers raised some concerns that prevented them from recommending acceptance of the paper in its current form. I share some of these same concerns and in fact was shocked (pleasantly) that all reviewers identified issues that I had identified in my own reading. I weighed the critiques against the enthusiasm behind a potential contribution and ultimately decided that I would like to encourage you to submit a revision. However, such a revision would need to include new data and there is no guarantee that your manuscript will be published.</w:t>
      </w:r>
    </w:p>
    <w:p w14:paraId="1A006767" w14:textId="77777777" w:rsidR="00DA2D5E"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Because the reviewers' comments are clearly expressed, I will not reiterate all of the issues that they have raised. It is rare for me to say this, but I agree with essentially all the points they have raised and believe they need to be addressed. Below I discuss the major issues that I identified as well as points of convergence that prevent me from recommending at present publication in Journal of Experimental Psychology: General.</w:t>
      </w:r>
    </w:p>
    <w:p w14:paraId="1C8B8F78" w14:textId="1DF0DC42" w:rsidR="00DA2D5E" w:rsidRDefault="00DA2D5E" w:rsidP="00DA2D5E">
      <w:pPr>
        <w:pStyle w:val="NormalWeb"/>
        <w:shd w:val="clear" w:color="auto" w:fill="FFFFFF"/>
        <w:rPr>
          <w:rFonts w:ascii="Segoe UI" w:hAnsi="Segoe UI" w:cs="Segoe UI"/>
          <w:color w:val="212121"/>
          <w:sz w:val="23"/>
          <w:szCs w:val="23"/>
        </w:rPr>
      </w:pPr>
      <w:r w:rsidRPr="00B51BE3">
        <w:rPr>
          <w:rFonts w:ascii="Segoe UI" w:hAnsi="Segoe UI" w:cs="Segoe UI"/>
          <w:color w:val="212121"/>
          <w:sz w:val="23"/>
          <w:szCs w:val="23"/>
        </w:rPr>
        <w:t xml:space="preserve">The biggest issue, in my view, is trying to figure out what the major contribution of the work is. Without getting too deep into philosophical questions, I was wondering what does this set of findings really tell us about the effect of falsified stimuli on our perceptions? Deepfakes may misrepresent their subjects, but they are certainly real content insofar as we </w:t>
      </w:r>
      <w:r w:rsidRPr="00B51BE3">
        <w:rPr>
          <w:rFonts w:ascii="Segoe UI" w:hAnsi="Segoe UI" w:cs="Segoe UI"/>
          <w:color w:val="212121"/>
          <w:sz w:val="23"/>
          <w:szCs w:val="23"/>
        </w:rPr>
        <w:lastRenderedPageBreak/>
        <w:t>can see them and hear them. Why would we expect them NOT to affect perceptions? In many ways, I felt these studies</w:t>
      </w:r>
      <w:r>
        <w:rPr>
          <w:rFonts w:ascii="Segoe UI" w:hAnsi="Segoe UI" w:cs="Segoe UI"/>
          <w:color w:val="212121"/>
          <w:sz w:val="23"/>
          <w:szCs w:val="23"/>
        </w:rPr>
        <w:t xml:space="preserve"> were conceptually similar to showing people the Mona Lisa, as well as a perfect forgery of the Mona Lisa, and asking them to respond to both. Would we not expect people to have a similar reaction between an authentic Mona Lisa and an exact forgery? What about telling participants a plausibly believable lie? Of course, we would expect people to respond to the content of the lie in the same way as a truthful statement with the same content.</w:t>
      </w:r>
    </w:p>
    <w:p w14:paraId="67F9A5D8" w14:textId="3F8AFDEB" w:rsidR="00747FCF" w:rsidRDefault="00E027F4" w:rsidP="00DA2D5E">
      <w:pPr>
        <w:pStyle w:val="NormalWeb"/>
        <w:shd w:val="clear" w:color="auto" w:fill="FFFFFF"/>
        <w:rPr>
          <w:rFonts w:ascii="Segoe UI" w:hAnsi="Segoe UI" w:cs="Segoe UI"/>
          <w:color w:val="212121"/>
          <w:sz w:val="23"/>
          <w:szCs w:val="23"/>
        </w:rPr>
      </w:pPr>
      <w:r w:rsidRPr="00E027F4">
        <w:rPr>
          <w:rFonts w:ascii="Segoe UI" w:hAnsi="Segoe UI" w:cs="Segoe UI"/>
          <w:b/>
          <w:bCs/>
          <w:color w:val="212121"/>
          <w:sz w:val="23"/>
          <w:szCs w:val="23"/>
        </w:rPr>
        <w:t>Authors</w:t>
      </w:r>
      <w:r>
        <w:rPr>
          <w:rFonts w:ascii="Segoe UI" w:hAnsi="Segoe UI" w:cs="Segoe UI"/>
          <w:color w:val="212121"/>
          <w:sz w:val="23"/>
          <w:szCs w:val="23"/>
        </w:rPr>
        <w:t xml:space="preserve">: </w:t>
      </w:r>
      <w:r w:rsidR="006042C8">
        <w:rPr>
          <w:rFonts w:ascii="Segoe UI" w:hAnsi="Segoe UI" w:cs="Segoe UI"/>
          <w:color w:val="212121"/>
          <w:sz w:val="23"/>
          <w:szCs w:val="23"/>
        </w:rPr>
        <w:t>T</w:t>
      </w:r>
      <w:r w:rsidR="00835270">
        <w:rPr>
          <w:rFonts w:ascii="Segoe UI" w:hAnsi="Segoe UI" w:cs="Segoe UI"/>
          <w:color w:val="212121"/>
          <w:sz w:val="23"/>
          <w:szCs w:val="23"/>
        </w:rPr>
        <w:t xml:space="preserve">he Editor and Reviewers </w:t>
      </w:r>
      <w:r w:rsidR="000F2682">
        <w:rPr>
          <w:rFonts w:ascii="Segoe UI" w:hAnsi="Segoe UI" w:cs="Segoe UI"/>
          <w:color w:val="212121"/>
          <w:sz w:val="23"/>
          <w:szCs w:val="23"/>
        </w:rPr>
        <w:t xml:space="preserve">ask </w:t>
      </w:r>
      <w:r w:rsidR="005E3A19">
        <w:rPr>
          <w:rFonts w:ascii="Segoe UI" w:hAnsi="Segoe UI" w:cs="Segoe UI"/>
          <w:color w:val="212121"/>
          <w:sz w:val="23"/>
          <w:szCs w:val="23"/>
        </w:rPr>
        <w:t xml:space="preserve">about </w:t>
      </w:r>
      <w:r w:rsidR="00EE46C3">
        <w:rPr>
          <w:rFonts w:ascii="Segoe UI" w:hAnsi="Segoe UI" w:cs="Segoe UI"/>
          <w:color w:val="212121"/>
          <w:sz w:val="23"/>
          <w:szCs w:val="23"/>
        </w:rPr>
        <w:t>our work</w:t>
      </w:r>
      <w:r w:rsidR="005E3A19">
        <w:rPr>
          <w:rFonts w:ascii="Segoe UI" w:hAnsi="Segoe UI" w:cs="Segoe UI"/>
          <w:color w:val="212121"/>
          <w:sz w:val="23"/>
          <w:szCs w:val="23"/>
        </w:rPr>
        <w:t xml:space="preserve">’s </w:t>
      </w:r>
      <w:r w:rsidR="006042C8">
        <w:rPr>
          <w:rFonts w:ascii="Segoe UI" w:hAnsi="Segoe UI" w:cs="Segoe UI"/>
          <w:color w:val="212121"/>
          <w:sz w:val="23"/>
          <w:szCs w:val="23"/>
        </w:rPr>
        <w:t xml:space="preserve">main </w:t>
      </w:r>
      <w:r w:rsidR="005E3A19">
        <w:rPr>
          <w:rFonts w:ascii="Segoe UI" w:hAnsi="Segoe UI" w:cs="Segoe UI"/>
          <w:color w:val="212121"/>
          <w:sz w:val="23"/>
          <w:szCs w:val="23"/>
        </w:rPr>
        <w:t>contribution</w:t>
      </w:r>
      <w:r w:rsidR="006042C8">
        <w:rPr>
          <w:rFonts w:ascii="Segoe UI" w:hAnsi="Segoe UI" w:cs="Segoe UI"/>
          <w:color w:val="212121"/>
          <w:sz w:val="23"/>
          <w:szCs w:val="23"/>
        </w:rPr>
        <w:t>.</w:t>
      </w:r>
      <w:r w:rsidR="00475A38">
        <w:rPr>
          <w:rFonts w:ascii="Segoe UI" w:hAnsi="Segoe UI" w:cs="Segoe UI"/>
          <w:color w:val="212121"/>
          <w:sz w:val="23"/>
          <w:szCs w:val="23"/>
        </w:rPr>
        <w:t xml:space="preserve"> </w:t>
      </w:r>
      <w:r w:rsidR="00EE46C3">
        <w:rPr>
          <w:rFonts w:ascii="Segoe UI" w:hAnsi="Segoe UI" w:cs="Segoe UI"/>
          <w:color w:val="212121"/>
          <w:sz w:val="23"/>
          <w:szCs w:val="23"/>
        </w:rPr>
        <w:t xml:space="preserve">For instance, the </w:t>
      </w:r>
      <w:r w:rsidR="00747FCF">
        <w:rPr>
          <w:rFonts w:ascii="Segoe UI" w:hAnsi="Segoe UI" w:cs="Segoe UI"/>
          <w:color w:val="212121"/>
          <w:sz w:val="23"/>
          <w:szCs w:val="23"/>
        </w:rPr>
        <w:t xml:space="preserve">Editor </w:t>
      </w:r>
      <w:r w:rsidR="00EE46C3">
        <w:rPr>
          <w:rFonts w:ascii="Segoe UI" w:hAnsi="Segoe UI" w:cs="Segoe UI"/>
          <w:color w:val="212121"/>
          <w:sz w:val="23"/>
          <w:szCs w:val="23"/>
        </w:rPr>
        <w:t>notes</w:t>
      </w:r>
      <w:r w:rsidR="00747FCF">
        <w:rPr>
          <w:rFonts w:ascii="Segoe UI" w:hAnsi="Segoe UI" w:cs="Segoe UI"/>
          <w:color w:val="212121"/>
          <w:sz w:val="23"/>
          <w:szCs w:val="23"/>
        </w:rPr>
        <w:t>: “</w:t>
      </w:r>
      <w:r w:rsidR="00747FCF" w:rsidRPr="00747FCF">
        <w:rPr>
          <w:rFonts w:ascii="Segoe UI" w:hAnsi="Segoe UI" w:cs="Segoe UI"/>
          <w:i/>
          <w:iCs/>
          <w:color w:val="212121"/>
          <w:sz w:val="23"/>
          <w:szCs w:val="23"/>
        </w:rPr>
        <w:t xml:space="preserve">these studies were conceptually similar to showing people the Mona </w:t>
      </w:r>
      <w:bookmarkStart w:id="0" w:name="_Hlk100743600"/>
      <w:r w:rsidR="00747FCF" w:rsidRPr="00747FCF">
        <w:rPr>
          <w:rFonts w:ascii="Segoe UI" w:hAnsi="Segoe UI" w:cs="Segoe UI"/>
          <w:i/>
          <w:iCs/>
          <w:color w:val="212121"/>
          <w:sz w:val="23"/>
          <w:szCs w:val="23"/>
        </w:rPr>
        <w:t>Lisa</w:t>
      </w:r>
      <w:bookmarkEnd w:id="0"/>
      <w:r w:rsidR="00747FCF" w:rsidRPr="00747FCF">
        <w:rPr>
          <w:rFonts w:ascii="Segoe UI" w:hAnsi="Segoe UI" w:cs="Segoe UI"/>
          <w:i/>
          <w:iCs/>
          <w:color w:val="212121"/>
          <w:sz w:val="23"/>
          <w:szCs w:val="23"/>
        </w:rPr>
        <w:t xml:space="preserve">, as well as a </w:t>
      </w:r>
      <w:r w:rsidR="00747FCF" w:rsidRPr="00747FCF">
        <w:rPr>
          <w:rFonts w:ascii="Segoe UI" w:hAnsi="Segoe UI" w:cs="Segoe UI"/>
          <w:b/>
          <w:bCs/>
          <w:i/>
          <w:iCs/>
          <w:color w:val="212121"/>
          <w:sz w:val="23"/>
          <w:szCs w:val="23"/>
        </w:rPr>
        <w:t>perfect forgery</w:t>
      </w:r>
      <w:r w:rsidR="00747FCF" w:rsidRPr="00747FCF">
        <w:rPr>
          <w:rFonts w:ascii="Segoe UI" w:hAnsi="Segoe UI" w:cs="Segoe UI"/>
          <w:i/>
          <w:iCs/>
          <w:color w:val="212121"/>
          <w:sz w:val="23"/>
          <w:szCs w:val="23"/>
        </w:rPr>
        <w:t xml:space="preserve"> of the Mona Lisa, and asking them to respond to both. Would we not expect people to have a similar reaction between an authentic Mona Lisa and </w:t>
      </w:r>
      <w:r w:rsidR="00747FCF" w:rsidRPr="00747FCF">
        <w:rPr>
          <w:rFonts w:ascii="Segoe UI" w:hAnsi="Segoe UI" w:cs="Segoe UI"/>
          <w:b/>
          <w:bCs/>
          <w:i/>
          <w:iCs/>
          <w:color w:val="212121"/>
          <w:sz w:val="23"/>
          <w:szCs w:val="23"/>
        </w:rPr>
        <w:t>an exact forgery</w:t>
      </w:r>
      <w:r w:rsidR="00747FCF">
        <w:rPr>
          <w:rFonts w:ascii="Segoe UI" w:hAnsi="Segoe UI" w:cs="Segoe UI"/>
          <w:color w:val="212121"/>
          <w:sz w:val="23"/>
          <w:szCs w:val="23"/>
        </w:rPr>
        <w:t>?”</w:t>
      </w:r>
      <w:r w:rsidR="00A51C7B">
        <w:rPr>
          <w:rFonts w:ascii="Segoe UI" w:hAnsi="Segoe UI" w:cs="Segoe UI"/>
          <w:color w:val="212121"/>
          <w:sz w:val="23"/>
          <w:szCs w:val="23"/>
        </w:rPr>
        <w:t xml:space="preserve">. </w:t>
      </w:r>
      <w:r w:rsidR="00CE214D">
        <w:rPr>
          <w:rFonts w:ascii="Segoe UI" w:hAnsi="Segoe UI" w:cs="Segoe UI"/>
          <w:color w:val="212121"/>
          <w:sz w:val="23"/>
          <w:szCs w:val="23"/>
        </w:rPr>
        <w:t xml:space="preserve">The </w:t>
      </w:r>
      <w:r w:rsidR="00A51C7B">
        <w:rPr>
          <w:rFonts w:ascii="Segoe UI" w:hAnsi="Segoe UI" w:cs="Segoe UI"/>
          <w:color w:val="212121"/>
          <w:sz w:val="23"/>
          <w:szCs w:val="23"/>
        </w:rPr>
        <w:t>Reviewers echo similar sentiments.</w:t>
      </w:r>
      <w:r w:rsidR="00835270">
        <w:rPr>
          <w:rFonts w:ascii="Segoe UI" w:hAnsi="Segoe UI" w:cs="Segoe UI"/>
          <w:color w:val="212121"/>
          <w:sz w:val="23"/>
          <w:szCs w:val="23"/>
        </w:rPr>
        <w:t xml:space="preserve"> </w:t>
      </w:r>
    </w:p>
    <w:p w14:paraId="041864B8" w14:textId="439EA609" w:rsidR="00EE46C3" w:rsidRDefault="006042C8" w:rsidP="00EE46C3">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 above </w:t>
      </w:r>
      <w:r w:rsidR="000E639A">
        <w:rPr>
          <w:rFonts w:ascii="Segoe UI" w:hAnsi="Segoe UI" w:cs="Segoe UI"/>
          <w:color w:val="212121"/>
          <w:sz w:val="23"/>
          <w:szCs w:val="23"/>
        </w:rPr>
        <w:t xml:space="preserve">assumption </w:t>
      </w:r>
      <w:r w:rsidR="00236BCC">
        <w:rPr>
          <w:rFonts w:ascii="Segoe UI" w:hAnsi="Segoe UI" w:cs="Segoe UI"/>
          <w:color w:val="212121"/>
          <w:sz w:val="23"/>
          <w:szCs w:val="23"/>
        </w:rPr>
        <w:t xml:space="preserve">breaks down as </w:t>
      </w:r>
      <w:r w:rsidR="00EE46C3">
        <w:rPr>
          <w:rFonts w:ascii="Segoe UI" w:hAnsi="Segoe UI" w:cs="Segoe UI"/>
          <w:color w:val="212121"/>
          <w:sz w:val="23"/>
          <w:szCs w:val="23"/>
        </w:rPr>
        <w:t>follow</w:t>
      </w:r>
      <w:r w:rsidR="00236BCC">
        <w:rPr>
          <w:rFonts w:ascii="Segoe UI" w:hAnsi="Segoe UI" w:cs="Segoe UI"/>
          <w:color w:val="212121"/>
          <w:sz w:val="23"/>
          <w:szCs w:val="23"/>
        </w:rPr>
        <w:t>s</w:t>
      </w:r>
      <w:r w:rsidR="00EE46C3">
        <w:rPr>
          <w:rFonts w:ascii="Segoe UI" w:hAnsi="Segoe UI" w:cs="Segoe UI"/>
          <w:color w:val="212121"/>
          <w:sz w:val="23"/>
          <w:szCs w:val="23"/>
        </w:rPr>
        <w:t xml:space="preserve">: if (a) Deepfakes are </w:t>
      </w:r>
      <w:r w:rsidR="00EE46C3" w:rsidRPr="00747FCF">
        <w:rPr>
          <w:rFonts w:ascii="Segoe UI" w:hAnsi="Segoe UI" w:cs="Segoe UI"/>
          <w:i/>
          <w:iCs/>
          <w:color w:val="212121"/>
          <w:sz w:val="23"/>
          <w:szCs w:val="23"/>
        </w:rPr>
        <w:t>perfect replicas</w:t>
      </w:r>
      <w:r w:rsidR="00EE46C3">
        <w:rPr>
          <w:rFonts w:ascii="Segoe UI" w:hAnsi="Segoe UI" w:cs="Segoe UI"/>
          <w:color w:val="212121"/>
          <w:sz w:val="23"/>
          <w:szCs w:val="23"/>
        </w:rPr>
        <w:t xml:space="preserve"> of authentic content then (b) </w:t>
      </w:r>
      <w:r w:rsidR="00CE214D">
        <w:rPr>
          <w:rFonts w:ascii="Segoe UI" w:hAnsi="Segoe UI" w:cs="Segoe UI"/>
          <w:color w:val="212121"/>
          <w:sz w:val="23"/>
          <w:szCs w:val="23"/>
        </w:rPr>
        <w:t xml:space="preserve">they should </w:t>
      </w:r>
      <w:r w:rsidR="00EE46C3">
        <w:rPr>
          <w:rFonts w:ascii="Segoe UI" w:hAnsi="Segoe UI" w:cs="Segoe UI"/>
          <w:color w:val="212121"/>
          <w:sz w:val="23"/>
          <w:szCs w:val="23"/>
        </w:rPr>
        <w:t>influence perceptions</w:t>
      </w:r>
      <w:r w:rsidR="00CE214D">
        <w:rPr>
          <w:rFonts w:ascii="Segoe UI" w:hAnsi="Segoe UI" w:cs="Segoe UI"/>
          <w:color w:val="212121"/>
          <w:sz w:val="23"/>
          <w:szCs w:val="23"/>
        </w:rPr>
        <w:t xml:space="preserve"> to the same extent as </w:t>
      </w:r>
      <w:r w:rsidR="000E639A">
        <w:rPr>
          <w:rFonts w:ascii="Segoe UI" w:hAnsi="Segoe UI" w:cs="Segoe UI"/>
          <w:color w:val="212121"/>
          <w:sz w:val="23"/>
          <w:szCs w:val="23"/>
        </w:rPr>
        <w:t xml:space="preserve">such </w:t>
      </w:r>
      <w:r w:rsidR="00CE214D">
        <w:rPr>
          <w:rFonts w:ascii="Segoe UI" w:hAnsi="Segoe UI" w:cs="Segoe UI"/>
          <w:color w:val="212121"/>
          <w:sz w:val="23"/>
          <w:szCs w:val="23"/>
        </w:rPr>
        <w:t>content.</w:t>
      </w:r>
    </w:p>
    <w:p w14:paraId="2D467FB8" w14:textId="75EE021F" w:rsidR="0025163B" w:rsidRDefault="00CE214D"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agree with the </w:t>
      </w:r>
      <w:r w:rsidRPr="000E639A">
        <w:rPr>
          <w:rFonts w:ascii="Segoe UI" w:hAnsi="Segoe UI" w:cs="Segoe UI"/>
          <w:i/>
          <w:iCs/>
          <w:color w:val="212121"/>
          <w:sz w:val="23"/>
          <w:szCs w:val="23"/>
        </w:rPr>
        <w:t>logic</w:t>
      </w:r>
      <w:r>
        <w:rPr>
          <w:rFonts w:ascii="Segoe UI" w:hAnsi="Segoe UI" w:cs="Segoe UI"/>
          <w:color w:val="212121"/>
          <w:sz w:val="23"/>
          <w:szCs w:val="23"/>
        </w:rPr>
        <w:t xml:space="preserve"> behind this point. </w:t>
      </w:r>
      <w:r w:rsidR="000E639A">
        <w:rPr>
          <w:rFonts w:ascii="Segoe UI" w:hAnsi="Segoe UI" w:cs="Segoe UI"/>
          <w:color w:val="212121"/>
          <w:sz w:val="23"/>
          <w:szCs w:val="23"/>
        </w:rPr>
        <w:t>H</w:t>
      </w:r>
      <w:r>
        <w:rPr>
          <w:rFonts w:ascii="Segoe UI" w:hAnsi="Segoe UI" w:cs="Segoe UI"/>
          <w:color w:val="212121"/>
          <w:sz w:val="23"/>
          <w:szCs w:val="23"/>
        </w:rPr>
        <w:t>owever</w:t>
      </w:r>
      <w:r w:rsidR="006042C8">
        <w:rPr>
          <w:rFonts w:ascii="Segoe UI" w:hAnsi="Segoe UI" w:cs="Segoe UI"/>
          <w:color w:val="212121"/>
          <w:sz w:val="23"/>
          <w:szCs w:val="23"/>
        </w:rPr>
        <w:t>,</w:t>
      </w:r>
      <w:r>
        <w:rPr>
          <w:rFonts w:ascii="Segoe UI" w:hAnsi="Segoe UI" w:cs="Segoe UI"/>
          <w:color w:val="212121"/>
          <w:sz w:val="23"/>
          <w:szCs w:val="23"/>
        </w:rPr>
        <w:t xml:space="preserve"> the premise upon which </w:t>
      </w:r>
      <w:r w:rsidR="000E639A">
        <w:rPr>
          <w:rFonts w:ascii="Segoe UI" w:hAnsi="Segoe UI" w:cs="Segoe UI"/>
          <w:color w:val="212121"/>
          <w:sz w:val="23"/>
          <w:szCs w:val="23"/>
        </w:rPr>
        <w:t xml:space="preserve">it is founded </w:t>
      </w:r>
      <w:r>
        <w:rPr>
          <w:rFonts w:ascii="Segoe UI" w:hAnsi="Segoe UI" w:cs="Segoe UI"/>
          <w:color w:val="212121"/>
          <w:sz w:val="23"/>
          <w:szCs w:val="23"/>
        </w:rPr>
        <w:t xml:space="preserve">is problematic. </w:t>
      </w:r>
      <w:r w:rsidR="0025163B">
        <w:rPr>
          <w:rFonts w:ascii="Segoe UI" w:hAnsi="Segoe UI" w:cs="Segoe UI"/>
          <w:color w:val="212121"/>
          <w:sz w:val="23"/>
          <w:szCs w:val="23"/>
        </w:rPr>
        <w:t>T</w:t>
      </w:r>
      <w:r w:rsidR="00831ABD">
        <w:rPr>
          <w:rFonts w:ascii="Segoe UI" w:hAnsi="Segoe UI" w:cs="Segoe UI"/>
          <w:color w:val="212121"/>
          <w:sz w:val="23"/>
          <w:szCs w:val="23"/>
        </w:rPr>
        <w:t xml:space="preserve">he vast majority of Deepfakes </w:t>
      </w:r>
      <w:r>
        <w:rPr>
          <w:rFonts w:ascii="Segoe UI" w:hAnsi="Segoe UI" w:cs="Segoe UI"/>
          <w:color w:val="212121"/>
          <w:sz w:val="23"/>
          <w:szCs w:val="23"/>
        </w:rPr>
        <w:t xml:space="preserve">are </w:t>
      </w:r>
      <w:r w:rsidRPr="006042C8">
        <w:rPr>
          <w:rFonts w:ascii="Segoe UI" w:hAnsi="Segoe UI" w:cs="Segoe UI"/>
          <w:i/>
          <w:iCs/>
          <w:color w:val="212121"/>
          <w:sz w:val="23"/>
          <w:szCs w:val="23"/>
        </w:rPr>
        <w:t>not</w:t>
      </w:r>
      <w:r>
        <w:rPr>
          <w:rFonts w:ascii="Segoe UI" w:hAnsi="Segoe UI" w:cs="Segoe UI"/>
          <w:color w:val="212121"/>
          <w:sz w:val="23"/>
          <w:szCs w:val="23"/>
        </w:rPr>
        <w:t xml:space="preserve"> perfect replicas of authentic content but imperfect copies that </w:t>
      </w:r>
      <w:r w:rsidR="00EE46C3" w:rsidRPr="00EE46C3">
        <w:rPr>
          <w:rFonts w:ascii="Segoe UI" w:hAnsi="Segoe UI" w:cs="Segoe UI"/>
          <w:color w:val="212121"/>
          <w:sz w:val="23"/>
          <w:szCs w:val="23"/>
        </w:rPr>
        <w:t>var</w:t>
      </w:r>
      <w:r w:rsidR="005E3A19">
        <w:rPr>
          <w:rFonts w:ascii="Segoe UI" w:hAnsi="Segoe UI" w:cs="Segoe UI"/>
          <w:color w:val="212121"/>
          <w:sz w:val="23"/>
          <w:szCs w:val="23"/>
        </w:rPr>
        <w:t>y</w:t>
      </w:r>
      <w:r w:rsidR="00EE46C3" w:rsidRPr="00EE46C3">
        <w:rPr>
          <w:rFonts w:ascii="Segoe UI" w:hAnsi="Segoe UI" w:cs="Segoe UI"/>
          <w:color w:val="212121"/>
          <w:sz w:val="23"/>
          <w:szCs w:val="23"/>
        </w:rPr>
        <w:t xml:space="preserve"> </w:t>
      </w:r>
      <w:r>
        <w:rPr>
          <w:rFonts w:ascii="Segoe UI" w:hAnsi="Segoe UI" w:cs="Segoe UI"/>
          <w:color w:val="212121"/>
          <w:sz w:val="23"/>
          <w:szCs w:val="23"/>
        </w:rPr>
        <w:t xml:space="preserve">drastically </w:t>
      </w:r>
      <w:r w:rsidR="00EE46C3" w:rsidRPr="00EE46C3">
        <w:rPr>
          <w:rFonts w:ascii="Segoe UI" w:hAnsi="Segoe UI" w:cs="Segoe UI"/>
          <w:color w:val="212121"/>
          <w:sz w:val="23"/>
          <w:szCs w:val="23"/>
        </w:rPr>
        <w:t xml:space="preserve">in their </w:t>
      </w:r>
      <w:r w:rsidR="000E639A">
        <w:rPr>
          <w:rFonts w:ascii="Segoe UI" w:hAnsi="Segoe UI" w:cs="Segoe UI"/>
          <w:color w:val="212121"/>
          <w:sz w:val="23"/>
          <w:szCs w:val="23"/>
        </w:rPr>
        <w:t xml:space="preserve">respective </w:t>
      </w:r>
      <w:r w:rsidR="00EE46C3" w:rsidRPr="00EE46C3">
        <w:rPr>
          <w:rFonts w:ascii="Segoe UI" w:hAnsi="Segoe UI" w:cs="Segoe UI"/>
          <w:color w:val="212121"/>
          <w:sz w:val="23"/>
          <w:szCs w:val="23"/>
        </w:rPr>
        <w:t>quality and believability</w:t>
      </w:r>
      <w:r w:rsidR="005E3A19">
        <w:rPr>
          <w:rFonts w:ascii="Segoe UI" w:hAnsi="Segoe UI" w:cs="Segoe UI"/>
          <w:color w:val="212121"/>
          <w:sz w:val="23"/>
          <w:szCs w:val="23"/>
        </w:rPr>
        <w:t>.</w:t>
      </w:r>
      <w:r w:rsidR="00831ABD">
        <w:rPr>
          <w:rFonts w:ascii="Segoe UI" w:hAnsi="Segoe UI" w:cs="Segoe UI"/>
          <w:color w:val="212121"/>
          <w:sz w:val="23"/>
          <w:szCs w:val="23"/>
        </w:rPr>
        <w:t xml:space="preserve"> </w:t>
      </w:r>
      <w:r w:rsidR="007A6624" w:rsidRPr="00EE46C3">
        <w:rPr>
          <w:rFonts w:ascii="Segoe UI" w:hAnsi="Segoe UI" w:cs="Segoe UI"/>
          <w:color w:val="212121"/>
          <w:sz w:val="23"/>
          <w:szCs w:val="23"/>
        </w:rPr>
        <w:t>Most, including our own, contain audio and visual artefacts</w:t>
      </w:r>
      <w:r w:rsidR="000E639A">
        <w:rPr>
          <w:rFonts w:ascii="Segoe UI" w:hAnsi="Segoe UI" w:cs="Segoe UI"/>
          <w:color w:val="212121"/>
          <w:sz w:val="23"/>
          <w:szCs w:val="23"/>
        </w:rPr>
        <w:t>. For several real-world examples</w:t>
      </w:r>
      <w:r w:rsidR="007A6624">
        <w:rPr>
          <w:rFonts w:ascii="Segoe UI" w:hAnsi="Segoe UI" w:cs="Segoe UI"/>
          <w:color w:val="212121"/>
          <w:sz w:val="23"/>
          <w:szCs w:val="23"/>
        </w:rPr>
        <w:t xml:space="preserve"> </w:t>
      </w:r>
      <w:r w:rsidR="000E639A">
        <w:rPr>
          <w:rFonts w:ascii="Segoe UI" w:hAnsi="Segoe UI" w:cs="Segoe UI"/>
          <w:color w:val="212121"/>
          <w:sz w:val="23"/>
          <w:szCs w:val="23"/>
        </w:rPr>
        <w:t xml:space="preserve">see </w:t>
      </w:r>
      <w:hyperlink r:id="rId7" w:history="1">
        <w:r w:rsidR="000E639A" w:rsidRPr="00CF2CD2">
          <w:rPr>
            <w:rStyle w:val="Hyperlink"/>
            <w:rFonts w:ascii="Segoe UI" w:hAnsi="Segoe UI" w:cs="Segoe UI"/>
            <w:sz w:val="23"/>
            <w:szCs w:val="23"/>
          </w:rPr>
          <w:t>https://www.youtube.com/watch?v=ZJrffEfCMrs</w:t>
        </w:r>
      </w:hyperlink>
      <w:r w:rsidR="00831ABD">
        <w:rPr>
          <w:rFonts w:ascii="Segoe UI" w:hAnsi="Segoe UI" w:cs="Segoe UI"/>
          <w:color w:val="212121"/>
          <w:sz w:val="23"/>
          <w:szCs w:val="23"/>
        </w:rPr>
        <w:t>.</w:t>
      </w:r>
      <w:r w:rsidR="00F83E0C">
        <w:rPr>
          <w:rFonts w:ascii="Segoe UI" w:hAnsi="Segoe UI" w:cs="Segoe UI"/>
          <w:color w:val="212121"/>
          <w:sz w:val="23"/>
          <w:szCs w:val="23"/>
        </w:rPr>
        <w:t xml:space="preserve"> </w:t>
      </w:r>
    </w:p>
    <w:p w14:paraId="17F127EB" w14:textId="4077727E" w:rsidR="006042C8" w:rsidRDefault="00EE46C3" w:rsidP="006042C8">
      <w:pPr>
        <w:pStyle w:val="NormalWeb"/>
        <w:shd w:val="clear" w:color="auto" w:fill="FFFFFF"/>
        <w:rPr>
          <w:rFonts w:ascii="Segoe UI" w:hAnsi="Segoe UI" w:cs="Segoe UI"/>
          <w:color w:val="212121"/>
          <w:sz w:val="23"/>
          <w:szCs w:val="23"/>
        </w:rPr>
      </w:pPr>
      <w:r w:rsidRPr="00EE46C3">
        <w:rPr>
          <w:rFonts w:ascii="Segoe UI" w:hAnsi="Segoe UI" w:cs="Segoe UI"/>
          <w:color w:val="212121"/>
          <w:sz w:val="23"/>
          <w:szCs w:val="23"/>
        </w:rPr>
        <w:t xml:space="preserve">These </w:t>
      </w:r>
      <w:r w:rsidR="006042C8">
        <w:rPr>
          <w:rFonts w:ascii="Segoe UI" w:hAnsi="Segoe UI" w:cs="Segoe UI"/>
          <w:color w:val="212121"/>
          <w:sz w:val="23"/>
          <w:szCs w:val="23"/>
        </w:rPr>
        <w:t xml:space="preserve">visual and auditory </w:t>
      </w:r>
      <w:r w:rsidRPr="00EE46C3">
        <w:rPr>
          <w:rFonts w:ascii="Segoe UI" w:hAnsi="Segoe UI" w:cs="Segoe UI"/>
          <w:color w:val="212121"/>
          <w:sz w:val="23"/>
          <w:szCs w:val="23"/>
        </w:rPr>
        <w:t xml:space="preserve">artefacts </w:t>
      </w:r>
      <w:r w:rsidR="006042C8">
        <w:rPr>
          <w:rFonts w:ascii="Segoe UI" w:hAnsi="Segoe UI" w:cs="Segoe UI"/>
          <w:color w:val="212121"/>
          <w:sz w:val="23"/>
          <w:szCs w:val="23"/>
        </w:rPr>
        <w:t xml:space="preserve">represent </w:t>
      </w:r>
      <w:r w:rsidR="00236BCC">
        <w:rPr>
          <w:rFonts w:ascii="Segoe UI" w:hAnsi="Segoe UI" w:cs="Segoe UI"/>
          <w:color w:val="212121"/>
          <w:sz w:val="23"/>
          <w:szCs w:val="23"/>
        </w:rPr>
        <w:t xml:space="preserve">validity </w:t>
      </w:r>
      <w:r w:rsidR="00F83E0C">
        <w:rPr>
          <w:rFonts w:ascii="Segoe UI" w:hAnsi="Segoe UI" w:cs="Segoe UI"/>
          <w:color w:val="212121"/>
          <w:sz w:val="23"/>
          <w:szCs w:val="23"/>
        </w:rPr>
        <w:t xml:space="preserve">cues </w:t>
      </w:r>
      <w:r w:rsidR="006042C8">
        <w:rPr>
          <w:rFonts w:ascii="Segoe UI" w:hAnsi="Segoe UI" w:cs="Segoe UI"/>
          <w:color w:val="212121"/>
          <w:sz w:val="23"/>
          <w:szCs w:val="23"/>
        </w:rPr>
        <w:t xml:space="preserve">that </w:t>
      </w:r>
      <w:r w:rsidRPr="00EE46C3">
        <w:rPr>
          <w:rFonts w:ascii="Segoe UI" w:hAnsi="Segoe UI" w:cs="Segoe UI"/>
          <w:color w:val="212121"/>
          <w:sz w:val="23"/>
          <w:szCs w:val="23"/>
        </w:rPr>
        <w:t xml:space="preserve">signal </w:t>
      </w:r>
      <w:r w:rsidR="00F83E0C">
        <w:rPr>
          <w:rFonts w:ascii="Segoe UI" w:hAnsi="Segoe UI" w:cs="Segoe UI"/>
          <w:color w:val="212121"/>
          <w:sz w:val="23"/>
          <w:szCs w:val="23"/>
        </w:rPr>
        <w:t xml:space="preserve">to </w:t>
      </w:r>
      <w:r w:rsidR="006042C8">
        <w:rPr>
          <w:rFonts w:ascii="Segoe UI" w:hAnsi="Segoe UI" w:cs="Segoe UI"/>
          <w:color w:val="212121"/>
          <w:sz w:val="23"/>
          <w:szCs w:val="23"/>
        </w:rPr>
        <w:t xml:space="preserve">the </w:t>
      </w:r>
      <w:r w:rsidR="00F83E0C">
        <w:rPr>
          <w:rFonts w:ascii="Segoe UI" w:hAnsi="Segoe UI" w:cs="Segoe UI"/>
          <w:color w:val="212121"/>
          <w:sz w:val="23"/>
          <w:szCs w:val="23"/>
        </w:rPr>
        <w:t xml:space="preserve">viewer </w:t>
      </w:r>
      <w:r w:rsidRPr="00EE46C3">
        <w:rPr>
          <w:rFonts w:ascii="Segoe UI" w:hAnsi="Segoe UI" w:cs="Segoe UI"/>
          <w:color w:val="212121"/>
          <w:sz w:val="23"/>
          <w:szCs w:val="23"/>
        </w:rPr>
        <w:t xml:space="preserve">that </w:t>
      </w:r>
      <w:r w:rsidR="00F83E0C">
        <w:rPr>
          <w:rFonts w:ascii="Segoe UI" w:hAnsi="Segoe UI" w:cs="Segoe UI"/>
          <w:color w:val="212121"/>
          <w:sz w:val="23"/>
          <w:szCs w:val="23"/>
        </w:rPr>
        <w:t xml:space="preserve">what they are watching </w:t>
      </w:r>
      <w:r w:rsidRPr="00EE46C3">
        <w:rPr>
          <w:rFonts w:ascii="Segoe UI" w:hAnsi="Segoe UI" w:cs="Segoe UI"/>
          <w:color w:val="212121"/>
          <w:sz w:val="23"/>
          <w:szCs w:val="23"/>
        </w:rPr>
        <w:t xml:space="preserve">or listening to has been tampered with, artificially constructed, or otherwise edited or modified. </w:t>
      </w:r>
      <w:r w:rsidR="00475A38">
        <w:rPr>
          <w:rFonts w:ascii="Segoe UI" w:hAnsi="Segoe UI" w:cs="Segoe UI"/>
          <w:color w:val="212121"/>
          <w:sz w:val="23"/>
          <w:szCs w:val="23"/>
        </w:rPr>
        <w:t xml:space="preserve">These cues </w:t>
      </w:r>
      <w:r w:rsidR="00F83E08" w:rsidRPr="00D51B85">
        <w:rPr>
          <w:rFonts w:ascii="Segoe UI" w:hAnsi="Segoe UI" w:cs="Segoe UI"/>
          <w:i/>
          <w:iCs/>
          <w:color w:val="212121"/>
          <w:sz w:val="23"/>
          <w:szCs w:val="23"/>
        </w:rPr>
        <w:t>should</w:t>
      </w:r>
      <w:r w:rsidR="00F83E08">
        <w:rPr>
          <w:rFonts w:ascii="Segoe UI" w:hAnsi="Segoe UI" w:cs="Segoe UI"/>
          <w:color w:val="212121"/>
          <w:sz w:val="23"/>
          <w:szCs w:val="23"/>
        </w:rPr>
        <w:t xml:space="preserve"> lead viewer</w:t>
      </w:r>
      <w:r w:rsidR="006042C8">
        <w:rPr>
          <w:rFonts w:ascii="Segoe UI" w:hAnsi="Segoe UI" w:cs="Segoe UI"/>
          <w:color w:val="212121"/>
          <w:sz w:val="23"/>
          <w:szCs w:val="23"/>
        </w:rPr>
        <w:t>s</w:t>
      </w:r>
      <w:r w:rsidR="00F83E08">
        <w:rPr>
          <w:rFonts w:ascii="Segoe UI" w:hAnsi="Segoe UI" w:cs="Segoe UI"/>
          <w:color w:val="212121"/>
          <w:sz w:val="23"/>
          <w:szCs w:val="23"/>
        </w:rPr>
        <w:t xml:space="preserve"> to question what is </w:t>
      </w:r>
      <w:r w:rsidR="00F83E0C">
        <w:rPr>
          <w:rFonts w:ascii="Segoe UI" w:hAnsi="Segoe UI" w:cs="Segoe UI"/>
          <w:color w:val="212121"/>
          <w:sz w:val="23"/>
          <w:szCs w:val="23"/>
        </w:rPr>
        <w:t xml:space="preserve">being communicated </w:t>
      </w:r>
      <w:r w:rsidR="00F83E08">
        <w:rPr>
          <w:rFonts w:ascii="Segoe UI" w:hAnsi="Segoe UI" w:cs="Segoe UI"/>
          <w:color w:val="212121"/>
          <w:sz w:val="23"/>
          <w:szCs w:val="23"/>
        </w:rPr>
        <w:t>to them</w:t>
      </w:r>
      <w:r w:rsidR="006042C8">
        <w:rPr>
          <w:rFonts w:ascii="Segoe UI" w:hAnsi="Segoe UI" w:cs="Segoe UI"/>
          <w:color w:val="212121"/>
          <w:sz w:val="23"/>
          <w:szCs w:val="23"/>
        </w:rPr>
        <w:t xml:space="preserve">, which in turn </w:t>
      </w:r>
      <w:r w:rsidR="006042C8" w:rsidRPr="006042C8">
        <w:rPr>
          <w:rFonts w:ascii="Segoe UI" w:hAnsi="Segoe UI" w:cs="Segoe UI"/>
          <w:color w:val="212121"/>
          <w:sz w:val="23"/>
          <w:szCs w:val="23"/>
        </w:rPr>
        <w:t>should</w:t>
      </w:r>
      <w:r w:rsidR="006042C8">
        <w:rPr>
          <w:rFonts w:ascii="Segoe UI" w:hAnsi="Segoe UI" w:cs="Segoe UI"/>
          <w:color w:val="212121"/>
          <w:sz w:val="23"/>
          <w:szCs w:val="23"/>
        </w:rPr>
        <w:t xml:space="preserve"> </w:t>
      </w:r>
      <w:r w:rsidR="00F83E08">
        <w:rPr>
          <w:rFonts w:ascii="Segoe UI" w:hAnsi="Segoe UI" w:cs="Segoe UI"/>
          <w:color w:val="212121"/>
          <w:sz w:val="23"/>
          <w:szCs w:val="23"/>
        </w:rPr>
        <w:t xml:space="preserve">undermine the </w:t>
      </w:r>
      <w:r w:rsidRPr="00EE46C3">
        <w:rPr>
          <w:rFonts w:ascii="Segoe UI" w:hAnsi="Segoe UI" w:cs="Segoe UI"/>
          <w:color w:val="212121"/>
          <w:sz w:val="23"/>
          <w:szCs w:val="23"/>
        </w:rPr>
        <w:t xml:space="preserve">impact </w:t>
      </w:r>
      <w:r w:rsidR="00F83E08">
        <w:rPr>
          <w:rFonts w:ascii="Segoe UI" w:hAnsi="Segoe UI" w:cs="Segoe UI"/>
          <w:color w:val="212121"/>
          <w:sz w:val="23"/>
          <w:szCs w:val="23"/>
        </w:rPr>
        <w:t xml:space="preserve">of that information </w:t>
      </w:r>
      <w:r w:rsidRPr="00EE46C3">
        <w:rPr>
          <w:rFonts w:ascii="Segoe UI" w:hAnsi="Segoe UI" w:cs="Segoe UI"/>
          <w:color w:val="212121"/>
          <w:sz w:val="23"/>
          <w:szCs w:val="23"/>
        </w:rPr>
        <w:t xml:space="preserve">on </w:t>
      </w:r>
      <w:r w:rsidR="00F83E0C">
        <w:rPr>
          <w:rFonts w:ascii="Segoe UI" w:hAnsi="Segoe UI" w:cs="Segoe UI"/>
          <w:color w:val="212121"/>
          <w:sz w:val="23"/>
          <w:szCs w:val="23"/>
        </w:rPr>
        <w:t>their thoughts, feelings, and actions</w:t>
      </w:r>
      <w:r w:rsidRPr="00EE46C3">
        <w:rPr>
          <w:rFonts w:ascii="Segoe UI" w:hAnsi="Segoe UI" w:cs="Segoe UI"/>
          <w:color w:val="212121"/>
          <w:sz w:val="23"/>
          <w:szCs w:val="23"/>
        </w:rPr>
        <w:t xml:space="preserve">. </w:t>
      </w:r>
      <w:r w:rsidR="006042C8">
        <w:rPr>
          <w:rFonts w:ascii="Segoe UI" w:hAnsi="Segoe UI" w:cs="Segoe UI"/>
          <w:color w:val="212121"/>
          <w:sz w:val="23"/>
          <w:szCs w:val="23"/>
        </w:rPr>
        <w:t xml:space="preserve">Our findings consistently show that this </w:t>
      </w:r>
      <w:r w:rsidR="00D416B0">
        <w:rPr>
          <w:rFonts w:ascii="Segoe UI" w:hAnsi="Segoe UI" w:cs="Segoe UI"/>
          <w:color w:val="212121"/>
          <w:sz w:val="23"/>
          <w:szCs w:val="23"/>
        </w:rPr>
        <w:t xml:space="preserve">was </w:t>
      </w:r>
      <w:r w:rsidR="006042C8">
        <w:rPr>
          <w:rFonts w:ascii="Segoe UI" w:hAnsi="Segoe UI" w:cs="Segoe UI"/>
          <w:color w:val="212121"/>
          <w:sz w:val="23"/>
          <w:szCs w:val="23"/>
        </w:rPr>
        <w:t xml:space="preserve">not the case. </w:t>
      </w:r>
      <w:r w:rsidR="00236BCC">
        <w:rPr>
          <w:rFonts w:ascii="Segoe UI" w:hAnsi="Segoe UI" w:cs="Segoe UI"/>
          <w:color w:val="212121"/>
          <w:sz w:val="23"/>
          <w:szCs w:val="23"/>
        </w:rPr>
        <w:t xml:space="preserve">Even imperfect </w:t>
      </w:r>
      <w:r w:rsidR="00D416B0">
        <w:rPr>
          <w:rFonts w:ascii="Segoe UI" w:hAnsi="Segoe UI" w:cs="Segoe UI"/>
          <w:color w:val="212121"/>
          <w:sz w:val="23"/>
          <w:szCs w:val="23"/>
        </w:rPr>
        <w:t xml:space="preserve">Deepfakes </w:t>
      </w:r>
      <w:r w:rsidR="006042C8">
        <w:rPr>
          <w:rFonts w:ascii="Segoe UI" w:hAnsi="Segoe UI" w:cs="Segoe UI"/>
          <w:color w:val="212121"/>
          <w:sz w:val="23"/>
          <w:szCs w:val="23"/>
        </w:rPr>
        <w:t>quickly and powerfully shift</w:t>
      </w:r>
      <w:r w:rsidR="00D416B0">
        <w:rPr>
          <w:rFonts w:ascii="Segoe UI" w:hAnsi="Segoe UI" w:cs="Segoe UI"/>
          <w:color w:val="212121"/>
          <w:sz w:val="23"/>
          <w:szCs w:val="23"/>
        </w:rPr>
        <w:t>ed</w:t>
      </w:r>
      <w:r w:rsidR="006042C8">
        <w:rPr>
          <w:rFonts w:ascii="Segoe UI" w:hAnsi="Segoe UI" w:cs="Segoe UI"/>
          <w:color w:val="212121"/>
          <w:sz w:val="23"/>
          <w:szCs w:val="23"/>
        </w:rPr>
        <w:t xml:space="preserve"> attitudes and intentions despite the presence of such cues. More interestingly, even people who recognize that what they are watching is fabricated or manipulated (‘Deepfake detectors’) and who were aware of this technology before being exposed to it, still fell prey to its influence.</w:t>
      </w:r>
      <w:r w:rsidR="00041CD5">
        <w:rPr>
          <w:rFonts w:ascii="Segoe UI" w:hAnsi="Segoe UI" w:cs="Segoe UI"/>
          <w:color w:val="212121"/>
          <w:sz w:val="23"/>
          <w:szCs w:val="23"/>
        </w:rPr>
        <w:t xml:space="preserve"> </w:t>
      </w:r>
      <w:r w:rsidR="006042C8">
        <w:rPr>
          <w:rFonts w:ascii="Segoe UI" w:hAnsi="Segoe UI" w:cs="Segoe UI"/>
          <w:color w:val="212121"/>
          <w:sz w:val="23"/>
          <w:szCs w:val="23"/>
        </w:rPr>
        <w:t xml:space="preserve"> </w:t>
      </w:r>
    </w:p>
    <w:p w14:paraId="311B89D4" w14:textId="627F0225" w:rsidR="00860879" w:rsidRDefault="00041CD5" w:rsidP="00860879">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Reflecting back on our original submission, we </w:t>
      </w:r>
      <w:r w:rsidR="00475A38">
        <w:rPr>
          <w:rFonts w:ascii="Segoe UI" w:hAnsi="Segoe UI" w:cs="Segoe UI"/>
          <w:color w:val="212121"/>
          <w:sz w:val="23"/>
          <w:szCs w:val="23"/>
        </w:rPr>
        <w:t xml:space="preserve">could have done </w:t>
      </w:r>
      <w:r>
        <w:rPr>
          <w:rFonts w:ascii="Segoe UI" w:hAnsi="Segoe UI" w:cs="Segoe UI"/>
          <w:color w:val="212121"/>
          <w:sz w:val="23"/>
          <w:szCs w:val="23"/>
        </w:rPr>
        <w:t xml:space="preserve">a better job of </w:t>
      </w:r>
      <w:r w:rsidR="00475A38">
        <w:rPr>
          <w:rFonts w:ascii="Segoe UI" w:hAnsi="Segoe UI" w:cs="Segoe UI"/>
          <w:color w:val="212121"/>
          <w:sz w:val="23"/>
          <w:szCs w:val="23"/>
        </w:rPr>
        <w:t>communicat</w:t>
      </w:r>
      <w:r>
        <w:rPr>
          <w:rFonts w:ascii="Segoe UI" w:hAnsi="Segoe UI" w:cs="Segoe UI"/>
          <w:color w:val="212121"/>
          <w:sz w:val="23"/>
          <w:szCs w:val="23"/>
        </w:rPr>
        <w:t>ing</w:t>
      </w:r>
      <w:r w:rsidR="00A66CBC">
        <w:rPr>
          <w:rFonts w:ascii="Segoe UI" w:hAnsi="Segoe UI" w:cs="Segoe UI"/>
          <w:color w:val="212121"/>
          <w:sz w:val="23"/>
          <w:szCs w:val="23"/>
        </w:rPr>
        <w:t xml:space="preserve"> </w:t>
      </w:r>
      <w:r w:rsidR="00D416B0">
        <w:rPr>
          <w:rFonts w:ascii="Segoe UI" w:hAnsi="Segoe UI" w:cs="Segoe UI"/>
          <w:color w:val="212121"/>
          <w:sz w:val="23"/>
          <w:szCs w:val="23"/>
        </w:rPr>
        <w:t xml:space="preserve">this </w:t>
      </w:r>
      <w:r w:rsidR="00A66CBC">
        <w:rPr>
          <w:rFonts w:ascii="Segoe UI" w:hAnsi="Segoe UI" w:cs="Segoe UI"/>
          <w:color w:val="212121"/>
          <w:sz w:val="23"/>
          <w:szCs w:val="23"/>
        </w:rPr>
        <w:t>point</w:t>
      </w:r>
      <w:r w:rsidR="00D416B0">
        <w:rPr>
          <w:rFonts w:ascii="Segoe UI" w:hAnsi="Segoe UI" w:cs="Segoe UI"/>
          <w:color w:val="212121"/>
          <w:sz w:val="23"/>
          <w:szCs w:val="23"/>
        </w:rPr>
        <w:t xml:space="preserve"> (i.e., that </w:t>
      </w:r>
      <w:r w:rsidR="00F83E08">
        <w:rPr>
          <w:rFonts w:ascii="Segoe UI" w:hAnsi="Segoe UI" w:cs="Segoe UI"/>
          <w:color w:val="212121"/>
          <w:sz w:val="23"/>
          <w:szCs w:val="23"/>
        </w:rPr>
        <w:t xml:space="preserve">the vast majority of online </w:t>
      </w:r>
      <w:r w:rsidR="0025163B">
        <w:rPr>
          <w:rFonts w:ascii="Segoe UI" w:hAnsi="Segoe UI" w:cs="Segoe UI"/>
          <w:color w:val="212121"/>
          <w:sz w:val="23"/>
          <w:szCs w:val="23"/>
        </w:rPr>
        <w:t xml:space="preserve">Deepfakes </w:t>
      </w:r>
      <w:r w:rsidR="00236BCC">
        <w:rPr>
          <w:rFonts w:ascii="Segoe UI" w:hAnsi="Segoe UI" w:cs="Segoe UI"/>
          <w:color w:val="212121"/>
          <w:sz w:val="23"/>
          <w:szCs w:val="23"/>
        </w:rPr>
        <w:t xml:space="preserve">– as well as those used in past research - </w:t>
      </w:r>
      <w:r w:rsidR="0025163B">
        <w:rPr>
          <w:rFonts w:ascii="Segoe UI" w:hAnsi="Segoe UI" w:cs="Segoe UI"/>
          <w:color w:val="212121"/>
          <w:sz w:val="23"/>
          <w:szCs w:val="23"/>
        </w:rPr>
        <w:t xml:space="preserve">are </w:t>
      </w:r>
      <w:r w:rsidR="00F83E08">
        <w:rPr>
          <w:rFonts w:ascii="Segoe UI" w:hAnsi="Segoe UI" w:cs="Segoe UI"/>
          <w:color w:val="212121"/>
          <w:sz w:val="23"/>
          <w:szCs w:val="23"/>
        </w:rPr>
        <w:t xml:space="preserve">NOT </w:t>
      </w:r>
      <w:r w:rsidR="0025163B">
        <w:rPr>
          <w:rFonts w:ascii="Segoe UI" w:hAnsi="Segoe UI" w:cs="Segoe UI"/>
          <w:color w:val="212121"/>
          <w:sz w:val="23"/>
          <w:szCs w:val="23"/>
        </w:rPr>
        <w:t>perfect replicas of authentic content</w:t>
      </w:r>
      <w:r w:rsidR="00D416B0">
        <w:rPr>
          <w:rFonts w:ascii="Segoe UI" w:hAnsi="Segoe UI" w:cs="Segoe UI"/>
          <w:color w:val="212121"/>
          <w:sz w:val="23"/>
          <w:szCs w:val="23"/>
        </w:rPr>
        <w:t xml:space="preserve">; </w:t>
      </w:r>
      <w:r w:rsidR="00236BCC">
        <w:rPr>
          <w:rFonts w:ascii="Segoe UI" w:hAnsi="Segoe UI" w:cs="Segoe UI"/>
          <w:color w:val="212121"/>
          <w:sz w:val="23"/>
          <w:szCs w:val="23"/>
        </w:rPr>
        <w:t xml:space="preserve">rather </w:t>
      </w:r>
      <w:r w:rsidR="00B51BE3">
        <w:rPr>
          <w:rFonts w:ascii="Segoe UI" w:hAnsi="Segoe UI" w:cs="Segoe UI"/>
          <w:color w:val="212121"/>
          <w:sz w:val="23"/>
          <w:szCs w:val="23"/>
        </w:rPr>
        <w:t xml:space="preserve">they are imperfect informational sources that contain </w:t>
      </w:r>
      <w:r w:rsidR="00475A38">
        <w:rPr>
          <w:rFonts w:ascii="Segoe UI" w:hAnsi="Segoe UI" w:cs="Segoe UI"/>
          <w:color w:val="212121"/>
          <w:sz w:val="23"/>
          <w:szCs w:val="23"/>
        </w:rPr>
        <w:t xml:space="preserve">invalidity </w:t>
      </w:r>
      <w:r w:rsidR="00B51BE3">
        <w:rPr>
          <w:rFonts w:ascii="Segoe UI" w:hAnsi="Segoe UI" w:cs="Segoe UI"/>
          <w:color w:val="212121"/>
          <w:sz w:val="23"/>
          <w:szCs w:val="23"/>
        </w:rPr>
        <w:t xml:space="preserve">cues which should trigger the perceptual system to question what one is </w:t>
      </w:r>
      <w:r w:rsidR="00475A38">
        <w:rPr>
          <w:rFonts w:ascii="Segoe UI" w:hAnsi="Segoe UI" w:cs="Segoe UI"/>
          <w:color w:val="212121"/>
          <w:sz w:val="23"/>
          <w:szCs w:val="23"/>
        </w:rPr>
        <w:t>seeing or hearing</w:t>
      </w:r>
      <w:r w:rsidR="00B51BE3">
        <w:rPr>
          <w:rFonts w:ascii="Segoe UI" w:hAnsi="Segoe UI" w:cs="Segoe UI"/>
          <w:color w:val="212121"/>
          <w:sz w:val="23"/>
          <w:szCs w:val="23"/>
        </w:rPr>
        <w:t xml:space="preserve">, </w:t>
      </w:r>
      <w:r w:rsidR="00475A38">
        <w:rPr>
          <w:rFonts w:ascii="Segoe UI" w:hAnsi="Segoe UI" w:cs="Segoe UI"/>
          <w:color w:val="212121"/>
          <w:sz w:val="23"/>
          <w:szCs w:val="23"/>
        </w:rPr>
        <w:t xml:space="preserve">to </w:t>
      </w:r>
      <w:r w:rsidR="00B51BE3">
        <w:rPr>
          <w:rFonts w:ascii="Segoe UI" w:hAnsi="Segoe UI" w:cs="Segoe UI"/>
          <w:color w:val="212121"/>
          <w:sz w:val="23"/>
          <w:szCs w:val="23"/>
        </w:rPr>
        <w:t xml:space="preserve">reject that information, and </w:t>
      </w:r>
      <w:r w:rsidR="00D51B85">
        <w:rPr>
          <w:rFonts w:ascii="Segoe UI" w:hAnsi="Segoe UI" w:cs="Segoe UI"/>
          <w:color w:val="212121"/>
          <w:sz w:val="23"/>
          <w:szCs w:val="23"/>
        </w:rPr>
        <w:t xml:space="preserve">minimize the </w:t>
      </w:r>
      <w:r w:rsidR="00B51BE3">
        <w:rPr>
          <w:rFonts w:ascii="Segoe UI" w:hAnsi="Segoe UI" w:cs="Segoe UI"/>
          <w:color w:val="212121"/>
          <w:sz w:val="23"/>
          <w:szCs w:val="23"/>
        </w:rPr>
        <w:t xml:space="preserve">impact </w:t>
      </w:r>
      <w:r w:rsidR="00D51B85">
        <w:rPr>
          <w:rFonts w:ascii="Segoe UI" w:hAnsi="Segoe UI" w:cs="Segoe UI"/>
          <w:color w:val="212121"/>
          <w:sz w:val="23"/>
          <w:szCs w:val="23"/>
        </w:rPr>
        <w:t xml:space="preserve">of that information </w:t>
      </w:r>
      <w:r w:rsidR="00B51BE3">
        <w:rPr>
          <w:rFonts w:ascii="Segoe UI" w:hAnsi="Segoe UI" w:cs="Segoe UI"/>
          <w:color w:val="212121"/>
          <w:sz w:val="23"/>
          <w:szCs w:val="23"/>
        </w:rPr>
        <w:t xml:space="preserve">on ones </w:t>
      </w:r>
      <w:r w:rsidR="00D51B85">
        <w:rPr>
          <w:rFonts w:ascii="Segoe UI" w:hAnsi="Segoe UI" w:cs="Segoe UI"/>
          <w:color w:val="212121"/>
          <w:sz w:val="23"/>
          <w:szCs w:val="23"/>
        </w:rPr>
        <w:t>thoughts and feelings</w:t>
      </w:r>
      <w:r w:rsidR="00D416B0">
        <w:rPr>
          <w:rFonts w:ascii="Segoe UI" w:hAnsi="Segoe UI" w:cs="Segoe UI"/>
          <w:color w:val="212121"/>
          <w:sz w:val="23"/>
          <w:szCs w:val="23"/>
        </w:rPr>
        <w:t>)</w:t>
      </w:r>
      <w:r w:rsidR="00B51BE3">
        <w:rPr>
          <w:rFonts w:ascii="Segoe UI" w:hAnsi="Segoe UI" w:cs="Segoe UI"/>
          <w:color w:val="212121"/>
          <w:sz w:val="23"/>
          <w:szCs w:val="23"/>
        </w:rPr>
        <w:t xml:space="preserve">. </w:t>
      </w:r>
      <w:r w:rsidR="00860879">
        <w:rPr>
          <w:rFonts w:ascii="Segoe UI" w:hAnsi="Segoe UI" w:cs="Segoe UI"/>
          <w:color w:val="212121"/>
          <w:sz w:val="23"/>
          <w:szCs w:val="23"/>
        </w:rPr>
        <w:t xml:space="preserve">We have </w:t>
      </w:r>
      <w:r w:rsidR="00A66CBC">
        <w:rPr>
          <w:rFonts w:ascii="Segoe UI" w:hAnsi="Segoe UI" w:cs="Segoe UI"/>
          <w:color w:val="212121"/>
          <w:sz w:val="23"/>
          <w:szCs w:val="23"/>
        </w:rPr>
        <w:t xml:space="preserve">now </w:t>
      </w:r>
      <w:r w:rsidR="00860879">
        <w:rPr>
          <w:rFonts w:ascii="Segoe UI" w:hAnsi="Segoe UI" w:cs="Segoe UI"/>
          <w:color w:val="212121"/>
          <w:sz w:val="23"/>
          <w:szCs w:val="23"/>
        </w:rPr>
        <w:t xml:space="preserve">revised </w:t>
      </w:r>
      <w:r w:rsidR="00A66CBC">
        <w:rPr>
          <w:rFonts w:ascii="Segoe UI" w:hAnsi="Segoe UI" w:cs="Segoe UI"/>
          <w:color w:val="212121"/>
          <w:sz w:val="23"/>
          <w:szCs w:val="23"/>
        </w:rPr>
        <w:t xml:space="preserve">the </w:t>
      </w:r>
      <w:r w:rsidR="00860879">
        <w:rPr>
          <w:rFonts w:ascii="Segoe UI" w:hAnsi="Segoe UI" w:cs="Segoe UI"/>
          <w:color w:val="212121"/>
          <w:sz w:val="23"/>
          <w:szCs w:val="23"/>
        </w:rPr>
        <w:t xml:space="preserve">manuscript to better </w:t>
      </w:r>
      <w:r>
        <w:rPr>
          <w:rFonts w:ascii="Segoe UI" w:hAnsi="Segoe UI" w:cs="Segoe UI"/>
          <w:color w:val="212121"/>
          <w:sz w:val="23"/>
          <w:szCs w:val="23"/>
        </w:rPr>
        <w:t xml:space="preserve">communicate these ideas </w:t>
      </w:r>
      <w:r w:rsidR="00860879">
        <w:rPr>
          <w:rFonts w:ascii="Segoe UI" w:hAnsi="Segoe UI" w:cs="Segoe UI"/>
          <w:color w:val="212121"/>
          <w:sz w:val="23"/>
          <w:szCs w:val="23"/>
        </w:rPr>
        <w:t xml:space="preserve">(see changes </w:t>
      </w:r>
      <w:r w:rsidR="00860879" w:rsidRPr="00581644">
        <w:rPr>
          <w:rFonts w:ascii="Segoe UI" w:hAnsi="Segoe UI" w:cs="Segoe UI"/>
          <w:color w:val="212121"/>
          <w:sz w:val="23"/>
          <w:szCs w:val="23"/>
        </w:rPr>
        <w:t>on p.</w:t>
      </w:r>
      <w:r w:rsidR="00581644">
        <w:rPr>
          <w:rFonts w:ascii="Segoe UI" w:hAnsi="Segoe UI" w:cs="Segoe UI"/>
          <w:color w:val="212121"/>
          <w:sz w:val="23"/>
          <w:szCs w:val="23"/>
        </w:rPr>
        <w:t>14, 39-43</w:t>
      </w:r>
      <w:r w:rsidR="00860879">
        <w:rPr>
          <w:rFonts w:ascii="Segoe UI" w:hAnsi="Segoe UI" w:cs="Segoe UI"/>
          <w:color w:val="212121"/>
          <w:sz w:val="23"/>
          <w:szCs w:val="23"/>
        </w:rPr>
        <w:t>).</w:t>
      </w:r>
    </w:p>
    <w:p w14:paraId="34960421" w14:textId="59E93799" w:rsidR="002B1631" w:rsidRDefault="00236BCC"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lastRenderedPageBreak/>
        <w:t>W</w:t>
      </w:r>
      <w:r w:rsidR="002B1631">
        <w:rPr>
          <w:rFonts w:ascii="Segoe UI" w:hAnsi="Segoe UI" w:cs="Segoe UI"/>
          <w:color w:val="212121"/>
          <w:sz w:val="23"/>
          <w:szCs w:val="23"/>
        </w:rPr>
        <w:t xml:space="preserve">e </w:t>
      </w:r>
      <w:r>
        <w:rPr>
          <w:rFonts w:ascii="Segoe UI" w:hAnsi="Segoe UI" w:cs="Segoe UI"/>
          <w:color w:val="212121"/>
          <w:sz w:val="23"/>
          <w:szCs w:val="23"/>
        </w:rPr>
        <w:t xml:space="preserve">also </w:t>
      </w:r>
      <w:r w:rsidR="002B1631">
        <w:rPr>
          <w:rFonts w:ascii="Segoe UI" w:hAnsi="Segoe UI" w:cs="Segoe UI"/>
          <w:color w:val="212121"/>
          <w:sz w:val="23"/>
          <w:szCs w:val="23"/>
        </w:rPr>
        <w:t xml:space="preserve">do a better job of contextualizing our work in the wider </w:t>
      </w:r>
      <w:r w:rsidR="00462970">
        <w:rPr>
          <w:rFonts w:ascii="Segoe UI" w:hAnsi="Segoe UI" w:cs="Segoe UI"/>
          <w:color w:val="212121"/>
          <w:sz w:val="23"/>
          <w:szCs w:val="23"/>
        </w:rPr>
        <w:t xml:space="preserve">Deepfaking </w:t>
      </w:r>
      <w:r w:rsidR="002B1631">
        <w:rPr>
          <w:rFonts w:ascii="Segoe UI" w:hAnsi="Segoe UI" w:cs="Segoe UI"/>
          <w:color w:val="212121"/>
          <w:sz w:val="23"/>
          <w:szCs w:val="23"/>
        </w:rPr>
        <w:t xml:space="preserve">literature, explaining how it related to what has come before, and extends upon </w:t>
      </w:r>
      <w:r w:rsidR="00462970">
        <w:rPr>
          <w:rFonts w:ascii="Segoe UI" w:hAnsi="Segoe UI" w:cs="Segoe UI"/>
          <w:color w:val="212121"/>
          <w:sz w:val="23"/>
          <w:szCs w:val="23"/>
        </w:rPr>
        <w:t xml:space="preserve">early work </w:t>
      </w:r>
      <w:r w:rsidR="002B1631">
        <w:rPr>
          <w:rFonts w:ascii="Segoe UI" w:hAnsi="Segoe UI" w:cs="Segoe UI"/>
          <w:color w:val="212121"/>
          <w:sz w:val="23"/>
          <w:szCs w:val="23"/>
        </w:rPr>
        <w:t xml:space="preserve">in </w:t>
      </w:r>
      <w:r w:rsidR="00462970">
        <w:rPr>
          <w:rFonts w:ascii="Segoe UI" w:hAnsi="Segoe UI" w:cs="Segoe UI"/>
          <w:color w:val="212121"/>
          <w:sz w:val="23"/>
          <w:szCs w:val="23"/>
        </w:rPr>
        <w:t xml:space="preserve">important </w:t>
      </w:r>
      <w:r w:rsidR="002B1631">
        <w:rPr>
          <w:rFonts w:ascii="Segoe UI" w:hAnsi="Segoe UI" w:cs="Segoe UI"/>
          <w:color w:val="212121"/>
          <w:sz w:val="23"/>
          <w:szCs w:val="23"/>
        </w:rPr>
        <w:t xml:space="preserve">new ways (e.g., see p.11-13; 38-39). </w:t>
      </w:r>
      <w:r w:rsidR="00462970">
        <w:rPr>
          <w:rFonts w:ascii="Segoe UI" w:hAnsi="Segoe UI" w:cs="Segoe UI"/>
          <w:color w:val="212121"/>
          <w:sz w:val="23"/>
          <w:szCs w:val="23"/>
        </w:rPr>
        <w:t xml:space="preserve">Specifically, we now explain why its so important to examine how Deepfakes can be used to target members of the general public as was the case in our studies:  </w:t>
      </w:r>
    </w:p>
    <w:p w14:paraId="6AE87124" w14:textId="1C95382E" w:rsidR="002B1631" w:rsidRPr="002B1631" w:rsidRDefault="002B1631" w:rsidP="002B163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t>
      </w:r>
      <w:r w:rsidRPr="002B1631">
        <w:rPr>
          <w:rFonts w:ascii="Segoe UI" w:hAnsi="Segoe UI" w:cs="Segoe UI"/>
          <w:color w:val="212121"/>
          <w:sz w:val="23"/>
          <w:szCs w:val="23"/>
        </w:rPr>
        <w:t xml:space="preserve">It may be tempting to assume that Deepfaking only poses a problem for the most visible members of society (e.g., politicians, industry leaders, celebrities) given that first-generation Deepfakes have largely centered on these individuals. However, the rapid spread of open-access and freely available Deepfaking tools undermines any such assumption. The technology is readily accessible to the general public and poses a risk to anyone who has ever posted content of themselves online. Such content can easily be scraped from social media, fed as a training dataset to one of these apps, and used to generate a Deepfake of that individual. </w:t>
      </w:r>
    </w:p>
    <w:p w14:paraId="72495774" w14:textId="77777777" w:rsidR="002B1631" w:rsidRPr="002B1631" w:rsidRDefault="002B1631" w:rsidP="002B1631">
      <w:pPr>
        <w:pStyle w:val="NormalWeb"/>
        <w:shd w:val="clear" w:color="auto" w:fill="FFFFFF"/>
        <w:rPr>
          <w:rFonts w:ascii="Segoe UI" w:hAnsi="Segoe UI" w:cs="Segoe UI"/>
          <w:color w:val="212121"/>
          <w:sz w:val="23"/>
          <w:szCs w:val="23"/>
        </w:rPr>
      </w:pPr>
      <w:r w:rsidRPr="002B1631">
        <w:rPr>
          <w:rFonts w:ascii="Segoe UI" w:hAnsi="Segoe UI" w:cs="Segoe UI"/>
          <w:color w:val="212121"/>
          <w:sz w:val="23"/>
          <w:szCs w:val="23"/>
        </w:rPr>
        <w:t xml:space="preserve">This is already a lived reality for school children (Morales, 2021) and journalists (Ayyub, 2018) being cyberbullied via Deepfakes, women facing reputational and emotional harm from Deepfaked revenge porn (Hao, 2021), and CEOs subject to identity theft and fraud (Stupp, 2020). The rise of Deepfakes brings with it an increased risk of citizen impersonation and online abuse, especially towards the most vulnerable members of society (e.g., a cybercriminal might pose as a family member in urgent need in order to extract money from elderly relatives online; EU Commission, 2018). As we noted at the outset, international media outlets are already being targeted, and social media platforms infected, by disinformation networks comprised of AI-generated personas of ‘normal’ people. </w:t>
      </w:r>
    </w:p>
    <w:p w14:paraId="6BE34595" w14:textId="3F3421FE" w:rsidR="002B1631" w:rsidRDefault="002B1631" w:rsidP="002B1631">
      <w:pPr>
        <w:pStyle w:val="NormalWeb"/>
        <w:shd w:val="clear" w:color="auto" w:fill="FFFFFF"/>
        <w:rPr>
          <w:rFonts w:ascii="Segoe UI" w:hAnsi="Segoe UI" w:cs="Segoe UI"/>
          <w:color w:val="212121"/>
          <w:sz w:val="23"/>
          <w:szCs w:val="23"/>
        </w:rPr>
      </w:pPr>
      <w:r w:rsidRPr="002B1631">
        <w:rPr>
          <w:rFonts w:ascii="Segoe UI" w:hAnsi="Segoe UI" w:cs="Segoe UI"/>
          <w:color w:val="212121"/>
          <w:sz w:val="23"/>
          <w:szCs w:val="23"/>
        </w:rPr>
        <w:t>With the above in mind, we set out to answer three questions. First, how effective are Deepfakes in biasing our implicit and explicit attitudes towards people we are meeting for the first time? Despite a widespread belief that Deepfakes can shift attitudes, only one study has empirically examined this issue so far, and it did so while focusing on a well-known individual (politician), explicit (but not implicit) attitudes, and on a highly specific topic (Christian political statements) (Dobber et al., 2021). It remains to be seen if a single brief exposure to Deepfaked online content is capable of manipulating our implicit and explicit first impressions of others. Second, several studies have examined the viral side of Deepfakes (i.e., their intentions to share content of known individuals with others on social media platforms). We were curious to know how readily people would share Deepfaked content of novel individuals. Third, we examined how many people are aware that Deepfaking is possible (awareness), and if they could detect whether they had been exposed to one (detection). We wanted to know if awareness and detection would serve to immunize them from being influenced by Deepfakes.</w:t>
      </w:r>
      <w:r>
        <w:rPr>
          <w:rFonts w:ascii="Segoe UI" w:hAnsi="Segoe UI" w:cs="Segoe UI"/>
          <w:color w:val="212121"/>
          <w:sz w:val="23"/>
          <w:szCs w:val="23"/>
        </w:rPr>
        <w:t>”</w:t>
      </w:r>
    </w:p>
    <w:p w14:paraId="310BB926" w14:textId="20398DC3" w:rsidR="00DA2D5E" w:rsidRDefault="00A041E9" w:rsidP="00DA2D5E">
      <w:pPr>
        <w:pStyle w:val="NormalWeb"/>
        <w:shd w:val="clear" w:color="auto" w:fill="FFFFFF"/>
        <w:rPr>
          <w:rFonts w:ascii="Segoe UI" w:hAnsi="Segoe UI" w:cs="Segoe UI"/>
          <w:color w:val="212121"/>
          <w:sz w:val="23"/>
          <w:szCs w:val="23"/>
        </w:rPr>
      </w:pPr>
      <w:r w:rsidRPr="00A041E9">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 xml:space="preserve">The major contribution of the paper, in my opinion, therefore, rests on Study 6. What I was seeking all along, as I read through Experiments 1-5, was a study where </w:t>
      </w:r>
      <w:r w:rsidR="00DA2D5E">
        <w:rPr>
          <w:rFonts w:ascii="Segoe UI" w:hAnsi="Segoe UI" w:cs="Segoe UI"/>
          <w:color w:val="212121"/>
          <w:sz w:val="23"/>
          <w:szCs w:val="23"/>
        </w:rPr>
        <w:lastRenderedPageBreak/>
        <w:t>participants explicitly knew that (or were made aware that) the content of a Deepfake was false, but showed comparable perceptions to genuine content. Experiment 6 achieves this to some degree. The authors also note “Deepfake awareness and detection were also probed in Experiment 3, but I did not see any analyses on this point—they should certainly be included.</w:t>
      </w:r>
    </w:p>
    <w:p w14:paraId="39711A6B" w14:textId="55479CFD" w:rsidR="00A21070" w:rsidRDefault="00E0391E" w:rsidP="00A21070">
      <w:pPr>
        <w:pStyle w:val="NormalWeb"/>
        <w:shd w:val="clear" w:color="auto" w:fill="FFFFFF"/>
        <w:rPr>
          <w:rFonts w:ascii="Segoe UI" w:hAnsi="Segoe UI" w:cs="Segoe UI"/>
          <w:color w:val="212121"/>
          <w:sz w:val="23"/>
          <w:szCs w:val="23"/>
        </w:rPr>
      </w:pPr>
      <w:r w:rsidRPr="00E0391E">
        <w:rPr>
          <w:rFonts w:ascii="Segoe UI" w:hAnsi="Segoe UI" w:cs="Segoe UI"/>
          <w:b/>
          <w:bCs/>
          <w:color w:val="212121"/>
          <w:sz w:val="23"/>
          <w:szCs w:val="23"/>
        </w:rPr>
        <w:t>Authors</w:t>
      </w:r>
      <w:r>
        <w:rPr>
          <w:rFonts w:ascii="Segoe UI" w:hAnsi="Segoe UI" w:cs="Segoe UI"/>
          <w:color w:val="212121"/>
          <w:sz w:val="23"/>
          <w:szCs w:val="23"/>
        </w:rPr>
        <w:t xml:space="preserve">: </w:t>
      </w:r>
      <w:r w:rsidR="00A21070">
        <w:rPr>
          <w:rFonts w:ascii="Segoe UI" w:hAnsi="Segoe UI" w:cs="Segoe UI"/>
          <w:color w:val="212121"/>
          <w:sz w:val="23"/>
          <w:szCs w:val="23"/>
        </w:rPr>
        <w:t>T</w:t>
      </w:r>
      <w:r w:rsidR="006B4112">
        <w:rPr>
          <w:rFonts w:ascii="Segoe UI" w:hAnsi="Segoe UI" w:cs="Segoe UI"/>
          <w:color w:val="212121"/>
          <w:sz w:val="23"/>
          <w:szCs w:val="23"/>
        </w:rPr>
        <w:t>he Editor</w:t>
      </w:r>
      <w:r w:rsidR="00A21070">
        <w:rPr>
          <w:rFonts w:ascii="Segoe UI" w:hAnsi="Segoe UI" w:cs="Segoe UI"/>
          <w:color w:val="212121"/>
          <w:sz w:val="23"/>
          <w:szCs w:val="23"/>
        </w:rPr>
        <w:t xml:space="preserve"> is correct that a question related to Deepfake detection was included in two of our exploratory studies (Experiments 2 and 4). However, this was a </w:t>
      </w:r>
      <w:r w:rsidR="00A21070" w:rsidRPr="003E3FCC">
        <w:rPr>
          <w:rFonts w:ascii="Segoe UI" w:hAnsi="Segoe UI" w:cs="Segoe UI"/>
          <w:i/>
          <w:iCs/>
          <w:color w:val="212121"/>
          <w:sz w:val="23"/>
          <w:szCs w:val="23"/>
          <w:u w:val="single"/>
        </w:rPr>
        <w:t>directed</w:t>
      </w:r>
      <w:r w:rsidR="00A21070">
        <w:rPr>
          <w:rFonts w:ascii="Segoe UI" w:hAnsi="Segoe UI" w:cs="Segoe UI"/>
          <w:color w:val="212121"/>
          <w:sz w:val="23"/>
          <w:szCs w:val="23"/>
        </w:rPr>
        <w:t xml:space="preserve"> question</w:t>
      </w:r>
      <w:r w:rsidR="00462970">
        <w:rPr>
          <w:rFonts w:ascii="Segoe UI" w:hAnsi="Segoe UI" w:cs="Segoe UI"/>
          <w:color w:val="212121"/>
          <w:sz w:val="23"/>
          <w:szCs w:val="23"/>
        </w:rPr>
        <w:t>:</w:t>
      </w:r>
      <w:r w:rsidR="00A21070">
        <w:rPr>
          <w:rFonts w:ascii="Segoe UI" w:hAnsi="Segoe UI" w:cs="Segoe UI"/>
          <w:color w:val="212121"/>
          <w:sz w:val="23"/>
          <w:szCs w:val="23"/>
        </w:rPr>
        <w:t xml:space="preserve"> </w:t>
      </w:r>
      <w:r w:rsidR="00462970">
        <w:rPr>
          <w:rFonts w:ascii="Segoe UI" w:hAnsi="Segoe UI" w:cs="Segoe UI"/>
          <w:color w:val="212121"/>
          <w:sz w:val="23"/>
          <w:szCs w:val="23"/>
        </w:rPr>
        <w:t xml:space="preserve">participants were </w:t>
      </w:r>
      <w:r w:rsidR="00A21070" w:rsidRPr="00AE342D">
        <w:rPr>
          <w:rFonts w:ascii="Segoe UI" w:hAnsi="Segoe UI" w:cs="Segoe UI"/>
          <w:color w:val="212121"/>
          <w:sz w:val="23"/>
          <w:szCs w:val="23"/>
        </w:rPr>
        <w:t xml:space="preserve">first </w:t>
      </w:r>
      <w:r w:rsidR="00A21070">
        <w:rPr>
          <w:rFonts w:ascii="Segoe UI" w:hAnsi="Segoe UI" w:cs="Segoe UI"/>
          <w:color w:val="212121"/>
          <w:sz w:val="23"/>
          <w:szCs w:val="23"/>
        </w:rPr>
        <w:t xml:space="preserve">informed </w:t>
      </w:r>
      <w:r w:rsidR="00A21070" w:rsidRPr="00AE342D">
        <w:rPr>
          <w:rFonts w:ascii="Segoe UI" w:hAnsi="Segoe UI" w:cs="Segoe UI"/>
          <w:color w:val="212121"/>
          <w:sz w:val="23"/>
          <w:szCs w:val="23"/>
        </w:rPr>
        <w:t xml:space="preserve">what a Deepfaked was, </w:t>
      </w:r>
      <w:r w:rsidR="00A21070">
        <w:rPr>
          <w:rFonts w:ascii="Segoe UI" w:hAnsi="Segoe UI" w:cs="Segoe UI"/>
          <w:color w:val="212121"/>
          <w:sz w:val="23"/>
          <w:szCs w:val="23"/>
        </w:rPr>
        <w:t xml:space="preserve">told </w:t>
      </w:r>
      <w:r w:rsidR="003E3FCC">
        <w:rPr>
          <w:rFonts w:ascii="Segoe UI" w:hAnsi="Segoe UI" w:cs="Segoe UI"/>
          <w:color w:val="212121"/>
          <w:sz w:val="23"/>
          <w:szCs w:val="23"/>
        </w:rPr>
        <w:t xml:space="preserve">them that </w:t>
      </w:r>
      <w:r w:rsidR="00A21070" w:rsidRPr="00AE342D">
        <w:rPr>
          <w:rFonts w:ascii="Segoe UI" w:hAnsi="Segoe UI" w:cs="Segoe UI"/>
          <w:color w:val="212121"/>
          <w:sz w:val="23"/>
          <w:szCs w:val="23"/>
        </w:rPr>
        <w:t xml:space="preserve">they had </w:t>
      </w:r>
      <w:r w:rsidR="003E3FCC">
        <w:rPr>
          <w:rFonts w:ascii="Segoe UI" w:hAnsi="Segoe UI" w:cs="Segoe UI"/>
          <w:color w:val="212121"/>
          <w:sz w:val="23"/>
          <w:szCs w:val="23"/>
        </w:rPr>
        <w:t xml:space="preserve">just </w:t>
      </w:r>
      <w:r w:rsidR="00A21070" w:rsidRPr="00AE342D">
        <w:rPr>
          <w:rFonts w:ascii="Segoe UI" w:hAnsi="Segoe UI" w:cs="Segoe UI"/>
          <w:color w:val="212121"/>
          <w:sz w:val="23"/>
          <w:szCs w:val="23"/>
        </w:rPr>
        <w:t xml:space="preserve">been exposed to one, and </w:t>
      </w:r>
      <w:r w:rsidR="00A21070">
        <w:rPr>
          <w:rFonts w:ascii="Segoe UI" w:hAnsi="Segoe UI" w:cs="Segoe UI"/>
          <w:color w:val="212121"/>
          <w:sz w:val="23"/>
          <w:szCs w:val="23"/>
        </w:rPr>
        <w:t xml:space="preserve">then </w:t>
      </w:r>
      <w:r w:rsidR="00A21070" w:rsidRPr="00AE342D">
        <w:rPr>
          <w:rFonts w:ascii="Segoe UI" w:hAnsi="Segoe UI" w:cs="Segoe UI"/>
          <w:color w:val="212121"/>
          <w:sz w:val="23"/>
          <w:szCs w:val="23"/>
        </w:rPr>
        <w:t xml:space="preserve">asked </w:t>
      </w:r>
      <w:r w:rsidR="00A21070">
        <w:rPr>
          <w:rFonts w:ascii="Segoe UI" w:hAnsi="Segoe UI" w:cs="Segoe UI"/>
          <w:color w:val="212121"/>
          <w:sz w:val="23"/>
          <w:szCs w:val="23"/>
        </w:rPr>
        <w:t xml:space="preserve">them </w:t>
      </w:r>
      <w:r w:rsidR="00A21070" w:rsidRPr="00AE342D">
        <w:rPr>
          <w:rFonts w:ascii="Segoe UI" w:hAnsi="Segoe UI" w:cs="Segoe UI"/>
          <w:color w:val="212121"/>
          <w:sz w:val="23"/>
          <w:szCs w:val="23"/>
        </w:rPr>
        <w:t>to indicate whether they had been aware of this fact while watching the content</w:t>
      </w:r>
      <w:r w:rsidR="00A21070">
        <w:rPr>
          <w:rFonts w:ascii="Segoe UI" w:hAnsi="Segoe UI" w:cs="Segoe UI"/>
          <w:color w:val="212121"/>
          <w:sz w:val="23"/>
          <w:szCs w:val="23"/>
        </w:rPr>
        <w:t xml:space="preserve">. They then responded using an open-ended text box. </w:t>
      </w:r>
    </w:p>
    <w:p w14:paraId="6DF82419" w14:textId="7653CDA6" w:rsidR="000856F7" w:rsidRDefault="00CC2ED2" w:rsidP="00A2107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There are three </w:t>
      </w:r>
      <w:r w:rsidR="000856F7">
        <w:rPr>
          <w:rFonts w:ascii="Segoe UI" w:hAnsi="Segoe UI" w:cs="Segoe UI"/>
          <w:color w:val="212121"/>
          <w:sz w:val="23"/>
          <w:szCs w:val="23"/>
        </w:rPr>
        <w:t>reason</w:t>
      </w:r>
      <w:r>
        <w:rPr>
          <w:rFonts w:ascii="Segoe UI" w:hAnsi="Segoe UI" w:cs="Segoe UI"/>
          <w:color w:val="212121"/>
          <w:sz w:val="23"/>
          <w:szCs w:val="23"/>
        </w:rPr>
        <w:t>s</w:t>
      </w:r>
      <w:r w:rsidR="000856F7">
        <w:rPr>
          <w:rFonts w:ascii="Segoe UI" w:hAnsi="Segoe UI" w:cs="Segoe UI"/>
          <w:color w:val="212121"/>
          <w:sz w:val="23"/>
          <w:szCs w:val="23"/>
        </w:rPr>
        <w:t xml:space="preserve"> we omitted analyses on this question from the manuscript</w:t>
      </w:r>
      <w:r>
        <w:rPr>
          <w:rFonts w:ascii="Segoe UI" w:hAnsi="Segoe UI" w:cs="Segoe UI"/>
          <w:color w:val="212121"/>
          <w:sz w:val="23"/>
          <w:szCs w:val="23"/>
        </w:rPr>
        <w:t>. First, and</w:t>
      </w:r>
      <w:r w:rsidR="000856F7">
        <w:rPr>
          <w:rFonts w:ascii="Segoe UI" w:hAnsi="Segoe UI" w:cs="Segoe UI"/>
          <w:color w:val="212121"/>
          <w:sz w:val="23"/>
          <w:szCs w:val="23"/>
        </w:rPr>
        <w:t xml:space="preserve"> upon reflection</w:t>
      </w:r>
      <w:r>
        <w:rPr>
          <w:rFonts w:ascii="Segoe UI" w:hAnsi="Segoe UI" w:cs="Segoe UI"/>
          <w:color w:val="212121"/>
          <w:sz w:val="23"/>
          <w:szCs w:val="23"/>
        </w:rPr>
        <w:t xml:space="preserve">, we realized that </w:t>
      </w:r>
      <w:r w:rsidR="000856F7">
        <w:rPr>
          <w:rFonts w:ascii="Segoe UI" w:hAnsi="Segoe UI" w:cs="Segoe UI"/>
          <w:color w:val="212121"/>
          <w:sz w:val="23"/>
          <w:szCs w:val="23"/>
        </w:rPr>
        <w:t xml:space="preserve">the question did not ask participants </w:t>
      </w:r>
      <w:r w:rsidR="000856F7" w:rsidRPr="00CC2ED2">
        <w:rPr>
          <w:rFonts w:ascii="Segoe UI" w:hAnsi="Segoe UI" w:cs="Segoe UI"/>
          <w:i/>
          <w:iCs/>
          <w:color w:val="212121"/>
          <w:sz w:val="23"/>
          <w:szCs w:val="23"/>
        </w:rPr>
        <w:t>if</w:t>
      </w:r>
      <w:r w:rsidR="000856F7">
        <w:rPr>
          <w:rFonts w:ascii="Segoe UI" w:hAnsi="Segoe UI" w:cs="Segoe UI"/>
          <w:color w:val="212121"/>
          <w:sz w:val="23"/>
          <w:szCs w:val="23"/>
        </w:rPr>
        <w:t xml:space="preserve"> they had encountered a Deepfake. Rather it told them that they had done so</w:t>
      </w:r>
      <w:r w:rsidR="008C2CD6">
        <w:rPr>
          <w:rFonts w:ascii="Segoe UI" w:hAnsi="Segoe UI" w:cs="Segoe UI"/>
          <w:color w:val="212121"/>
          <w:sz w:val="23"/>
          <w:szCs w:val="23"/>
        </w:rPr>
        <w:t>: both in the authentic and Deepfaked conditions</w:t>
      </w:r>
      <w:r w:rsidR="000856F7">
        <w:rPr>
          <w:rFonts w:ascii="Segoe UI" w:hAnsi="Segoe UI" w:cs="Segoe UI"/>
          <w:color w:val="212121"/>
          <w:sz w:val="23"/>
          <w:szCs w:val="23"/>
        </w:rPr>
        <w:t xml:space="preserve">. This style of phrasing may have influenced </w:t>
      </w:r>
      <w:r>
        <w:rPr>
          <w:rFonts w:ascii="Segoe UI" w:hAnsi="Segoe UI" w:cs="Segoe UI"/>
          <w:color w:val="212121"/>
          <w:sz w:val="23"/>
          <w:szCs w:val="23"/>
        </w:rPr>
        <w:t>how participants responded</w:t>
      </w:r>
      <w:r w:rsidR="008C2CD6">
        <w:rPr>
          <w:rFonts w:ascii="Segoe UI" w:hAnsi="Segoe UI" w:cs="Segoe UI"/>
          <w:color w:val="212121"/>
          <w:sz w:val="23"/>
          <w:szCs w:val="23"/>
        </w:rPr>
        <w:t xml:space="preserve"> and does not reflect detection </w:t>
      </w:r>
      <w:r w:rsidR="008C2CD6" w:rsidRPr="008C2CD6">
        <w:rPr>
          <w:rFonts w:ascii="Segoe UI" w:hAnsi="Segoe UI" w:cs="Segoe UI"/>
          <w:i/>
          <w:iCs/>
          <w:color w:val="212121"/>
          <w:sz w:val="23"/>
          <w:szCs w:val="23"/>
        </w:rPr>
        <w:t>per se</w:t>
      </w:r>
      <w:r>
        <w:rPr>
          <w:rFonts w:ascii="Segoe UI" w:hAnsi="Segoe UI" w:cs="Segoe UI"/>
          <w:color w:val="212121"/>
          <w:sz w:val="23"/>
          <w:szCs w:val="23"/>
        </w:rPr>
        <w:t>. Second</w:t>
      </w:r>
      <w:r w:rsidR="000856F7">
        <w:rPr>
          <w:rFonts w:ascii="Segoe UI" w:hAnsi="Segoe UI" w:cs="Segoe UI"/>
          <w:color w:val="212121"/>
          <w:sz w:val="23"/>
          <w:szCs w:val="23"/>
        </w:rPr>
        <w:t xml:space="preserve">, the open-ended responses </w:t>
      </w:r>
      <w:r w:rsidR="008C2CD6">
        <w:rPr>
          <w:rFonts w:ascii="Segoe UI" w:hAnsi="Segoe UI" w:cs="Segoe UI"/>
          <w:color w:val="212121"/>
          <w:sz w:val="23"/>
          <w:szCs w:val="23"/>
        </w:rPr>
        <w:t xml:space="preserve">may have </w:t>
      </w:r>
      <w:r w:rsidR="000856F7">
        <w:rPr>
          <w:rFonts w:ascii="Segoe UI" w:hAnsi="Segoe UI" w:cs="Segoe UI"/>
          <w:color w:val="212121"/>
          <w:sz w:val="23"/>
          <w:szCs w:val="23"/>
        </w:rPr>
        <w:t>introduced a degree of subjectivity into the scoring</w:t>
      </w:r>
      <w:r>
        <w:rPr>
          <w:rFonts w:ascii="Segoe UI" w:hAnsi="Segoe UI" w:cs="Segoe UI"/>
          <w:color w:val="212121"/>
          <w:sz w:val="23"/>
          <w:szCs w:val="23"/>
        </w:rPr>
        <w:t xml:space="preserve"> of these responses</w:t>
      </w:r>
      <w:r w:rsidR="000856F7">
        <w:rPr>
          <w:rFonts w:ascii="Segoe UI" w:hAnsi="Segoe UI" w:cs="Segoe UI"/>
          <w:color w:val="212121"/>
          <w:sz w:val="23"/>
          <w:szCs w:val="23"/>
        </w:rPr>
        <w:t xml:space="preserve">. </w:t>
      </w:r>
      <w:r>
        <w:rPr>
          <w:rFonts w:ascii="Segoe UI" w:hAnsi="Segoe UI" w:cs="Segoe UI"/>
          <w:color w:val="212121"/>
          <w:sz w:val="23"/>
          <w:szCs w:val="23"/>
        </w:rPr>
        <w:t xml:space="preserve">Third, </w:t>
      </w:r>
      <w:r w:rsidR="008C2CD6">
        <w:rPr>
          <w:rFonts w:ascii="Segoe UI" w:hAnsi="Segoe UI" w:cs="Segoe UI"/>
          <w:color w:val="212121"/>
          <w:sz w:val="23"/>
          <w:szCs w:val="23"/>
        </w:rPr>
        <w:t xml:space="preserve">including these analyses </w:t>
      </w:r>
      <w:r>
        <w:rPr>
          <w:rFonts w:ascii="Segoe UI" w:hAnsi="Segoe UI" w:cs="Segoe UI"/>
          <w:color w:val="212121"/>
          <w:sz w:val="23"/>
          <w:szCs w:val="23"/>
        </w:rPr>
        <w:t xml:space="preserve">may encourage readers to make a comparison between the detection questions from the exploratory and confirmatory studies which would be inappropriate (given that the former and latter </w:t>
      </w:r>
      <w:r w:rsidR="008C2CD6">
        <w:rPr>
          <w:rFonts w:ascii="Segoe UI" w:hAnsi="Segoe UI" w:cs="Segoe UI"/>
          <w:color w:val="212121"/>
          <w:sz w:val="23"/>
          <w:szCs w:val="23"/>
        </w:rPr>
        <w:t xml:space="preserve">appear to be </w:t>
      </w:r>
      <w:r>
        <w:rPr>
          <w:rFonts w:ascii="Segoe UI" w:hAnsi="Segoe UI" w:cs="Segoe UI"/>
          <w:color w:val="212121"/>
          <w:sz w:val="23"/>
          <w:szCs w:val="23"/>
        </w:rPr>
        <w:t>addressing different issues).</w:t>
      </w:r>
    </w:p>
    <w:p w14:paraId="5750A8B7" w14:textId="15AB176B" w:rsidR="000856F7" w:rsidRDefault="00462970" w:rsidP="00A2107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Critically, </w:t>
      </w:r>
      <w:r w:rsidR="008C2CD6">
        <w:rPr>
          <w:rFonts w:ascii="Segoe UI" w:hAnsi="Segoe UI" w:cs="Segoe UI"/>
          <w:color w:val="212121"/>
          <w:sz w:val="23"/>
          <w:szCs w:val="23"/>
        </w:rPr>
        <w:t>w</w:t>
      </w:r>
      <w:r w:rsidR="000856F7">
        <w:rPr>
          <w:rFonts w:ascii="Segoe UI" w:hAnsi="Segoe UI" w:cs="Segoe UI"/>
          <w:color w:val="212121"/>
          <w:sz w:val="23"/>
          <w:szCs w:val="23"/>
        </w:rPr>
        <w:t xml:space="preserve">e </w:t>
      </w:r>
      <w:r w:rsidR="00CC2ED2">
        <w:rPr>
          <w:rFonts w:ascii="Segoe UI" w:hAnsi="Segoe UI" w:cs="Segoe UI"/>
          <w:color w:val="212121"/>
          <w:sz w:val="23"/>
          <w:szCs w:val="23"/>
        </w:rPr>
        <w:t xml:space="preserve">took each of these issues into mind and addressed them </w:t>
      </w:r>
      <w:r w:rsidR="000856F7">
        <w:rPr>
          <w:rFonts w:ascii="Segoe UI" w:hAnsi="Segoe UI" w:cs="Segoe UI"/>
          <w:color w:val="212121"/>
          <w:sz w:val="23"/>
          <w:szCs w:val="23"/>
        </w:rPr>
        <w:t>in our high-powered, confirmatory study</w:t>
      </w:r>
      <w:r>
        <w:rPr>
          <w:rFonts w:ascii="Segoe UI" w:hAnsi="Segoe UI" w:cs="Segoe UI"/>
          <w:color w:val="212121"/>
          <w:sz w:val="23"/>
          <w:szCs w:val="23"/>
        </w:rPr>
        <w:t xml:space="preserve"> (see Experiment </w:t>
      </w:r>
      <w:r w:rsidR="00236BCC">
        <w:rPr>
          <w:rFonts w:ascii="Segoe UI" w:hAnsi="Segoe UI" w:cs="Segoe UI"/>
          <w:color w:val="212121"/>
          <w:sz w:val="23"/>
          <w:szCs w:val="23"/>
        </w:rPr>
        <w:t>5</w:t>
      </w:r>
      <w:r>
        <w:rPr>
          <w:rFonts w:ascii="Segoe UI" w:hAnsi="Segoe UI" w:cs="Segoe UI"/>
          <w:color w:val="212121"/>
          <w:sz w:val="23"/>
          <w:szCs w:val="23"/>
        </w:rPr>
        <w:t>)</w:t>
      </w:r>
      <w:r w:rsidR="008C2CD6">
        <w:rPr>
          <w:rFonts w:ascii="Segoe UI" w:hAnsi="Segoe UI" w:cs="Segoe UI"/>
          <w:color w:val="212121"/>
          <w:sz w:val="23"/>
          <w:szCs w:val="23"/>
        </w:rPr>
        <w:t>.</w:t>
      </w:r>
      <w:r w:rsidR="000856F7">
        <w:rPr>
          <w:rFonts w:ascii="Segoe UI" w:hAnsi="Segoe UI" w:cs="Segoe UI"/>
          <w:color w:val="212121"/>
          <w:sz w:val="23"/>
          <w:szCs w:val="23"/>
        </w:rPr>
        <w:t xml:space="preserve"> </w:t>
      </w:r>
      <w:r w:rsidR="008C2CD6">
        <w:rPr>
          <w:rFonts w:ascii="Segoe UI" w:hAnsi="Segoe UI" w:cs="Segoe UI"/>
          <w:color w:val="212121"/>
          <w:sz w:val="23"/>
          <w:szCs w:val="23"/>
        </w:rPr>
        <w:t xml:space="preserve">In that study we (a) </w:t>
      </w:r>
      <w:r w:rsidR="000856F7">
        <w:rPr>
          <w:rFonts w:ascii="Segoe UI" w:hAnsi="Segoe UI" w:cs="Segoe UI"/>
          <w:color w:val="212121"/>
          <w:sz w:val="23"/>
          <w:szCs w:val="23"/>
        </w:rPr>
        <w:t>ask</w:t>
      </w:r>
      <w:r w:rsidR="008C2CD6">
        <w:rPr>
          <w:rFonts w:ascii="Segoe UI" w:hAnsi="Segoe UI" w:cs="Segoe UI"/>
          <w:color w:val="212121"/>
          <w:sz w:val="23"/>
          <w:szCs w:val="23"/>
        </w:rPr>
        <w:t>ed</w:t>
      </w:r>
      <w:r w:rsidR="000856F7">
        <w:rPr>
          <w:rFonts w:ascii="Segoe UI" w:hAnsi="Segoe UI" w:cs="Segoe UI"/>
          <w:color w:val="212121"/>
          <w:sz w:val="23"/>
          <w:szCs w:val="23"/>
        </w:rPr>
        <w:t xml:space="preserve"> rather than </w:t>
      </w:r>
      <w:r w:rsidR="008C2CD6">
        <w:rPr>
          <w:rFonts w:ascii="Segoe UI" w:hAnsi="Segoe UI" w:cs="Segoe UI"/>
          <w:color w:val="212121"/>
          <w:sz w:val="23"/>
          <w:szCs w:val="23"/>
        </w:rPr>
        <w:t xml:space="preserve">told </w:t>
      </w:r>
      <w:r w:rsidR="000856F7">
        <w:rPr>
          <w:rFonts w:ascii="Segoe UI" w:hAnsi="Segoe UI" w:cs="Segoe UI"/>
          <w:color w:val="212121"/>
          <w:sz w:val="23"/>
          <w:szCs w:val="23"/>
        </w:rPr>
        <w:t xml:space="preserve">participants </w:t>
      </w:r>
      <w:r w:rsidR="008C2CD6">
        <w:rPr>
          <w:rFonts w:ascii="Segoe UI" w:hAnsi="Segoe UI" w:cs="Segoe UI"/>
          <w:color w:val="212121"/>
          <w:sz w:val="23"/>
          <w:szCs w:val="23"/>
        </w:rPr>
        <w:t xml:space="preserve">if </w:t>
      </w:r>
      <w:r w:rsidR="000856F7">
        <w:rPr>
          <w:rFonts w:ascii="Segoe UI" w:hAnsi="Segoe UI" w:cs="Segoe UI"/>
          <w:color w:val="212121"/>
          <w:sz w:val="23"/>
          <w:szCs w:val="23"/>
        </w:rPr>
        <w:t xml:space="preserve">they </w:t>
      </w:r>
      <w:r w:rsidR="008C2CD6">
        <w:rPr>
          <w:rFonts w:ascii="Segoe UI" w:hAnsi="Segoe UI" w:cs="Segoe UI"/>
          <w:color w:val="212121"/>
          <w:sz w:val="23"/>
          <w:szCs w:val="23"/>
        </w:rPr>
        <w:t xml:space="preserve">had </w:t>
      </w:r>
      <w:r w:rsidR="000856F7">
        <w:rPr>
          <w:rFonts w:ascii="Segoe UI" w:hAnsi="Segoe UI" w:cs="Segoe UI"/>
          <w:color w:val="212121"/>
          <w:sz w:val="23"/>
          <w:szCs w:val="23"/>
        </w:rPr>
        <w:t>encountered a Deepfake</w:t>
      </w:r>
      <w:r w:rsidR="008C2CD6">
        <w:rPr>
          <w:rFonts w:ascii="Segoe UI" w:hAnsi="Segoe UI" w:cs="Segoe UI"/>
          <w:color w:val="212121"/>
          <w:sz w:val="23"/>
          <w:szCs w:val="23"/>
        </w:rPr>
        <w:t xml:space="preserve"> during the study</w:t>
      </w:r>
      <w:r w:rsidR="000856F7">
        <w:rPr>
          <w:rFonts w:ascii="Segoe UI" w:hAnsi="Segoe UI" w:cs="Segoe UI"/>
          <w:color w:val="212121"/>
          <w:sz w:val="23"/>
          <w:szCs w:val="23"/>
        </w:rPr>
        <w:t>, and (b) us</w:t>
      </w:r>
      <w:r w:rsidR="008C2CD6">
        <w:rPr>
          <w:rFonts w:ascii="Segoe UI" w:hAnsi="Segoe UI" w:cs="Segoe UI"/>
          <w:color w:val="212121"/>
          <w:sz w:val="23"/>
          <w:szCs w:val="23"/>
        </w:rPr>
        <w:t>ed</w:t>
      </w:r>
      <w:r w:rsidR="000856F7">
        <w:rPr>
          <w:rFonts w:ascii="Segoe UI" w:hAnsi="Segoe UI" w:cs="Segoe UI"/>
          <w:color w:val="212121"/>
          <w:sz w:val="23"/>
          <w:szCs w:val="23"/>
        </w:rPr>
        <w:t xml:space="preserve"> a close ended Yes/No question. </w:t>
      </w:r>
      <w:r w:rsidR="00CC2ED2">
        <w:rPr>
          <w:rFonts w:ascii="Segoe UI" w:hAnsi="Segoe UI" w:cs="Segoe UI"/>
          <w:color w:val="212121"/>
          <w:sz w:val="23"/>
          <w:szCs w:val="23"/>
        </w:rPr>
        <w:t>W</w:t>
      </w:r>
      <w:r w:rsidR="000856F7">
        <w:rPr>
          <w:rFonts w:ascii="Segoe UI" w:hAnsi="Segoe UI" w:cs="Segoe UI"/>
          <w:color w:val="212121"/>
          <w:sz w:val="23"/>
          <w:szCs w:val="23"/>
        </w:rPr>
        <w:t xml:space="preserve">e </w:t>
      </w:r>
      <w:r>
        <w:rPr>
          <w:rFonts w:ascii="Segoe UI" w:hAnsi="Segoe UI" w:cs="Segoe UI"/>
          <w:color w:val="212121"/>
          <w:sz w:val="23"/>
          <w:szCs w:val="23"/>
        </w:rPr>
        <w:t xml:space="preserve">continue to believe that </w:t>
      </w:r>
      <w:r w:rsidR="00CC2ED2">
        <w:rPr>
          <w:rFonts w:ascii="Segoe UI" w:hAnsi="Segoe UI" w:cs="Segoe UI"/>
          <w:color w:val="212121"/>
          <w:sz w:val="23"/>
          <w:szCs w:val="23"/>
        </w:rPr>
        <w:t xml:space="preserve">the </w:t>
      </w:r>
      <w:r w:rsidR="000856F7">
        <w:rPr>
          <w:rFonts w:ascii="Segoe UI" w:hAnsi="Segoe UI" w:cs="Segoe UI"/>
          <w:color w:val="212121"/>
          <w:sz w:val="23"/>
          <w:szCs w:val="23"/>
        </w:rPr>
        <w:t xml:space="preserve">exploratory </w:t>
      </w:r>
      <w:r w:rsidR="00CC2ED2">
        <w:rPr>
          <w:rFonts w:ascii="Segoe UI" w:hAnsi="Segoe UI" w:cs="Segoe UI"/>
          <w:color w:val="212121"/>
          <w:sz w:val="23"/>
          <w:szCs w:val="23"/>
        </w:rPr>
        <w:t xml:space="preserve">detection </w:t>
      </w:r>
      <w:r w:rsidR="000856F7">
        <w:rPr>
          <w:rFonts w:ascii="Segoe UI" w:hAnsi="Segoe UI" w:cs="Segoe UI"/>
          <w:color w:val="212121"/>
          <w:sz w:val="23"/>
          <w:szCs w:val="23"/>
        </w:rPr>
        <w:t xml:space="preserve">analyses </w:t>
      </w:r>
      <w:r w:rsidR="00CC2ED2">
        <w:rPr>
          <w:rFonts w:ascii="Segoe UI" w:hAnsi="Segoe UI" w:cs="Segoe UI"/>
          <w:color w:val="212121"/>
          <w:sz w:val="23"/>
          <w:szCs w:val="23"/>
        </w:rPr>
        <w:t xml:space="preserve">should be omitted </w:t>
      </w:r>
      <w:r w:rsidR="000856F7">
        <w:rPr>
          <w:rFonts w:ascii="Segoe UI" w:hAnsi="Segoe UI" w:cs="Segoe UI"/>
          <w:color w:val="212121"/>
          <w:sz w:val="23"/>
          <w:szCs w:val="23"/>
        </w:rPr>
        <w:t xml:space="preserve">from the manuscript. </w:t>
      </w:r>
      <w:r w:rsidR="008C2CD6">
        <w:rPr>
          <w:rFonts w:ascii="Segoe UI" w:hAnsi="Segoe UI" w:cs="Segoe UI"/>
          <w:color w:val="212121"/>
          <w:sz w:val="23"/>
          <w:szCs w:val="23"/>
        </w:rPr>
        <w:t>That said</w:t>
      </w:r>
      <w:r w:rsidR="00CC2ED2">
        <w:rPr>
          <w:rFonts w:ascii="Segoe UI" w:hAnsi="Segoe UI" w:cs="Segoe UI"/>
          <w:color w:val="212121"/>
          <w:sz w:val="23"/>
          <w:szCs w:val="23"/>
        </w:rPr>
        <w:t xml:space="preserve">, </w:t>
      </w:r>
      <w:r w:rsidR="000856F7">
        <w:rPr>
          <w:rFonts w:ascii="Segoe UI" w:hAnsi="Segoe UI" w:cs="Segoe UI"/>
          <w:color w:val="212121"/>
          <w:sz w:val="23"/>
          <w:szCs w:val="23"/>
        </w:rPr>
        <w:t xml:space="preserve">we are happy to </w:t>
      </w:r>
      <w:r w:rsidR="00CC2ED2">
        <w:rPr>
          <w:rFonts w:ascii="Segoe UI" w:hAnsi="Segoe UI" w:cs="Segoe UI"/>
          <w:color w:val="212121"/>
          <w:sz w:val="23"/>
          <w:szCs w:val="23"/>
        </w:rPr>
        <w:t xml:space="preserve">add them in if the Editor </w:t>
      </w:r>
      <w:r w:rsidR="002E064F">
        <w:rPr>
          <w:rFonts w:ascii="Segoe UI" w:hAnsi="Segoe UI" w:cs="Segoe UI"/>
          <w:color w:val="212121"/>
          <w:sz w:val="23"/>
          <w:szCs w:val="23"/>
        </w:rPr>
        <w:t xml:space="preserve">still </w:t>
      </w:r>
      <w:r w:rsidR="00CC2ED2">
        <w:rPr>
          <w:rFonts w:ascii="Segoe UI" w:hAnsi="Segoe UI" w:cs="Segoe UI"/>
          <w:color w:val="212121"/>
          <w:sz w:val="23"/>
          <w:szCs w:val="23"/>
        </w:rPr>
        <w:t>sees merit in their inclusion</w:t>
      </w:r>
      <w:r w:rsidR="000856F7">
        <w:rPr>
          <w:rFonts w:ascii="Segoe UI" w:hAnsi="Segoe UI" w:cs="Segoe UI"/>
          <w:color w:val="212121"/>
          <w:sz w:val="23"/>
          <w:szCs w:val="23"/>
        </w:rPr>
        <w:t xml:space="preserve">. </w:t>
      </w:r>
    </w:p>
    <w:p w14:paraId="2B78B48B" w14:textId="77777777" w:rsidR="00D44C32" w:rsidRDefault="00DA3BAE" w:rsidP="00DA2D5E">
      <w:pPr>
        <w:pStyle w:val="NormalWeb"/>
        <w:shd w:val="clear" w:color="auto" w:fill="FFFFFF"/>
        <w:rPr>
          <w:rFonts w:ascii="Segoe UI" w:hAnsi="Segoe UI" w:cs="Segoe UI"/>
          <w:color w:val="212121"/>
          <w:sz w:val="23"/>
          <w:szCs w:val="23"/>
        </w:rPr>
      </w:pPr>
      <w:r w:rsidRPr="00D44C32">
        <w:rPr>
          <w:rFonts w:ascii="Segoe UI" w:hAnsi="Segoe UI" w:cs="Segoe UI"/>
          <w:b/>
          <w:bCs/>
          <w:color w:val="212121"/>
          <w:sz w:val="23"/>
          <w:szCs w:val="23"/>
        </w:rPr>
        <w:t>Editor</w:t>
      </w:r>
      <w:r w:rsidRPr="00D44C32">
        <w:rPr>
          <w:rFonts w:ascii="Segoe UI" w:hAnsi="Segoe UI" w:cs="Segoe UI"/>
          <w:color w:val="212121"/>
          <w:sz w:val="23"/>
          <w:szCs w:val="23"/>
        </w:rPr>
        <w:t xml:space="preserve">: </w:t>
      </w:r>
      <w:r w:rsidR="00DA2D5E" w:rsidRPr="00D44C32">
        <w:rPr>
          <w:rFonts w:ascii="Segoe UI" w:hAnsi="Segoe UI" w:cs="Segoe UI"/>
          <w:color w:val="212121"/>
          <w:sz w:val="23"/>
          <w:szCs w:val="23"/>
        </w:rPr>
        <w:t>Even with the findings of Experiment 6, I wondered, how is this different from watching a movie where you know the story is pure fiction? We know that as long as the story is compelling, it is certain to produce an emotional response, which is what I feel is shown in this study. I was left wanting more data to demonstrate a contribution to the psychological literature.</w:t>
      </w:r>
      <w:r w:rsidR="00DA2D5E">
        <w:rPr>
          <w:rFonts w:ascii="Segoe UI" w:hAnsi="Segoe UI" w:cs="Segoe UI"/>
          <w:color w:val="212121"/>
          <w:sz w:val="23"/>
          <w:szCs w:val="23"/>
        </w:rPr>
        <w:t xml:space="preserve"> </w:t>
      </w:r>
      <w:r w:rsidR="00DA2D5E" w:rsidRPr="00940144">
        <w:rPr>
          <w:rFonts w:ascii="Segoe UI" w:hAnsi="Segoe UI" w:cs="Segoe UI"/>
          <w:color w:val="212121"/>
          <w:sz w:val="23"/>
          <w:szCs w:val="23"/>
        </w:rPr>
        <w:t xml:space="preserve">Reviewer 1 shares my enthusiasm for Experiment 6 and made me think that this study could be the jumping off point for a future revision. </w:t>
      </w:r>
    </w:p>
    <w:p w14:paraId="29CAB661" w14:textId="0D8E69AC" w:rsidR="00DA2D5E" w:rsidRDefault="00DA2D5E" w:rsidP="00DA2D5E">
      <w:pPr>
        <w:pStyle w:val="NormalWeb"/>
        <w:shd w:val="clear" w:color="auto" w:fill="FFFFFF"/>
        <w:rPr>
          <w:rFonts w:ascii="Segoe UI" w:hAnsi="Segoe UI" w:cs="Segoe UI"/>
          <w:color w:val="212121"/>
          <w:sz w:val="23"/>
          <w:szCs w:val="23"/>
        </w:rPr>
      </w:pPr>
      <w:r w:rsidRPr="00940144">
        <w:rPr>
          <w:rFonts w:ascii="Segoe UI" w:hAnsi="Segoe UI" w:cs="Segoe UI"/>
          <w:color w:val="212121"/>
          <w:sz w:val="23"/>
          <w:szCs w:val="23"/>
        </w:rPr>
        <w:t>Reviewer</w:t>
      </w:r>
      <w:r>
        <w:rPr>
          <w:rFonts w:ascii="Segoe UI" w:hAnsi="Segoe UI" w:cs="Segoe UI"/>
          <w:color w:val="212121"/>
          <w:sz w:val="23"/>
          <w:szCs w:val="23"/>
        </w:rPr>
        <w:t xml:space="preserve"> 2 also offers a useful suggestion for a design that would manipulate Deepfake detection awareness rather than simply measuring it</w:t>
      </w:r>
      <w:r w:rsidRPr="006F5051">
        <w:rPr>
          <w:rFonts w:ascii="Segoe UI" w:hAnsi="Segoe UI" w:cs="Segoe UI"/>
          <w:color w:val="212121"/>
          <w:sz w:val="23"/>
          <w:szCs w:val="23"/>
        </w:rPr>
        <w:t>. Perhaps more concerning, Reviewer 3 questions whether the measures of Deepfake detection in Experiment 6 are adequate for capturing whether participants really were able to distinguish genuine content from deepfaked content.</w:t>
      </w:r>
    </w:p>
    <w:p w14:paraId="61C59CEA" w14:textId="049A8BFA" w:rsidR="00DA3BAE" w:rsidRDefault="00DA3BAE" w:rsidP="00DA2D5E">
      <w:pPr>
        <w:pStyle w:val="NormalWeb"/>
        <w:shd w:val="clear" w:color="auto" w:fill="FFFFFF"/>
        <w:rPr>
          <w:rFonts w:ascii="Segoe UI" w:hAnsi="Segoe UI" w:cs="Segoe UI"/>
          <w:color w:val="212121"/>
          <w:sz w:val="23"/>
          <w:szCs w:val="23"/>
        </w:rPr>
      </w:pPr>
      <w:r w:rsidRPr="00DA3BAE">
        <w:rPr>
          <w:rFonts w:ascii="Segoe UI" w:hAnsi="Segoe UI" w:cs="Segoe UI"/>
          <w:b/>
          <w:bCs/>
          <w:color w:val="212121"/>
          <w:sz w:val="23"/>
          <w:szCs w:val="23"/>
        </w:rPr>
        <w:lastRenderedPageBreak/>
        <w:t>Authors</w:t>
      </w:r>
      <w:r>
        <w:rPr>
          <w:rFonts w:ascii="Segoe UI" w:hAnsi="Segoe UI" w:cs="Segoe UI"/>
          <w:color w:val="212121"/>
          <w:sz w:val="23"/>
          <w:szCs w:val="23"/>
        </w:rPr>
        <w:t>: The Editor asks here: “</w:t>
      </w:r>
      <w:r w:rsidRPr="0060582D">
        <w:rPr>
          <w:rFonts w:ascii="Segoe UI" w:hAnsi="Segoe UI" w:cs="Segoe UI"/>
          <w:i/>
          <w:iCs/>
          <w:color w:val="212121"/>
          <w:sz w:val="23"/>
          <w:szCs w:val="23"/>
        </w:rPr>
        <w:t>how is this different from watching a movie where you know the story is pure fiction?</w:t>
      </w:r>
      <w:r>
        <w:rPr>
          <w:rFonts w:ascii="Segoe UI" w:hAnsi="Segoe UI" w:cs="Segoe UI"/>
          <w:color w:val="212121"/>
          <w:sz w:val="23"/>
          <w:szCs w:val="23"/>
        </w:rPr>
        <w:t xml:space="preserve">”. </w:t>
      </w:r>
      <w:r w:rsidR="00AB683B">
        <w:rPr>
          <w:rFonts w:ascii="Segoe UI" w:hAnsi="Segoe UI" w:cs="Segoe UI"/>
          <w:color w:val="212121"/>
          <w:sz w:val="23"/>
          <w:szCs w:val="23"/>
        </w:rPr>
        <w:t xml:space="preserve">It’s worth bearing in mind </w:t>
      </w:r>
      <w:r>
        <w:rPr>
          <w:rFonts w:ascii="Segoe UI" w:hAnsi="Segoe UI" w:cs="Segoe UI"/>
          <w:color w:val="212121"/>
          <w:sz w:val="23"/>
          <w:szCs w:val="23"/>
        </w:rPr>
        <w:t xml:space="preserve">that participants did </w:t>
      </w:r>
      <w:r w:rsidRPr="0060582D">
        <w:rPr>
          <w:rFonts w:ascii="Segoe UI" w:hAnsi="Segoe UI" w:cs="Segoe UI"/>
          <w:i/>
          <w:iCs/>
          <w:color w:val="212121"/>
          <w:sz w:val="23"/>
          <w:szCs w:val="23"/>
        </w:rPr>
        <w:t>not</w:t>
      </w:r>
      <w:r>
        <w:rPr>
          <w:rFonts w:ascii="Segoe UI" w:hAnsi="Segoe UI" w:cs="Segoe UI"/>
          <w:color w:val="212121"/>
          <w:sz w:val="23"/>
          <w:szCs w:val="23"/>
        </w:rPr>
        <w:t xml:space="preserve"> know which condition they had been assigned to at any point </w:t>
      </w:r>
      <w:r w:rsidR="00AB683B">
        <w:rPr>
          <w:rFonts w:ascii="Segoe UI" w:hAnsi="Segoe UI" w:cs="Segoe UI"/>
          <w:color w:val="212121"/>
          <w:sz w:val="23"/>
          <w:szCs w:val="23"/>
        </w:rPr>
        <w:t xml:space="preserve">during </w:t>
      </w:r>
      <w:r>
        <w:rPr>
          <w:rFonts w:ascii="Segoe UI" w:hAnsi="Segoe UI" w:cs="Segoe UI"/>
          <w:color w:val="212121"/>
          <w:sz w:val="23"/>
          <w:szCs w:val="23"/>
        </w:rPr>
        <w:t>the study. As far as they were concerned the content they were watching was authentic in nature</w:t>
      </w:r>
      <w:r w:rsidR="0060582D">
        <w:rPr>
          <w:rFonts w:ascii="Segoe UI" w:hAnsi="Segoe UI" w:cs="Segoe UI"/>
          <w:color w:val="212121"/>
          <w:sz w:val="23"/>
          <w:szCs w:val="23"/>
        </w:rPr>
        <w:t xml:space="preserve">, and they were only informed about that the </w:t>
      </w:r>
      <w:r w:rsidR="00AB683B">
        <w:rPr>
          <w:rFonts w:ascii="Segoe UI" w:hAnsi="Segoe UI" w:cs="Segoe UI"/>
          <w:color w:val="212121"/>
          <w:sz w:val="23"/>
          <w:szCs w:val="23"/>
        </w:rPr>
        <w:t xml:space="preserve">content </w:t>
      </w:r>
      <w:r w:rsidR="0060582D" w:rsidRPr="0060582D">
        <w:rPr>
          <w:rFonts w:ascii="Segoe UI" w:hAnsi="Segoe UI" w:cs="Segoe UI"/>
          <w:i/>
          <w:iCs/>
          <w:color w:val="212121"/>
          <w:sz w:val="23"/>
          <w:szCs w:val="23"/>
        </w:rPr>
        <w:t>may</w:t>
      </w:r>
      <w:r w:rsidR="0060582D">
        <w:rPr>
          <w:rFonts w:ascii="Segoe UI" w:hAnsi="Segoe UI" w:cs="Segoe UI"/>
          <w:color w:val="212121"/>
          <w:sz w:val="23"/>
          <w:szCs w:val="23"/>
        </w:rPr>
        <w:t xml:space="preserve"> have been Deepfaked </w:t>
      </w:r>
      <w:r w:rsidR="00AB683B">
        <w:rPr>
          <w:rFonts w:ascii="Segoe UI" w:hAnsi="Segoe UI" w:cs="Segoe UI"/>
          <w:color w:val="212121"/>
          <w:sz w:val="23"/>
          <w:szCs w:val="23"/>
        </w:rPr>
        <w:t>at the very end of the study</w:t>
      </w:r>
      <w:r>
        <w:rPr>
          <w:rFonts w:ascii="Segoe UI" w:hAnsi="Segoe UI" w:cs="Segoe UI"/>
          <w:color w:val="212121"/>
          <w:sz w:val="23"/>
          <w:szCs w:val="23"/>
        </w:rPr>
        <w:t xml:space="preserve">. </w:t>
      </w:r>
    </w:p>
    <w:p w14:paraId="266B8376" w14:textId="1A4801B2" w:rsidR="0079087B" w:rsidRDefault="0060582D" w:rsidP="00940144">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We also agree with the Editor’s second point that “</w:t>
      </w:r>
      <w:r w:rsidRPr="0060582D">
        <w:rPr>
          <w:rFonts w:ascii="Segoe UI" w:hAnsi="Segoe UI" w:cs="Segoe UI"/>
          <w:i/>
          <w:iCs/>
          <w:color w:val="212121"/>
          <w:sz w:val="23"/>
          <w:szCs w:val="23"/>
        </w:rPr>
        <w:t>as long as the story is compelling, it is certain to produce an emotional response</w:t>
      </w:r>
      <w:r>
        <w:rPr>
          <w:rFonts w:ascii="Segoe UI" w:hAnsi="Segoe UI" w:cs="Segoe UI"/>
          <w:color w:val="212121"/>
          <w:sz w:val="23"/>
          <w:szCs w:val="23"/>
        </w:rPr>
        <w:t xml:space="preserve">”. This is one of the dangers of Deepfakes – by conveying compelling information they can bias what people think and feel, despite clear audio and visual cues signaling that what one is watching is likely to be fake. </w:t>
      </w:r>
      <w:r w:rsidR="00AB683B">
        <w:rPr>
          <w:rFonts w:ascii="Segoe UI" w:hAnsi="Segoe UI" w:cs="Segoe UI"/>
          <w:color w:val="212121"/>
          <w:sz w:val="23"/>
          <w:szCs w:val="23"/>
        </w:rPr>
        <w:t xml:space="preserve">We now include </w:t>
      </w:r>
      <w:r w:rsidR="0079087B">
        <w:rPr>
          <w:rFonts w:ascii="Segoe UI" w:hAnsi="Segoe UI" w:cs="Segoe UI"/>
          <w:color w:val="212121"/>
          <w:sz w:val="23"/>
          <w:szCs w:val="23"/>
        </w:rPr>
        <w:t xml:space="preserve">new </w:t>
      </w:r>
      <w:r w:rsidR="00AB683B">
        <w:rPr>
          <w:rFonts w:ascii="Segoe UI" w:hAnsi="Segoe UI" w:cs="Segoe UI"/>
          <w:color w:val="212121"/>
          <w:sz w:val="23"/>
          <w:szCs w:val="23"/>
        </w:rPr>
        <w:t>material in the General Discussion unpacking this issue (see p.42).</w:t>
      </w:r>
      <w:r w:rsidR="0079087B">
        <w:rPr>
          <w:rFonts w:ascii="Segoe UI" w:hAnsi="Segoe UI" w:cs="Segoe UI"/>
          <w:color w:val="212121"/>
          <w:sz w:val="23"/>
          <w:szCs w:val="23"/>
        </w:rPr>
        <w:t xml:space="preserve"> We have also included a new section discussing open questions and future directions for psychological research on Deepfakes (see p.43-50)</w:t>
      </w:r>
    </w:p>
    <w:p w14:paraId="56594E5A" w14:textId="62B30F18" w:rsidR="006F5051" w:rsidRDefault="0079087B" w:rsidP="006F505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w:t>
      </w:r>
      <w:r w:rsidR="006F5051">
        <w:rPr>
          <w:rFonts w:ascii="Segoe UI" w:hAnsi="Segoe UI" w:cs="Segoe UI"/>
          <w:color w:val="212121"/>
          <w:sz w:val="23"/>
          <w:szCs w:val="23"/>
        </w:rPr>
        <w:t xml:space="preserve">have </w:t>
      </w:r>
      <w:r>
        <w:rPr>
          <w:rFonts w:ascii="Segoe UI" w:hAnsi="Segoe UI" w:cs="Segoe UI"/>
          <w:color w:val="212121"/>
          <w:sz w:val="23"/>
          <w:szCs w:val="23"/>
        </w:rPr>
        <w:t xml:space="preserve">also acknowledge the limitations of our approach to Deepfake detection (see p.51) and </w:t>
      </w:r>
      <w:r w:rsidR="00227EF8">
        <w:rPr>
          <w:rFonts w:ascii="Segoe UI" w:hAnsi="Segoe UI" w:cs="Segoe UI"/>
          <w:color w:val="212121"/>
          <w:sz w:val="23"/>
          <w:szCs w:val="23"/>
        </w:rPr>
        <w:t xml:space="preserve">added </w:t>
      </w:r>
      <w:r w:rsidR="006F5051" w:rsidRPr="00940144">
        <w:rPr>
          <w:rFonts w:ascii="Segoe UI" w:hAnsi="Segoe UI" w:cs="Segoe UI"/>
          <w:color w:val="212121"/>
          <w:sz w:val="23"/>
          <w:szCs w:val="23"/>
        </w:rPr>
        <w:t>Reviewer</w:t>
      </w:r>
      <w:r w:rsidR="006F5051">
        <w:rPr>
          <w:rFonts w:ascii="Segoe UI" w:hAnsi="Segoe UI" w:cs="Segoe UI"/>
          <w:color w:val="212121"/>
          <w:sz w:val="23"/>
          <w:szCs w:val="23"/>
        </w:rPr>
        <w:t xml:space="preserve"> 2’s suggestion for a design that would manipulate Deepfake detection awareness rather than simply measuring it (</w:t>
      </w:r>
      <w:r w:rsidR="0002672B">
        <w:rPr>
          <w:rFonts w:ascii="Segoe UI" w:hAnsi="Segoe UI" w:cs="Segoe UI"/>
          <w:color w:val="212121"/>
          <w:sz w:val="23"/>
          <w:szCs w:val="23"/>
        </w:rPr>
        <w:t xml:space="preserve">see our response to Reviewer 2 and </w:t>
      </w:r>
      <w:r w:rsidR="006F5051">
        <w:rPr>
          <w:rFonts w:ascii="Segoe UI" w:hAnsi="Segoe UI" w:cs="Segoe UI"/>
          <w:color w:val="212121"/>
          <w:sz w:val="23"/>
          <w:szCs w:val="23"/>
        </w:rPr>
        <w:t xml:space="preserve">changes on </w:t>
      </w:r>
      <w:r w:rsidR="006F5051" w:rsidRPr="0079087B">
        <w:rPr>
          <w:rFonts w:ascii="Segoe UI" w:hAnsi="Segoe UI" w:cs="Segoe UI"/>
          <w:color w:val="212121"/>
          <w:sz w:val="23"/>
          <w:szCs w:val="23"/>
        </w:rPr>
        <w:t>p.</w:t>
      </w:r>
      <w:r w:rsidRPr="0079087B">
        <w:rPr>
          <w:rFonts w:ascii="Segoe UI" w:hAnsi="Segoe UI" w:cs="Segoe UI"/>
          <w:color w:val="212121"/>
          <w:sz w:val="23"/>
          <w:szCs w:val="23"/>
        </w:rPr>
        <w:t>51</w:t>
      </w:r>
      <w:r w:rsidR="006F5051">
        <w:rPr>
          <w:rFonts w:ascii="Segoe UI" w:hAnsi="Segoe UI" w:cs="Segoe UI"/>
          <w:color w:val="212121"/>
          <w:sz w:val="23"/>
          <w:szCs w:val="23"/>
        </w:rPr>
        <w:t xml:space="preserve">) and </w:t>
      </w:r>
      <w:r w:rsidR="006F5051" w:rsidRPr="006F5051">
        <w:rPr>
          <w:rFonts w:ascii="Segoe UI" w:hAnsi="Segoe UI" w:cs="Segoe UI"/>
          <w:color w:val="212121"/>
          <w:sz w:val="23"/>
          <w:szCs w:val="23"/>
        </w:rPr>
        <w:t>responded to Reviewer 3’s questions about Deepfake detection in Experiment 6 (</w:t>
      </w:r>
      <w:r w:rsidR="006F5051">
        <w:rPr>
          <w:rFonts w:ascii="Segoe UI" w:hAnsi="Segoe UI" w:cs="Segoe UI"/>
          <w:color w:val="212121"/>
          <w:sz w:val="23"/>
          <w:szCs w:val="23"/>
        </w:rPr>
        <w:t>see our responses to Reviewer 3).</w:t>
      </w:r>
    </w:p>
    <w:p w14:paraId="60C37D54" w14:textId="13723CA1" w:rsidR="00DA2D5E" w:rsidRDefault="006F5051" w:rsidP="00DA2D5E">
      <w:pPr>
        <w:pStyle w:val="NormalWeb"/>
        <w:shd w:val="clear" w:color="auto" w:fill="FFFFFF"/>
        <w:rPr>
          <w:rFonts w:ascii="Segoe UI" w:hAnsi="Segoe UI" w:cs="Segoe UI"/>
          <w:color w:val="212121"/>
          <w:sz w:val="23"/>
          <w:szCs w:val="23"/>
        </w:rPr>
      </w:pPr>
      <w:r w:rsidRPr="006F5051">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Other reviewers questioned the contribution of the work as w</w:t>
      </w:r>
      <w:r w:rsidR="00DA2D5E" w:rsidRPr="000C6FA0">
        <w:rPr>
          <w:rFonts w:ascii="Segoe UI" w:hAnsi="Segoe UI" w:cs="Segoe UI"/>
          <w:color w:val="212121"/>
          <w:sz w:val="23"/>
          <w:szCs w:val="23"/>
        </w:rPr>
        <w:t>ell, with R1 noting that the work feels a “bit tautological; a piece of content becomes a "deepfake" when it has been manipulated so seamlessly that it appears as if it were genuine content.” R2 echoes this point almost identically, stating, “Deepfakes, by definition, refer to videos that are believable/seemingly authentic fakes that can deceive viewers.”</w:t>
      </w:r>
      <w:r w:rsidR="00DA2D5E">
        <w:rPr>
          <w:rFonts w:ascii="Segoe UI" w:hAnsi="Segoe UI" w:cs="Segoe UI"/>
          <w:color w:val="212121"/>
          <w:sz w:val="23"/>
          <w:szCs w:val="23"/>
        </w:rPr>
        <w:t xml:space="preserve">  This again raises the question that I posed above, which is what is the contribution of knowing that something that has been designed to replicate genuine content produces similar psychological responses to actual genuine content? All reviewers have additional insightful comments about strength of contribution. I urge the authors to consider these comments carefully.</w:t>
      </w:r>
    </w:p>
    <w:p w14:paraId="5E18DF49" w14:textId="3D8DDDD2" w:rsidR="00257827" w:rsidRDefault="006F5051" w:rsidP="00DA2D5E">
      <w:pPr>
        <w:pStyle w:val="NormalWeb"/>
        <w:shd w:val="clear" w:color="auto" w:fill="FFFFFF"/>
        <w:rPr>
          <w:rFonts w:ascii="Segoe UI" w:hAnsi="Segoe UI" w:cs="Segoe UI"/>
          <w:color w:val="212121"/>
          <w:sz w:val="23"/>
          <w:szCs w:val="23"/>
        </w:rPr>
      </w:pPr>
      <w:r w:rsidRPr="006F5051">
        <w:rPr>
          <w:rFonts w:ascii="Segoe UI" w:hAnsi="Segoe UI" w:cs="Segoe UI"/>
          <w:b/>
          <w:bCs/>
          <w:color w:val="212121"/>
          <w:sz w:val="23"/>
          <w:szCs w:val="23"/>
        </w:rPr>
        <w:t>Authors</w:t>
      </w:r>
      <w:r>
        <w:rPr>
          <w:rFonts w:ascii="Segoe UI" w:hAnsi="Segoe UI" w:cs="Segoe UI"/>
          <w:color w:val="212121"/>
          <w:sz w:val="23"/>
          <w:szCs w:val="23"/>
        </w:rPr>
        <w:t>: We respond fully to Reviewer 1</w:t>
      </w:r>
      <w:r w:rsidR="005A5F8D">
        <w:rPr>
          <w:rFonts w:ascii="Segoe UI" w:hAnsi="Segoe UI" w:cs="Segoe UI"/>
          <w:color w:val="212121"/>
          <w:sz w:val="23"/>
          <w:szCs w:val="23"/>
        </w:rPr>
        <w:t xml:space="preserve"> and 2</w:t>
      </w:r>
      <w:r>
        <w:rPr>
          <w:rFonts w:ascii="Segoe UI" w:hAnsi="Segoe UI" w:cs="Segoe UI"/>
          <w:color w:val="212121"/>
          <w:sz w:val="23"/>
          <w:szCs w:val="23"/>
        </w:rPr>
        <w:t xml:space="preserve">’s point about tautology </w:t>
      </w:r>
      <w:r w:rsidR="005A5F8D">
        <w:rPr>
          <w:rFonts w:ascii="Segoe UI" w:hAnsi="Segoe UI" w:cs="Segoe UI"/>
          <w:color w:val="212121"/>
          <w:sz w:val="23"/>
          <w:szCs w:val="23"/>
        </w:rPr>
        <w:t>and believability below</w:t>
      </w:r>
      <w:r>
        <w:rPr>
          <w:rFonts w:ascii="Segoe UI" w:hAnsi="Segoe UI" w:cs="Segoe UI"/>
          <w:color w:val="212121"/>
          <w:sz w:val="23"/>
          <w:szCs w:val="23"/>
        </w:rPr>
        <w:t>. But to briefly preface</w:t>
      </w:r>
      <w:r w:rsidR="006F4E20">
        <w:rPr>
          <w:rFonts w:ascii="Segoe UI" w:hAnsi="Segoe UI" w:cs="Segoe UI"/>
          <w:color w:val="212121"/>
          <w:sz w:val="23"/>
          <w:szCs w:val="23"/>
        </w:rPr>
        <w:t xml:space="preserve"> those arguments</w:t>
      </w:r>
      <w:r w:rsidR="00257827">
        <w:rPr>
          <w:rFonts w:ascii="Segoe UI" w:hAnsi="Segoe UI" w:cs="Segoe UI"/>
          <w:color w:val="212121"/>
          <w:sz w:val="23"/>
          <w:szCs w:val="23"/>
        </w:rPr>
        <w:t xml:space="preserve">, </w:t>
      </w:r>
      <w:r w:rsidR="003749A0">
        <w:rPr>
          <w:rFonts w:ascii="Segoe UI" w:hAnsi="Segoe UI" w:cs="Segoe UI"/>
          <w:color w:val="212121"/>
          <w:sz w:val="23"/>
          <w:szCs w:val="23"/>
        </w:rPr>
        <w:t xml:space="preserve">we don’t believe that its </w:t>
      </w:r>
      <w:r w:rsidR="008175E4">
        <w:rPr>
          <w:rFonts w:ascii="Segoe UI" w:hAnsi="Segoe UI" w:cs="Segoe UI"/>
          <w:color w:val="212121"/>
          <w:sz w:val="23"/>
          <w:szCs w:val="23"/>
        </w:rPr>
        <w:t xml:space="preserve">accurate to say that </w:t>
      </w:r>
      <w:r w:rsidR="00257827">
        <w:rPr>
          <w:rFonts w:ascii="Segoe UI" w:hAnsi="Segoe UI" w:cs="Segoe UI"/>
          <w:color w:val="212121"/>
          <w:sz w:val="23"/>
          <w:szCs w:val="23"/>
        </w:rPr>
        <w:t>“</w:t>
      </w:r>
      <w:r w:rsidR="00257827" w:rsidRPr="000C6FA0">
        <w:rPr>
          <w:rFonts w:ascii="Segoe UI" w:hAnsi="Segoe UI" w:cs="Segoe UI"/>
          <w:i/>
          <w:iCs/>
          <w:color w:val="212121"/>
          <w:sz w:val="23"/>
          <w:szCs w:val="23"/>
        </w:rPr>
        <w:t>a piece of content becomes a deepfake when it has been manipulated so seamlessly that it appears as if it were genuine content</w:t>
      </w:r>
      <w:r w:rsidR="00257827">
        <w:rPr>
          <w:rFonts w:ascii="Segoe UI" w:hAnsi="Segoe UI" w:cs="Segoe UI"/>
          <w:color w:val="212121"/>
          <w:sz w:val="23"/>
          <w:szCs w:val="23"/>
        </w:rPr>
        <w:t>”.</w:t>
      </w:r>
      <w:r w:rsidR="005A5F8D">
        <w:rPr>
          <w:rFonts w:ascii="Segoe UI" w:hAnsi="Segoe UI" w:cs="Segoe UI"/>
          <w:color w:val="212121"/>
          <w:sz w:val="23"/>
          <w:szCs w:val="23"/>
        </w:rPr>
        <w:t xml:space="preserve"> Or that “</w:t>
      </w:r>
      <w:r w:rsidR="005A5F8D" w:rsidRPr="000C6FA0">
        <w:rPr>
          <w:rFonts w:ascii="Segoe UI" w:hAnsi="Segoe UI" w:cs="Segoe UI"/>
          <w:i/>
          <w:iCs/>
          <w:color w:val="212121"/>
          <w:sz w:val="23"/>
          <w:szCs w:val="23"/>
        </w:rPr>
        <w:t>Deepfakes, by definition, refer to videos that are believable/seemingly authentic fakes that can deceive viewers</w:t>
      </w:r>
      <w:r w:rsidR="005A5F8D">
        <w:rPr>
          <w:rFonts w:ascii="Segoe UI" w:hAnsi="Segoe UI" w:cs="Segoe UI"/>
          <w:color w:val="212121"/>
          <w:sz w:val="23"/>
          <w:szCs w:val="23"/>
        </w:rPr>
        <w:t>”.</w:t>
      </w:r>
    </w:p>
    <w:p w14:paraId="109E7F31" w14:textId="7DB601FC" w:rsidR="002529FA" w:rsidRDefault="0079087B" w:rsidP="006F4E2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As we now state in the revised manuscript</w:t>
      </w:r>
      <w:r w:rsidR="00AC3485">
        <w:rPr>
          <w:rFonts w:ascii="Segoe UI" w:hAnsi="Segoe UI" w:cs="Segoe UI"/>
          <w:color w:val="212121"/>
          <w:sz w:val="23"/>
          <w:szCs w:val="23"/>
        </w:rPr>
        <w:t>,</w:t>
      </w:r>
      <w:r w:rsidR="00F51EC5">
        <w:rPr>
          <w:rFonts w:ascii="Segoe UI" w:hAnsi="Segoe UI" w:cs="Segoe UI"/>
          <w:color w:val="212121"/>
          <w:sz w:val="23"/>
          <w:szCs w:val="23"/>
        </w:rPr>
        <w:t xml:space="preserve"> </w:t>
      </w:r>
      <w:r w:rsidR="002529FA">
        <w:rPr>
          <w:rFonts w:ascii="Segoe UI" w:hAnsi="Segoe UI" w:cs="Segoe UI"/>
          <w:color w:val="212121"/>
          <w:sz w:val="23"/>
          <w:szCs w:val="23"/>
        </w:rPr>
        <w:t xml:space="preserve">AI-generated </w:t>
      </w:r>
      <w:r w:rsidR="006F4E20">
        <w:rPr>
          <w:rFonts w:ascii="Segoe UI" w:hAnsi="Segoe UI" w:cs="Segoe UI"/>
          <w:color w:val="212121"/>
          <w:sz w:val="23"/>
          <w:szCs w:val="23"/>
        </w:rPr>
        <w:t xml:space="preserve">media can be divided into two broad categories. The first involves the use of AI to generate videos, images, audio, and text of individuals who do </w:t>
      </w:r>
      <w:r w:rsidR="006F4E20" w:rsidRPr="006F4E20">
        <w:rPr>
          <w:rFonts w:ascii="Segoe UI" w:hAnsi="Segoe UI" w:cs="Segoe UI"/>
          <w:i/>
          <w:iCs/>
          <w:color w:val="212121"/>
          <w:sz w:val="23"/>
          <w:szCs w:val="23"/>
        </w:rPr>
        <w:t>not</w:t>
      </w:r>
      <w:r w:rsidR="006F4E20">
        <w:rPr>
          <w:rFonts w:ascii="Segoe UI" w:hAnsi="Segoe UI" w:cs="Segoe UI"/>
          <w:color w:val="212121"/>
          <w:sz w:val="23"/>
          <w:szCs w:val="23"/>
        </w:rPr>
        <w:t xml:space="preserve"> exist (e.g., see </w:t>
      </w:r>
      <w:hyperlink r:id="rId8" w:history="1">
        <w:r w:rsidR="006F4E20" w:rsidRPr="00D252CD">
          <w:rPr>
            <w:rStyle w:val="Hyperlink"/>
            <w:rFonts w:ascii="Segoe UI" w:hAnsi="Segoe UI" w:cs="Segoe UI"/>
            <w:sz w:val="23"/>
            <w:szCs w:val="23"/>
          </w:rPr>
          <w:t>https://this-person-does-not-exist.com/en</w:t>
        </w:r>
      </w:hyperlink>
      <w:r w:rsidR="006F4E20">
        <w:rPr>
          <w:rFonts w:ascii="Segoe UI" w:hAnsi="Segoe UI" w:cs="Segoe UI"/>
          <w:color w:val="212121"/>
          <w:sz w:val="23"/>
          <w:szCs w:val="23"/>
        </w:rPr>
        <w:t xml:space="preserve">, </w:t>
      </w:r>
      <w:hyperlink r:id="rId9" w:history="1">
        <w:r w:rsidR="006F4E20" w:rsidRPr="00D252CD">
          <w:rPr>
            <w:rStyle w:val="Hyperlink"/>
            <w:rFonts w:ascii="Segoe UI" w:hAnsi="Segoe UI" w:cs="Segoe UI"/>
            <w:sz w:val="23"/>
            <w:szCs w:val="23"/>
          </w:rPr>
          <w:t>https://www.resemble.ai/</w:t>
        </w:r>
      </w:hyperlink>
      <w:r w:rsidR="006F4E20">
        <w:rPr>
          <w:rFonts w:ascii="Segoe UI" w:hAnsi="Segoe UI" w:cs="Segoe UI"/>
          <w:color w:val="212121"/>
          <w:sz w:val="23"/>
          <w:szCs w:val="23"/>
        </w:rPr>
        <w:t xml:space="preserve">, and </w:t>
      </w:r>
      <w:hyperlink r:id="rId10" w:history="1">
        <w:r w:rsidR="006F4E20" w:rsidRPr="00D252CD">
          <w:rPr>
            <w:rStyle w:val="Hyperlink"/>
            <w:rFonts w:ascii="Segoe UI" w:hAnsi="Segoe UI" w:cs="Segoe UI"/>
            <w:sz w:val="23"/>
            <w:szCs w:val="23"/>
          </w:rPr>
          <w:t>https://openai.com/blog/openai-api/</w:t>
        </w:r>
      </w:hyperlink>
      <w:r w:rsidR="006F4E20">
        <w:rPr>
          <w:rFonts w:ascii="Segoe UI" w:hAnsi="Segoe UI" w:cs="Segoe UI"/>
          <w:color w:val="212121"/>
          <w:sz w:val="23"/>
          <w:szCs w:val="23"/>
        </w:rPr>
        <w:t xml:space="preserve">). </w:t>
      </w:r>
      <w:r w:rsidR="002529FA">
        <w:rPr>
          <w:rFonts w:ascii="Segoe UI" w:hAnsi="Segoe UI" w:cs="Segoe UI"/>
          <w:color w:val="212121"/>
          <w:sz w:val="23"/>
          <w:szCs w:val="23"/>
        </w:rPr>
        <w:t xml:space="preserve">This category is known as synthetic media. </w:t>
      </w:r>
    </w:p>
    <w:p w14:paraId="688B97C9" w14:textId="177969B5" w:rsidR="00F51EC5" w:rsidRDefault="006F4E20" w:rsidP="006F4E2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lastRenderedPageBreak/>
        <w:t xml:space="preserve">The second involves the use of AI to generate or manipulate videos, images, audio, and text of individuals who </w:t>
      </w:r>
      <w:r w:rsidRPr="00A8055A">
        <w:rPr>
          <w:rFonts w:ascii="Segoe UI" w:hAnsi="Segoe UI" w:cs="Segoe UI"/>
          <w:i/>
          <w:iCs/>
          <w:color w:val="212121"/>
          <w:sz w:val="23"/>
          <w:szCs w:val="23"/>
        </w:rPr>
        <w:t>do</w:t>
      </w:r>
      <w:r>
        <w:rPr>
          <w:rFonts w:ascii="Segoe UI" w:hAnsi="Segoe UI" w:cs="Segoe UI"/>
          <w:color w:val="212121"/>
          <w:sz w:val="23"/>
          <w:szCs w:val="23"/>
        </w:rPr>
        <w:t xml:space="preserve"> exist. It is this class of media that is commonly referred to as ‘Deepfakes’</w:t>
      </w:r>
      <w:r w:rsidR="00F51EC5">
        <w:rPr>
          <w:rFonts w:ascii="Segoe UI" w:hAnsi="Segoe UI" w:cs="Segoe UI"/>
          <w:color w:val="212121"/>
          <w:sz w:val="23"/>
          <w:szCs w:val="23"/>
        </w:rPr>
        <w:t>.</w:t>
      </w:r>
      <w:r>
        <w:rPr>
          <w:rFonts w:ascii="Segoe UI" w:hAnsi="Segoe UI" w:cs="Segoe UI"/>
          <w:color w:val="212121"/>
          <w:sz w:val="23"/>
          <w:szCs w:val="23"/>
        </w:rPr>
        <w:t xml:space="preserve"> </w:t>
      </w:r>
      <w:r w:rsidR="00F51EC5">
        <w:rPr>
          <w:rFonts w:ascii="Segoe UI" w:hAnsi="Segoe UI" w:cs="Segoe UI"/>
          <w:color w:val="212121"/>
          <w:sz w:val="23"/>
          <w:szCs w:val="23"/>
        </w:rPr>
        <w:t xml:space="preserve">Deepfakes can </w:t>
      </w:r>
      <w:r>
        <w:rPr>
          <w:rFonts w:ascii="Segoe UI" w:hAnsi="Segoe UI" w:cs="Segoe UI"/>
          <w:color w:val="212121"/>
          <w:sz w:val="23"/>
          <w:szCs w:val="23"/>
        </w:rPr>
        <w:t xml:space="preserve">involve </w:t>
      </w:r>
      <w:r w:rsidR="00F51EC5">
        <w:rPr>
          <w:rFonts w:ascii="Segoe UI" w:hAnsi="Segoe UI" w:cs="Segoe UI"/>
          <w:color w:val="212121"/>
          <w:sz w:val="23"/>
          <w:szCs w:val="23"/>
        </w:rPr>
        <w:t xml:space="preserve">mimicking a person’s image (photo), actions (video), voice (audio) or writing style (text). </w:t>
      </w:r>
      <w:r w:rsidR="00AC3485">
        <w:rPr>
          <w:rFonts w:ascii="Segoe UI" w:hAnsi="Segoe UI" w:cs="Segoe UI"/>
          <w:color w:val="212121"/>
          <w:sz w:val="23"/>
          <w:szCs w:val="23"/>
        </w:rPr>
        <w:t>As such</w:t>
      </w:r>
      <w:r w:rsidR="00F51EC5">
        <w:rPr>
          <w:rFonts w:ascii="Segoe UI" w:hAnsi="Segoe UI" w:cs="Segoe UI"/>
          <w:color w:val="212121"/>
          <w:sz w:val="23"/>
          <w:szCs w:val="23"/>
        </w:rPr>
        <w:t xml:space="preserve">, </w:t>
      </w:r>
      <w:r>
        <w:rPr>
          <w:rFonts w:ascii="Segoe UI" w:hAnsi="Segoe UI" w:cs="Segoe UI"/>
          <w:color w:val="212121"/>
          <w:sz w:val="23"/>
          <w:szCs w:val="23"/>
        </w:rPr>
        <w:t xml:space="preserve">Deepfakes are defined </w:t>
      </w:r>
      <w:r w:rsidR="00AC3485">
        <w:rPr>
          <w:rFonts w:ascii="Segoe UI" w:hAnsi="Segoe UI" w:cs="Segoe UI"/>
          <w:color w:val="212121"/>
          <w:sz w:val="23"/>
          <w:szCs w:val="23"/>
        </w:rPr>
        <w:t xml:space="preserve">by </w:t>
      </w:r>
      <w:r>
        <w:rPr>
          <w:rFonts w:ascii="Segoe UI" w:hAnsi="Segoe UI" w:cs="Segoe UI"/>
          <w:color w:val="212121"/>
          <w:sz w:val="23"/>
          <w:szCs w:val="23"/>
        </w:rPr>
        <w:t xml:space="preserve">two properties: (a) how they </w:t>
      </w:r>
      <w:r w:rsidR="00F51EC5">
        <w:rPr>
          <w:rFonts w:ascii="Segoe UI" w:hAnsi="Segoe UI" w:cs="Segoe UI"/>
          <w:color w:val="212121"/>
          <w:sz w:val="23"/>
          <w:szCs w:val="23"/>
        </w:rPr>
        <w:t xml:space="preserve">are </w:t>
      </w:r>
      <w:r>
        <w:rPr>
          <w:rFonts w:ascii="Segoe UI" w:hAnsi="Segoe UI" w:cs="Segoe UI"/>
          <w:color w:val="212121"/>
          <w:sz w:val="23"/>
          <w:szCs w:val="23"/>
        </w:rPr>
        <w:t>created (</w:t>
      </w:r>
      <w:r w:rsidR="00F51EC5">
        <w:rPr>
          <w:rFonts w:ascii="Segoe UI" w:hAnsi="Segoe UI" w:cs="Segoe UI"/>
          <w:color w:val="212121"/>
          <w:sz w:val="23"/>
          <w:szCs w:val="23"/>
        </w:rPr>
        <w:t xml:space="preserve">using </w:t>
      </w:r>
      <w:r>
        <w:rPr>
          <w:rFonts w:ascii="Segoe UI" w:hAnsi="Segoe UI" w:cs="Segoe UI"/>
          <w:color w:val="212121"/>
          <w:sz w:val="23"/>
          <w:szCs w:val="23"/>
        </w:rPr>
        <w:t xml:space="preserve">AI), and (b) what type of content is being operated upon by that AI method (i.e., content involving </w:t>
      </w:r>
      <w:r w:rsidRPr="00BF610D">
        <w:rPr>
          <w:rFonts w:ascii="Segoe UI" w:hAnsi="Segoe UI" w:cs="Segoe UI"/>
          <w:i/>
          <w:iCs/>
          <w:color w:val="212121"/>
          <w:sz w:val="23"/>
          <w:szCs w:val="23"/>
        </w:rPr>
        <w:t>existing</w:t>
      </w:r>
      <w:r>
        <w:rPr>
          <w:rFonts w:ascii="Segoe UI" w:hAnsi="Segoe UI" w:cs="Segoe UI"/>
          <w:color w:val="212121"/>
          <w:sz w:val="23"/>
          <w:szCs w:val="23"/>
        </w:rPr>
        <w:t xml:space="preserve"> individuals). </w:t>
      </w:r>
    </w:p>
    <w:p w14:paraId="02F3F952" w14:textId="6A5083D6" w:rsidR="006F4E20" w:rsidRDefault="003749A0" w:rsidP="006F4E20">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w:t>
      </w:r>
      <w:r w:rsidR="00AC3485">
        <w:rPr>
          <w:rFonts w:ascii="Segoe UI" w:hAnsi="Segoe UI" w:cs="Segoe UI"/>
          <w:color w:val="212121"/>
          <w:sz w:val="23"/>
          <w:szCs w:val="23"/>
        </w:rPr>
        <w:t xml:space="preserve">e </w:t>
      </w:r>
      <w:r w:rsidR="00F51EC5">
        <w:rPr>
          <w:rFonts w:ascii="Segoe UI" w:hAnsi="Segoe UI" w:cs="Segoe UI"/>
          <w:color w:val="212121"/>
          <w:sz w:val="23"/>
          <w:szCs w:val="23"/>
        </w:rPr>
        <w:t>don’t believe it</w:t>
      </w:r>
      <w:r w:rsidR="00AC3485">
        <w:rPr>
          <w:rFonts w:ascii="Segoe UI" w:hAnsi="Segoe UI" w:cs="Segoe UI"/>
          <w:color w:val="212121"/>
          <w:sz w:val="23"/>
          <w:szCs w:val="23"/>
        </w:rPr>
        <w:t>’</w:t>
      </w:r>
      <w:r w:rsidR="00F51EC5">
        <w:rPr>
          <w:rFonts w:ascii="Segoe UI" w:hAnsi="Segoe UI" w:cs="Segoe UI"/>
          <w:color w:val="212121"/>
          <w:sz w:val="23"/>
          <w:szCs w:val="23"/>
        </w:rPr>
        <w:t xml:space="preserve">s accurate to define Deepfakes </w:t>
      </w:r>
      <w:r w:rsidR="00AC3485">
        <w:rPr>
          <w:rFonts w:ascii="Segoe UI" w:hAnsi="Segoe UI" w:cs="Segoe UI"/>
          <w:color w:val="212121"/>
          <w:sz w:val="23"/>
          <w:szCs w:val="23"/>
        </w:rPr>
        <w:t xml:space="preserve">using concepts such as </w:t>
      </w:r>
      <w:r w:rsidR="006F4E20">
        <w:rPr>
          <w:rFonts w:ascii="Segoe UI" w:hAnsi="Segoe UI" w:cs="Segoe UI"/>
          <w:color w:val="212121"/>
          <w:sz w:val="23"/>
          <w:szCs w:val="23"/>
        </w:rPr>
        <w:t>believability</w:t>
      </w:r>
      <w:r w:rsidR="00AC3485">
        <w:rPr>
          <w:rFonts w:ascii="Segoe UI" w:hAnsi="Segoe UI" w:cs="Segoe UI"/>
          <w:color w:val="212121"/>
          <w:sz w:val="23"/>
          <w:szCs w:val="23"/>
        </w:rPr>
        <w:t xml:space="preserve">, </w:t>
      </w:r>
      <w:r w:rsidR="006F4E20">
        <w:rPr>
          <w:rFonts w:ascii="Segoe UI" w:hAnsi="Segoe UI" w:cs="Segoe UI"/>
          <w:color w:val="212121"/>
          <w:sz w:val="23"/>
          <w:szCs w:val="23"/>
        </w:rPr>
        <w:t>authenticity</w:t>
      </w:r>
      <w:r w:rsidR="00AC3485">
        <w:rPr>
          <w:rFonts w:ascii="Segoe UI" w:hAnsi="Segoe UI" w:cs="Segoe UI"/>
          <w:color w:val="212121"/>
          <w:sz w:val="23"/>
          <w:szCs w:val="23"/>
        </w:rPr>
        <w:t xml:space="preserve">, or deception. Any type of media (Deepfaked or not) can – in principle - vary along these and other dimensions (e.g., a real photo, painting, CGI, or any other type of media can vary in its believability or perceived authentic). Similarly, any type of media can be used to deceive – not just Deepfakes. </w:t>
      </w:r>
      <w:r>
        <w:rPr>
          <w:rFonts w:ascii="Segoe UI" w:hAnsi="Segoe UI" w:cs="Segoe UI"/>
          <w:color w:val="212121"/>
          <w:sz w:val="23"/>
          <w:szCs w:val="23"/>
        </w:rPr>
        <w:t xml:space="preserve">Importantly, </w:t>
      </w:r>
      <w:r w:rsidR="00AC3485">
        <w:rPr>
          <w:rFonts w:ascii="Segoe UI" w:hAnsi="Segoe UI" w:cs="Segoe UI"/>
          <w:color w:val="212121"/>
          <w:sz w:val="23"/>
          <w:szCs w:val="23"/>
        </w:rPr>
        <w:t xml:space="preserve">not all Deepfakes are used for deceptive purposes (see p.5 for </w:t>
      </w:r>
      <w:r>
        <w:rPr>
          <w:rFonts w:ascii="Segoe UI" w:hAnsi="Segoe UI" w:cs="Segoe UI"/>
          <w:color w:val="212121"/>
          <w:sz w:val="23"/>
          <w:szCs w:val="23"/>
        </w:rPr>
        <w:t xml:space="preserve">many </w:t>
      </w:r>
      <w:r w:rsidR="00AC3485">
        <w:rPr>
          <w:rFonts w:ascii="Segoe UI" w:hAnsi="Segoe UI" w:cs="Segoe UI"/>
          <w:color w:val="212121"/>
          <w:sz w:val="23"/>
          <w:szCs w:val="23"/>
        </w:rPr>
        <w:t>relevant examples</w:t>
      </w:r>
      <w:r w:rsidR="00F837F0">
        <w:rPr>
          <w:rFonts w:ascii="Segoe UI" w:hAnsi="Segoe UI" w:cs="Segoe UI"/>
          <w:color w:val="212121"/>
          <w:sz w:val="23"/>
          <w:szCs w:val="23"/>
        </w:rPr>
        <w:t xml:space="preserve"> of Deepfakes being used for good</w:t>
      </w:r>
      <w:r w:rsidR="00AC3485">
        <w:rPr>
          <w:rFonts w:ascii="Segoe UI" w:hAnsi="Segoe UI" w:cs="Segoe UI"/>
          <w:color w:val="212121"/>
          <w:sz w:val="23"/>
          <w:szCs w:val="23"/>
        </w:rPr>
        <w:t>).</w:t>
      </w:r>
    </w:p>
    <w:p w14:paraId="4DD5416A" w14:textId="51EDC3C5" w:rsidR="00AC1397" w:rsidRDefault="006F4E20" w:rsidP="00257827">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In short, how Deepfakes have been defined by the reviewers, and the premise that they are perfect replicas of genuine content (and thus why wouldn’t they produce similar outcomes) are both problematic. </w:t>
      </w:r>
      <w:r w:rsidR="00AC1397">
        <w:rPr>
          <w:rFonts w:ascii="Segoe UI" w:hAnsi="Segoe UI" w:cs="Segoe UI"/>
          <w:color w:val="212121"/>
          <w:sz w:val="23"/>
          <w:szCs w:val="23"/>
        </w:rPr>
        <w:t xml:space="preserve">Once one </w:t>
      </w:r>
      <w:r w:rsidR="00EE60BD">
        <w:rPr>
          <w:rFonts w:ascii="Segoe UI" w:hAnsi="Segoe UI" w:cs="Segoe UI"/>
          <w:color w:val="212121"/>
          <w:sz w:val="23"/>
          <w:szCs w:val="23"/>
        </w:rPr>
        <w:t xml:space="preserve">sets these </w:t>
      </w:r>
      <w:r w:rsidR="00AC1397">
        <w:rPr>
          <w:rFonts w:ascii="Segoe UI" w:hAnsi="Segoe UI" w:cs="Segoe UI"/>
          <w:color w:val="212121"/>
          <w:sz w:val="23"/>
          <w:szCs w:val="23"/>
        </w:rPr>
        <w:t xml:space="preserve">premises </w:t>
      </w:r>
      <w:r w:rsidR="00EE60BD">
        <w:rPr>
          <w:rFonts w:ascii="Segoe UI" w:hAnsi="Segoe UI" w:cs="Segoe UI"/>
          <w:color w:val="212121"/>
          <w:sz w:val="23"/>
          <w:szCs w:val="23"/>
        </w:rPr>
        <w:t xml:space="preserve">to the side, the </w:t>
      </w:r>
      <w:r w:rsidR="00AC1397">
        <w:rPr>
          <w:rFonts w:ascii="Segoe UI" w:hAnsi="Segoe UI" w:cs="Segoe UI"/>
          <w:color w:val="212121"/>
          <w:sz w:val="23"/>
          <w:szCs w:val="23"/>
        </w:rPr>
        <w:t>novel contribution of our work becomes clear (</w:t>
      </w:r>
      <w:r w:rsidR="00EE60BD">
        <w:rPr>
          <w:rFonts w:ascii="Segoe UI" w:hAnsi="Segoe UI" w:cs="Segoe UI"/>
          <w:color w:val="212121"/>
          <w:sz w:val="23"/>
          <w:szCs w:val="23"/>
        </w:rPr>
        <w:t xml:space="preserve">i.e., that </w:t>
      </w:r>
      <w:r w:rsidR="00AC3485">
        <w:rPr>
          <w:rFonts w:ascii="Segoe UI" w:hAnsi="Segoe UI" w:cs="Segoe UI"/>
          <w:color w:val="212121"/>
          <w:sz w:val="23"/>
          <w:szCs w:val="23"/>
        </w:rPr>
        <w:t>d</w:t>
      </w:r>
      <w:r w:rsidR="00AC1397">
        <w:rPr>
          <w:rFonts w:ascii="Segoe UI" w:hAnsi="Segoe UI" w:cs="Segoe UI"/>
          <w:color w:val="212121"/>
          <w:sz w:val="23"/>
          <w:szCs w:val="23"/>
        </w:rPr>
        <w:t xml:space="preserve">isinformation about others communicated via Deepfakes influence attitudes and intentions despite the presence of invalidity cues signaling that what one is watching or hearing is fabricated/manipulated). </w:t>
      </w:r>
      <w:r w:rsidR="00EE3C77">
        <w:rPr>
          <w:rFonts w:ascii="Segoe UI" w:hAnsi="Segoe UI" w:cs="Segoe UI"/>
          <w:color w:val="212121"/>
          <w:sz w:val="23"/>
          <w:szCs w:val="23"/>
        </w:rPr>
        <w:t xml:space="preserve">We </w:t>
      </w:r>
      <w:r w:rsidR="00AC3485">
        <w:rPr>
          <w:rFonts w:ascii="Segoe UI" w:hAnsi="Segoe UI" w:cs="Segoe UI"/>
          <w:color w:val="212121"/>
          <w:sz w:val="23"/>
          <w:szCs w:val="23"/>
        </w:rPr>
        <w:t xml:space="preserve">now articulated </w:t>
      </w:r>
      <w:r w:rsidR="00EE3C77">
        <w:rPr>
          <w:rFonts w:ascii="Segoe UI" w:hAnsi="Segoe UI" w:cs="Segoe UI"/>
          <w:color w:val="212121"/>
          <w:sz w:val="23"/>
          <w:szCs w:val="23"/>
        </w:rPr>
        <w:t xml:space="preserve">these points </w:t>
      </w:r>
      <w:r w:rsidR="00AC3485">
        <w:rPr>
          <w:rFonts w:ascii="Segoe UI" w:hAnsi="Segoe UI" w:cs="Segoe UI"/>
          <w:color w:val="212121"/>
          <w:sz w:val="23"/>
          <w:szCs w:val="23"/>
        </w:rPr>
        <w:t>more clearly in the revised manuscript.</w:t>
      </w:r>
    </w:p>
    <w:p w14:paraId="46ABF467" w14:textId="4E2EE673" w:rsidR="00DA2D5E" w:rsidRDefault="0049639C" w:rsidP="00DA2D5E">
      <w:pPr>
        <w:pStyle w:val="NormalWeb"/>
        <w:shd w:val="clear" w:color="auto" w:fill="FFFFFF"/>
        <w:rPr>
          <w:rFonts w:ascii="Segoe UI" w:hAnsi="Segoe UI" w:cs="Segoe UI"/>
          <w:color w:val="212121"/>
          <w:sz w:val="23"/>
          <w:szCs w:val="23"/>
        </w:rPr>
      </w:pPr>
      <w:r w:rsidRPr="0049639C">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One final note on contribution is that I did not feel that Experiments 1a and 1b provided value given they simply tell us that genuine content can affect attitudes (which we already know). Given that these studies do not seem to be used to compare perceptions of Deepfakes to perceptions of genuine content in subsequent studies, they do not add much to the paper.</w:t>
      </w:r>
    </w:p>
    <w:p w14:paraId="29F3693F" w14:textId="463D2818" w:rsidR="0049639C" w:rsidRDefault="0049639C" w:rsidP="00DA2D5E">
      <w:pPr>
        <w:pStyle w:val="NormalWeb"/>
        <w:shd w:val="clear" w:color="auto" w:fill="FFFFFF"/>
        <w:rPr>
          <w:rFonts w:ascii="Segoe UI" w:hAnsi="Segoe UI" w:cs="Segoe UI"/>
          <w:color w:val="212121"/>
          <w:sz w:val="23"/>
          <w:szCs w:val="23"/>
        </w:rPr>
      </w:pPr>
      <w:r w:rsidRPr="0049639C">
        <w:rPr>
          <w:rFonts w:ascii="Segoe UI" w:hAnsi="Segoe UI" w:cs="Segoe UI"/>
          <w:b/>
          <w:bCs/>
          <w:color w:val="212121"/>
          <w:sz w:val="23"/>
          <w:szCs w:val="23"/>
        </w:rPr>
        <w:t>Authors</w:t>
      </w:r>
      <w:r>
        <w:rPr>
          <w:rFonts w:ascii="Segoe UI" w:hAnsi="Segoe UI" w:cs="Segoe UI"/>
          <w:color w:val="212121"/>
          <w:sz w:val="23"/>
          <w:szCs w:val="23"/>
        </w:rPr>
        <w:t xml:space="preserve">: In-line with the Editors suggestion we have removed Experiments 1-2 from the revised manuscript and now focus exclusively on those studies that deal with Deepfaked content (see revised manuscript and footnote </w:t>
      </w:r>
      <w:r w:rsidR="00F955A6">
        <w:rPr>
          <w:rFonts w:ascii="Segoe UI" w:hAnsi="Segoe UI" w:cs="Segoe UI"/>
          <w:color w:val="212121"/>
          <w:sz w:val="23"/>
          <w:szCs w:val="23"/>
        </w:rPr>
        <w:t>8</w:t>
      </w:r>
      <w:r>
        <w:rPr>
          <w:rFonts w:ascii="Segoe UI" w:hAnsi="Segoe UI" w:cs="Segoe UI"/>
          <w:color w:val="212121"/>
          <w:sz w:val="23"/>
          <w:szCs w:val="23"/>
        </w:rPr>
        <w:t xml:space="preserve"> on </w:t>
      </w:r>
      <w:r w:rsidRPr="00F955A6">
        <w:rPr>
          <w:rFonts w:ascii="Segoe UI" w:hAnsi="Segoe UI" w:cs="Segoe UI"/>
          <w:color w:val="212121"/>
          <w:sz w:val="23"/>
          <w:szCs w:val="23"/>
        </w:rPr>
        <w:t>p.</w:t>
      </w:r>
      <w:r w:rsidR="00F955A6" w:rsidRPr="00F955A6">
        <w:rPr>
          <w:rFonts w:ascii="Segoe UI" w:hAnsi="Segoe UI" w:cs="Segoe UI"/>
          <w:color w:val="212121"/>
          <w:sz w:val="23"/>
          <w:szCs w:val="23"/>
        </w:rPr>
        <w:t>15</w:t>
      </w:r>
      <w:r>
        <w:rPr>
          <w:rFonts w:ascii="Segoe UI" w:hAnsi="Segoe UI" w:cs="Segoe UI"/>
          <w:color w:val="212121"/>
          <w:sz w:val="23"/>
          <w:szCs w:val="23"/>
        </w:rPr>
        <w:t>).</w:t>
      </w:r>
    </w:p>
    <w:p w14:paraId="4DCBFB0B" w14:textId="6C0E252B" w:rsidR="00DA2D5E" w:rsidRDefault="0049639C" w:rsidP="00DA2D5E">
      <w:pPr>
        <w:pStyle w:val="NormalWeb"/>
        <w:shd w:val="clear" w:color="auto" w:fill="FFFFFF"/>
        <w:rPr>
          <w:rFonts w:ascii="Segoe UI" w:hAnsi="Segoe UI" w:cs="Segoe UI"/>
          <w:color w:val="212121"/>
          <w:sz w:val="23"/>
          <w:szCs w:val="23"/>
        </w:rPr>
      </w:pPr>
      <w:r w:rsidRPr="0049639C">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 xml:space="preserve">A separate issue that came up multiple times was simply that writing of the methods and results sections is not as clear as it could be, and there are inconsistencies with the OSF link as well. Reviewer 2 sums this issue up well by stating, “The format for the methods section adopted here is unconventional and lacks clarity.” As one example, for Experiment 2, I wasn’t clear on what the comparison was between Deepfake vs. genuine content perceptions that supports the statement, “They also produced attitudes that were just as strong as those established by authentic content.” I assumed that for this experiment (and for Exp2-6 generally) this simply means that within a particular study, perceptions of genuine content were compared to perceptions of Deepfake content, but when I went to the OSF site for Exp2 and looked at “stimuli” I only saw “genuine” videos and was further </w:t>
      </w:r>
      <w:r w:rsidR="00DA2D5E">
        <w:rPr>
          <w:rFonts w:ascii="Segoe UI" w:hAnsi="Segoe UI" w:cs="Segoe UI"/>
          <w:color w:val="212121"/>
          <w:sz w:val="23"/>
          <w:szCs w:val="23"/>
        </w:rPr>
        <w:lastRenderedPageBreak/>
        <w:t>confused.  In general, I felt that the manuscript could spend more time walking readers through the analyses and procedures, and other reviewers echo this point. I also think more could be done with the existing data, particularly with regard to tracking convergence or divergence between explicit and implicit attitudes.</w:t>
      </w:r>
    </w:p>
    <w:p w14:paraId="75B4E18C" w14:textId="219815CD" w:rsidR="0049639C" w:rsidRDefault="0049639C" w:rsidP="00DA2D5E">
      <w:pPr>
        <w:pStyle w:val="NormalWeb"/>
        <w:shd w:val="clear" w:color="auto" w:fill="FFFFFF"/>
        <w:rPr>
          <w:rFonts w:ascii="Segoe UI" w:hAnsi="Segoe UI" w:cs="Segoe UI"/>
          <w:color w:val="212121"/>
          <w:sz w:val="23"/>
          <w:szCs w:val="23"/>
        </w:rPr>
      </w:pPr>
      <w:r w:rsidRPr="0049639C">
        <w:rPr>
          <w:rFonts w:ascii="Segoe UI" w:hAnsi="Segoe UI" w:cs="Segoe UI"/>
          <w:b/>
          <w:bCs/>
          <w:color w:val="212121"/>
          <w:sz w:val="23"/>
          <w:szCs w:val="23"/>
        </w:rPr>
        <w:t>Author</w:t>
      </w:r>
      <w:r>
        <w:rPr>
          <w:rFonts w:ascii="Segoe UI" w:hAnsi="Segoe UI" w:cs="Segoe UI"/>
          <w:color w:val="212121"/>
          <w:sz w:val="23"/>
          <w:szCs w:val="23"/>
        </w:rPr>
        <w:t xml:space="preserve">: We thank the Editor and Reviewers for pointing this out to us. We have </w:t>
      </w:r>
      <w:r w:rsidR="000E7381">
        <w:rPr>
          <w:rFonts w:ascii="Segoe UI" w:hAnsi="Segoe UI" w:cs="Segoe UI"/>
          <w:color w:val="212121"/>
          <w:sz w:val="23"/>
          <w:szCs w:val="23"/>
        </w:rPr>
        <w:t xml:space="preserve">extensively </w:t>
      </w:r>
      <w:r w:rsidR="00062C9C">
        <w:rPr>
          <w:rFonts w:ascii="Segoe UI" w:hAnsi="Segoe UI" w:cs="Segoe UI"/>
          <w:color w:val="212121"/>
          <w:sz w:val="23"/>
          <w:szCs w:val="23"/>
        </w:rPr>
        <w:t xml:space="preserve">revised </w:t>
      </w:r>
      <w:r>
        <w:rPr>
          <w:rFonts w:ascii="Segoe UI" w:hAnsi="Segoe UI" w:cs="Segoe UI"/>
          <w:color w:val="212121"/>
          <w:sz w:val="23"/>
          <w:szCs w:val="23"/>
        </w:rPr>
        <w:t>the paper to better communicate our methods, analyses, and conclusions</w:t>
      </w:r>
      <w:r w:rsidR="000E7381">
        <w:rPr>
          <w:rFonts w:ascii="Segoe UI" w:hAnsi="Segoe UI" w:cs="Segoe UI"/>
          <w:color w:val="212121"/>
          <w:sz w:val="23"/>
          <w:szCs w:val="23"/>
        </w:rPr>
        <w:t xml:space="preserve"> (see </w:t>
      </w:r>
      <w:r w:rsidR="00062C9C">
        <w:rPr>
          <w:rFonts w:ascii="Segoe UI" w:hAnsi="Segoe UI" w:cs="Segoe UI"/>
          <w:color w:val="212121"/>
          <w:sz w:val="23"/>
          <w:szCs w:val="23"/>
        </w:rPr>
        <w:t xml:space="preserve">updated </w:t>
      </w:r>
      <w:r w:rsidR="000E7381">
        <w:rPr>
          <w:rFonts w:ascii="Segoe UI" w:hAnsi="Segoe UI" w:cs="Segoe UI"/>
          <w:color w:val="212121"/>
          <w:sz w:val="23"/>
          <w:szCs w:val="23"/>
        </w:rPr>
        <w:t>manuscript)</w:t>
      </w:r>
      <w:r>
        <w:rPr>
          <w:rFonts w:ascii="Segoe UI" w:hAnsi="Segoe UI" w:cs="Segoe UI"/>
          <w:color w:val="212121"/>
          <w:sz w:val="23"/>
          <w:szCs w:val="23"/>
        </w:rPr>
        <w:t xml:space="preserve">. We have also </w:t>
      </w:r>
      <w:r w:rsidR="000E7381">
        <w:rPr>
          <w:rFonts w:ascii="Segoe UI" w:hAnsi="Segoe UI" w:cs="Segoe UI"/>
          <w:color w:val="212121"/>
          <w:sz w:val="23"/>
          <w:szCs w:val="23"/>
        </w:rPr>
        <w:t xml:space="preserve">modified </w:t>
      </w:r>
      <w:r>
        <w:rPr>
          <w:rFonts w:ascii="Segoe UI" w:hAnsi="Segoe UI" w:cs="Segoe UI"/>
          <w:color w:val="212121"/>
          <w:sz w:val="23"/>
          <w:szCs w:val="23"/>
        </w:rPr>
        <w:t xml:space="preserve">our OSF project page to make it easier for readers to navigate and interact with our </w:t>
      </w:r>
      <w:r w:rsidR="000E7381">
        <w:rPr>
          <w:rFonts w:ascii="Segoe UI" w:hAnsi="Segoe UI" w:cs="Segoe UI"/>
          <w:color w:val="212121"/>
          <w:sz w:val="23"/>
          <w:szCs w:val="23"/>
        </w:rPr>
        <w:t xml:space="preserve">various </w:t>
      </w:r>
      <w:r>
        <w:rPr>
          <w:rFonts w:ascii="Segoe UI" w:hAnsi="Segoe UI" w:cs="Segoe UI"/>
          <w:color w:val="212121"/>
          <w:sz w:val="23"/>
          <w:szCs w:val="23"/>
        </w:rPr>
        <w:t>materials</w:t>
      </w:r>
      <w:r w:rsidR="000E7381">
        <w:rPr>
          <w:rFonts w:ascii="Segoe UI" w:hAnsi="Segoe UI" w:cs="Segoe UI"/>
          <w:color w:val="212121"/>
          <w:sz w:val="23"/>
          <w:szCs w:val="23"/>
        </w:rPr>
        <w:t xml:space="preserve"> (</w:t>
      </w:r>
      <w:r w:rsidR="00062C9C">
        <w:rPr>
          <w:rFonts w:ascii="Segoe UI" w:hAnsi="Segoe UI" w:cs="Segoe UI"/>
          <w:color w:val="212121"/>
          <w:sz w:val="23"/>
          <w:szCs w:val="23"/>
        </w:rPr>
        <w:t xml:space="preserve">see </w:t>
      </w:r>
      <w:hyperlink r:id="rId11" w:history="1">
        <w:r w:rsidR="00062C9C" w:rsidRPr="00CF2CD2">
          <w:rPr>
            <w:rStyle w:val="Hyperlink"/>
            <w:rFonts w:ascii="Segoe UI" w:hAnsi="Segoe UI" w:cs="Segoe UI"/>
            <w:sz w:val="23"/>
            <w:szCs w:val="23"/>
          </w:rPr>
          <w:t>https://osf.io/f6ajb/</w:t>
        </w:r>
      </w:hyperlink>
      <w:r w:rsidR="000E7381">
        <w:rPr>
          <w:rFonts w:ascii="Segoe UI" w:hAnsi="Segoe UI" w:cs="Segoe UI"/>
          <w:color w:val="212121"/>
          <w:sz w:val="23"/>
          <w:szCs w:val="23"/>
        </w:rPr>
        <w:t>)</w:t>
      </w:r>
      <w:r>
        <w:rPr>
          <w:rFonts w:ascii="Segoe UI" w:hAnsi="Segoe UI" w:cs="Segoe UI"/>
          <w:color w:val="212121"/>
          <w:sz w:val="23"/>
          <w:szCs w:val="23"/>
        </w:rPr>
        <w:t xml:space="preserve">. </w:t>
      </w:r>
    </w:p>
    <w:p w14:paraId="256AB6DB" w14:textId="167FFB91" w:rsidR="00DA2D5E" w:rsidRDefault="00CA1B0F" w:rsidP="00DA2D5E">
      <w:pPr>
        <w:pStyle w:val="NormalWeb"/>
        <w:shd w:val="clear" w:color="auto" w:fill="FFFFFF"/>
        <w:rPr>
          <w:rFonts w:ascii="Segoe UI" w:hAnsi="Segoe UI" w:cs="Segoe UI"/>
          <w:color w:val="212121"/>
          <w:sz w:val="23"/>
          <w:szCs w:val="23"/>
        </w:rPr>
      </w:pPr>
      <w:r w:rsidRPr="00CA1B0F">
        <w:rPr>
          <w:rFonts w:ascii="Segoe UI" w:hAnsi="Segoe UI" w:cs="Segoe UI"/>
          <w:b/>
          <w:bCs/>
          <w:color w:val="212121"/>
          <w:sz w:val="23"/>
          <w:szCs w:val="23"/>
        </w:rPr>
        <w:t>Editor</w:t>
      </w:r>
      <w:r>
        <w:rPr>
          <w:rFonts w:ascii="Segoe UI" w:hAnsi="Segoe UI" w:cs="Segoe UI"/>
          <w:color w:val="212121"/>
          <w:sz w:val="23"/>
          <w:szCs w:val="23"/>
        </w:rPr>
        <w:t xml:space="preserve">: </w:t>
      </w:r>
      <w:r w:rsidR="00DA2D5E">
        <w:rPr>
          <w:rFonts w:ascii="Segoe UI" w:hAnsi="Segoe UI" w:cs="Segoe UI"/>
          <w:color w:val="212121"/>
          <w:sz w:val="23"/>
          <w:szCs w:val="23"/>
        </w:rPr>
        <w:t xml:space="preserve">A final point of convergence for me and the reviewers is lack of theoretical development. Reviewer 2 very helpfully suggests exactly what a more robust theory section would look like, including highlighting the findings of Exp6 to discuss why Deepfakes would influence attitudes even if their inauthenticity was detected. Reviewer 3 also suggests ways of enhancing the literature review on deepfakes and very helpfully identifies existing papers that should be incorporated. A revision would need to go beyond simply adding these papers to the introduction and would need to genuinely grapple with the existing literature to both formulate </w:t>
      </w:r>
      <w:r w:rsidR="00DA2D5E" w:rsidRPr="00341631">
        <w:rPr>
          <w:rFonts w:ascii="Segoe UI" w:hAnsi="Segoe UI" w:cs="Segoe UI"/>
          <w:color w:val="212121"/>
          <w:sz w:val="23"/>
          <w:szCs w:val="23"/>
        </w:rPr>
        <w:t>hypotheses and make a convincing case that the present work represents a novel contribution.</w:t>
      </w:r>
    </w:p>
    <w:p w14:paraId="51DE3547" w14:textId="71C3D3B8" w:rsidR="0010169A" w:rsidRDefault="00CA1B0F" w:rsidP="00DA2D5E">
      <w:pPr>
        <w:pStyle w:val="NormalWeb"/>
        <w:shd w:val="clear" w:color="auto" w:fill="FFFFFF"/>
        <w:rPr>
          <w:rFonts w:ascii="Segoe UI" w:hAnsi="Segoe UI" w:cs="Segoe UI"/>
          <w:color w:val="212121"/>
          <w:sz w:val="23"/>
          <w:szCs w:val="23"/>
        </w:rPr>
      </w:pPr>
      <w:r w:rsidRPr="00CA1B0F">
        <w:rPr>
          <w:rFonts w:ascii="Segoe UI" w:hAnsi="Segoe UI" w:cs="Segoe UI"/>
          <w:b/>
          <w:bCs/>
          <w:color w:val="212121"/>
          <w:sz w:val="23"/>
          <w:szCs w:val="23"/>
        </w:rPr>
        <w:t>Authors</w:t>
      </w:r>
      <w:r>
        <w:rPr>
          <w:rFonts w:ascii="Segoe UI" w:hAnsi="Segoe UI" w:cs="Segoe UI"/>
          <w:color w:val="212121"/>
          <w:sz w:val="23"/>
          <w:szCs w:val="23"/>
        </w:rPr>
        <w:t xml:space="preserve">: We thank Reviewer 2 and 3 for their constructive feedback. </w:t>
      </w:r>
      <w:r w:rsidR="0010169A">
        <w:rPr>
          <w:rFonts w:ascii="Segoe UI" w:hAnsi="Segoe UI" w:cs="Segoe UI"/>
          <w:color w:val="212121"/>
          <w:sz w:val="23"/>
          <w:szCs w:val="23"/>
        </w:rPr>
        <w:t xml:space="preserve">In line with Reviewer 2’s suggestion, we </w:t>
      </w:r>
      <w:r>
        <w:rPr>
          <w:rFonts w:ascii="Segoe UI" w:hAnsi="Segoe UI" w:cs="Segoe UI"/>
          <w:color w:val="212121"/>
          <w:sz w:val="23"/>
          <w:szCs w:val="23"/>
        </w:rPr>
        <w:t xml:space="preserve">have added </w:t>
      </w:r>
      <w:r w:rsidR="0010169A">
        <w:rPr>
          <w:rFonts w:ascii="Segoe UI" w:hAnsi="Segoe UI" w:cs="Segoe UI"/>
          <w:color w:val="212121"/>
          <w:sz w:val="23"/>
          <w:szCs w:val="23"/>
        </w:rPr>
        <w:t xml:space="preserve">new material on </w:t>
      </w:r>
      <w:r>
        <w:rPr>
          <w:rFonts w:ascii="Segoe UI" w:hAnsi="Segoe UI" w:cs="Segoe UI"/>
          <w:color w:val="212121"/>
          <w:sz w:val="23"/>
          <w:szCs w:val="23"/>
        </w:rPr>
        <w:t xml:space="preserve">the theoretical implications </w:t>
      </w:r>
      <w:r w:rsidR="0010169A">
        <w:rPr>
          <w:rFonts w:ascii="Segoe UI" w:hAnsi="Segoe UI" w:cs="Segoe UI"/>
          <w:color w:val="212121"/>
          <w:sz w:val="23"/>
          <w:szCs w:val="23"/>
        </w:rPr>
        <w:t>of our work (see p.</w:t>
      </w:r>
      <w:r w:rsidR="00062C9C">
        <w:rPr>
          <w:rFonts w:ascii="Segoe UI" w:hAnsi="Segoe UI" w:cs="Segoe UI"/>
          <w:color w:val="212121"/>
          <w:sz w:val="23"/>
          <w:szCs w:val="23"/>
        </w:rPr>
        <w:t>39-43</w:t>
      </w:r>
      <w:r w:rsidR="0010169A">
        <w:rPr>
          <w:rFonts w:ascii="Segoe UI" w:hAnsi="Segoe UI" w:cs="Segoe UI"/>
          <w:color w:val="212121"/>
          <w:sz w:val="23"/>
          <w:szCs w:val="23"/>
        </w:rPr>
        <w:t xml:space="preserve">). In line with Reviewer 3’s suggestions, we have deepened our consideration of the literature surrounding Deepfakes and incorporated this into both the Introduction and the General Discussion (see </w:t>
      </w:r>
      <w:r w:rsidR="00062C9C">
        <w:rPr>
          <w:rFonts w:ascii="Segoe UI" w:hAnsi="Segoe UI" w:cs="Segoe UI"/>
          <w:color w:val="212121"/>
          <w:sz w:val="23"/>
          <w:szCs w:val="23"/>
        </w:rPr>
        <w:t>p.6-11; 39-43</w:t>
      </w:r>
      <w:r w:rsidR="0010169A">
        <w:rPr>
          <w:rFonts w:ascii="Segoe UI" w:hAnsi="Segoe UI" w:cs="Segoe UI"/>
          <w:color w:val="212121"/>
          <w:sz w:val="23"/>
          <w:szCs w:val="23"/>
        </w:rPr>
        <w:t>).</w:t>
      </w:r>
    </w:p>
    <w:p w14:paraId="0FA3F885" w14:textId="0B6CB879" w:rsidR="0010169A" w:rsidRDefault="0010169A" w:rsidP="00DA2D5E">
      <w:pPr>
        <w:pStyle w:val="NormalWeb"/>
        <w:shd w:val="clear" w:color="auto" w:fill="FFFFFF"/>
        <w:rPr>
          <w:rFonts w:ascii="Segoe UI" w:hAnsi="Segoe UI" w:cs="Segoe UI"/>
          <w:color w:val="212121"/>
          <w:sz w:val="23"/>
          <w:szCs w:val="23"/>
        </w:rPr>
      </w:pPr>
      <w:r w:rsidRPr="0010169A">
        <w:rPr>
          <w:rFonts w:ascii="Segoe UI" w:hAnsi="Segoe UI" w:cs="Segoe UI"/>
          <w:i/>
          <w:iCs/>
          <w:color w:val="212121"/>
          <w:sz w:val="23"/>
          <w:szCs w:val="23"/>
        </w:rPr>
        <w:t>Note</w:t>
      </w:r>
      <w:r>
        <w:rPr>
          <w:rFonts w:ascii="Segoe UI" w:hAnsi="Segoe UI" w:cs="Segoe UI"/>
          <w:color w:val="212121"/>
          <w:sz w:val="23"/>
          <w:szCs w:val="23"/>
        </w:rPr>
        <w:t xml:space="preserve">: we formulate potential explanations for our findings based on the wider literature and existing theory. But we restricted these to the Discussion section, and did not generate hypotheses, as to do so would constitute a case of </w:t>
      </w:r>
      <w:r w:rsidRPr="0010169A">
        <w:rPr>
          <w:rFonts w:ascii="Segoe UI" w:hAnsi="Segoe UI" w:cs="Segoe UI"/>
          <w:color w:val="212121"/>
          <w:sz w:val="23"/>
          <w:szCs w:val="23"/>
        </w:rPr>
        <w:t>hypothesizing after results are known</w:t>
      </w:r>
      <w:r>
        <w:rPr>
          <w:rFonts w:ascii="Segoe UI" w:hAnsi="Segoe UI" w:cs="Segoe UI"/>
          <w:color w:val="212121"/>
          <w:sz w:val="23"/>
          <w:szCs w:val="23"/>
        </w:rPr>
        <w:t xml:space="preserve"> (HARKing). We </w:t>
      </w:r>
      <w:r w:rsidR="00C47F2D">
        <w:rPr>
          <w:rFonts w:ascii="Segoe UI" w:hAnsi="Segoe UI" w:cs="Segoe UI"/>
          <w:color w:val="212121"/>
          <w:sz w:val="23"/>
          <w:szCs w:val="23"/>
        </w:rPr>
        <w:t xml:space="preserve">believe the major re-write of our </w:t>
      </w:r>
      <w:r>
        <w:rPr>
          <w:rFonts w:ascii="Segoe UI" w:hAnsi="Segoe UI" w:cs="Segoe UI"/>
          <w:color w:val="212121"/>
          <w:sz w:val="23"/>
          <w:szCs w:val="23"/>
        </w:rPr>
        <w:t>paper</w:t>
      </w:r>
      <w:r w:rsidR="00C47F2D">
        <w:rPr>
          <w:rFonts w:ascii="Segoe UI" w:hAnsi="Segoe UI" w:cs="Segoe UI"/>
          <w:color w:val="212121"/>
          <w:sz w:val="23"/>
          <w:szCs w:val="23"/>
        </w:rPr>
        <w:t xml:space="preserve"> based on the Editor and Reviewers’ comments has resulted in a far stronger contribution</w:t>
      </w:r>
      <w:r>
        <w:rPr>
          <w:rFonts w:ascii="Segoe UI" w:hAnsi="Segoe UI" w:cs="Segoe UI"/>
          <w:color w:val="212121"/>
          <w:sz w:val="23"/>
          <w:szCs w:val="23"/>
        </w:rPr>
        <w:t xml:space="preserve">. </w:t>
      </w:r>
    </w:p>
    <w:p w14:paraId="1BC0E4EF" w14:textId="2A501C9B" w:rsidR="00763DDA" w:rsidRDefault="00763DDA" w:rsidP="00DA2D5E">
      <w:pPr>
        <w:pStyle w:val="NormalWeb"/>
        <w:shd w:val="clear" w:color="auto" w:fill="FFFFFF"/>
        <w:rPr>
          <w:rFonts w:ascii="Segoe UI" w:hAnsi="Segoe UI" w:cs="Segoe UI"/>
          <w:b/>
          <w:bCs/>
          <w:color w:val="212121"/>
          <w:sz w:val="23"/>
          <w:szCs w:val="23"/>
        </w:rPr>
      </w:pPr>
    </w:p>
    <w:p w14:paraId="5E661DC1" w14:textId="0E905ED7" w:rsidR="005251DF" w:rsidRDefault="005251DF" w:rsidP="00DA2D5E">
      <w:pPr>
        <w:pStyle w:val="NormalWeb"/>
        <w:shd w:val="clear" w:color="auto" w:fill="FFFFFF"/>
        <w:rPr>
          <w:rFonts w:ascii="Segoe UI" w:hAnsi="Segoe UI" w:cs="Segoe UI"/>
          <w:b/>
          <w:bCs/>
          <w:color w:val="212121"/>
          <w:sz w:val="23"/>
          <w:szCs w:val="23"/>
        </w:rPr>
      </w:pPr>
    </w:p>
    <w:p w14:paraId="53931CE5" w14:textId="77777777" w:rsidR="005251DF" w:rsidRDefault="005251DF" w:rsidP="00DA2D5E">
      <w:pPr>
        <w:pStyle w:val="NormalWeb"/>
        <w:shd w:val="clear" w:color="auto" w:fill="FFFFFF"/>
        <w:rPr>
          <w:rFonts w:ascii="Segoe UI" w:hAnsi="Segoe UI" w:cs="Segoe UI"/>
          <w:b/>
          <w:bCs/>
          <w:color w:val="212121"/>
          <w:sz w:val="23"/>
          <w:szCs w:val="23"/>
        </w:rPr>
      </w:pPr>
    </w:p>
    <w:p w14:paraId="005359EA" w14:textId="77777777" w:rsidR="00763DDA" w:rsidRDefault="00763DDA" w:rsidP="00DA2D5E">
      <w:pPr>
        <w:pStyle w:val="NormalWeb"/>
        <w:shd w:val="clear" w:color="auto" w:fill="FFFFFF"/>
        <w:rPr>
          <w:rFonts w:ascii="Segoe UI" w:hAnsi="Segoe UI" w:cs="Segoe UI"/>
          <w:b/>
          <w:bCs/>
          <w:color w:val="212121"/>
          <w:sz w:val="23"/>
          <w:szCs w:val="23"/>
        </w:rPr>
      </w:pPr>
    </w:p>
    <w:p w14:paraId="417B7575" w14:textId="77777777" w:rsidR="00763DDA" w:rsidRDefault="00763DDA" w:rsidP="00DA2D5E">
      <w:pPr>
        <w:pStyle w:val="NormalWeb"/>
        <w:shd w:val="clear" w:color="auto" w:fill="FFFFFF"/>
        <w:rPr>
          <w:rFonts w:ascii="Segoe UI" w:hAnsi="Segoe UI" w:cs="Segoe UI"/>
          <w:b/>
          <w:bCs/>
          <w:color w:val="212121"/>
          <w:sz w:val="23"/>
          <w:szCs w:val="23"/>
        </w:rPr>
      </w:pPr>
    </w:p>
    <w:p w14:paraId="508071E4" w14:textId="77777777" w:rsidR="00763DDA" w:rsidRDefault="00763DDA" w:rsidP="00DA2D5E">
      <w:pPr>
        <w:pStyle w:val="NormalWeb"/>
        <w:shd w:val="clear" w:color="auto" w:fill="FFFFFF"/>
        <w:rPr>
          <w:rFonts w:ascii="Segoe UI" w:hAnsi="Segoe UI" w:cs="Segoe UI"/>
          <w:b/>
          <w:bCs/>
          <w:color w:val="212121"/>
          <w:sz w:val="23"/>
          <w:szCs w:val="23"/>
        </w:rPr>
      </w:pPr>
    </w:p>
    <w:p w14:paraId="398B58F7" w14:textId="19F6013D" w:rsidR="00BE3508" w:rsidRDefault="00DA2D5E" w:rsidP="00DA2D5E">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lastRenderedPageBreak/>
        <w:t>Reviewer 1</w:t>
      </w:r>
      <w:r>
        <w:rPr>
          <w:rFonts w:ascii="Segoe UI" w:hAnsi="Segoe UI" w:cs="Segoe UI"/>
          <w:color w:val="212121"/>
          <w:sz w:val="23"/>
          <w:szCs w:val="23"/>
        </w:rPr>
        <w:t>: This was a bit of a puzzling review for me to write, as I saw a lot of potential for this line of work to produce some compelling and relevant findings, but disagreed pretty strongly with the notion that the present submission merits acceptance at a journal like JEP: General.</w:t>
      </w:r>
      <w:r w:rsidR="009F1D9C">
        <w:rPr>
          <w:rFonts w:ascii="Segoe UI" w:hAnsi="Segoe UI" w:cs="Segoe UI"/>
          <w:color w:val="212121"/>
          <w:sz w:val="23"/>
          <w:szCs w:val="23"/>
        </w:rPr>
        <w:t xml:space="preserve"> </w:t>
      </w:r>
      <w:r>
        <w:rPr>
          <w:rFonts w:ascii="Segoe UI" w:hAnsi="Segoe UI" w:cs="Segoe UI"/>
          <w:color w:val="212121"/>
          <w:sz w:val="23"/>
          <w:szCs w:val="23"/>
        </w:rPr>
        <w:t xml:space="preserve">In particular, I seem to disagree with the authors about the need to investigate the "open question" about whether </w:t>
      </w:r>
      <w:r w:rsidR="00603ED6">
        <w:rPr>
          <w:rFonts w:ascii="Segoe UI" w:hAnsi="Segoe UI" w:cs="Segoe UI"/>
          <w:color w:val="212121"/>
          <w:sz w:val="23"/>
          <w:szCs w:val="23"/>
        </w:rPr>
        <w:t>Deepfaked</w:t>
      </w:r>
      <w:r>
        <w:rPr>
          <w:rFonts w:ascii="Segoe UI" w:hAnsi="Segoe UI" w:cs="Segoe UI"/>
          <w:color w:val="212121"/>
          <w:sz w:val="23"/>
          <w:szCs w:val="23"/>
        </w:rPr>
        <w:t xml:space="preserve"> material produces a similar psychological effect as genuine material. </w:t>
      </w:r>
    </w:p>
    <w:p w14:paraId="0F11781F" w14:textId="719CCEF8" w:rsidR="009F1D9C"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My concern here is a bit tautological; a piece of content becomes a "deepfake" when it has been manipulated so seamlessly that it appears as if it were genuine content. The definition of "deepfake" from merriam-webster.com seems to agree with this point of view, referring to content that "has been edited using an algorithm to replace the person in the original video with someone else (especially a public figure) in a way that makes [it] look authentic." (emphasis added). I feel as if a video were so obviously manipulated such that it produced effects that differed from genuine content, well then that wouldn't be a deepfake!</w:t>
      </w:r>
      <w:r w:rsidR="001C71CD">
        <w:rPr>
          <w:rFonts w:ascii="Segoe UI" w:hAnsi="Segoe UI" w:cs="Segoe UI"/>
          <w:color w:val="212121"/>
          <w:sz w:val="23"/>
          <w:szCs w:val="23"/>
        </w:rPr>
        <w:t xml:space="preserve"> For these reasons, I did not find the results of Experiments 1-5 to be very surprising or of much interest, other than in proving that current </w:t>
      </w:r>
      <w:r w:rsidR="00603ED6">
        <w:rPr>
          <w:rFonts w:ascii="Segoe UI" w:hAnsi="Segoe UI" w:cs="Segoe UI"/>
          <w:color w:val="212121"/>
          <w:sz w:val="23"/>
          <w:szCs w:val="23"/>
        </w:rPr>
        <w:t>Deepfaking</w:t>
      </w:r>
      <w:r w:rsidR="001C71CD">
        <w:rPr>
          <w:rFonts w:ascii="Segoe UI" w:hAnsi="Segoe UI" w:cs="Segoe UI"/>
          <w:color w:val="212121"/>
          <w:sz w:val="23"/>
          <w:szCs w:val="23"/>
        </w:rPr>
        <w:t xml:space="preserve"> technology is quite impressive and providing a proof of concept for using such technology in studies about attitude formation.</w:t>
      </w:r>
    </w:p>
    <w:p w14:paraId="2253C5F9" w14:textId="4A450D42" w:rsidR="00452F10" w:rsidRDefault="00EE3AE4" w:rsidP="00FA124F">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Authors</w:t>
      </w:r>
      <w:r>
        <w:rPr>
          <w:rFonts w:ascii="Segoe UI" w:hAnsi="Segoe UI" w:cs="Segoe UI"/>
          <w:color w:val="212121"/>
          <w:sz w:val="23"/>
          <w:szCs w:val="23"/>
        </w:rPr>
        <w:t>:</w:t>
      </w:r>
      <w:r w:rsidR="009F1D9C">
        <w:rPr>
          <w:rFonts w:ascii="Segoe UI" w:hAnsi="Segoe UI" w:cs="Segoe UI"/>
          <w:color w:val="212121"/>
          <w:sz w:val="23"/>
          <w:szCs w:val="23"/>
        </w:rPr>
        <w:t xml:space="preserve"> </w:t>
      </w:r>
      <w:r w:rsidR="0075257A">
        <w:rPr>
          <w:rFonts w:ascii="Segoe UI" w:hAnsi="Segoe UI" w:cs="Segoe UI"/>
          <w:color w:val="212121"/>
          <w:sz w:val="23"/>
          <w:szCs w:val="23"/>
        </w:rPr>
        <w:t xml:space="preserve">We thank Reviewer 1 for their feedback. The first comment centers on the </w:t>
      </w:r>
      <w:r w:rsidR="00BE3508">
        <w:rPr>
          <w:rFonts w:ascii="Segoe UI" w:hAnsi="Segoe UI" w:cs="Segoe UI"/>
          <w:color w:val="212121"/>
          <w:sz w:val="23"/>
          <w:szCs w:val="23"/>
        </w:rPr>
        <w:t>following</w:t>
      </w:r>
      <w:r w:rsidR="009F1D9C">
        <w:rPr>
          <w:rFonts w:ascii="Segoe UI" w:hAnsi="Segoe UI" w:cs="Segoe UI"/>
          <w:color w:val="212121"/>
          <w:sz w:val="23"/>
          <w:szCs w:val="23"/>
        </w:rPr>
        <w:t>: “</w:t>
      </w:r>
      <w:r w:rsidR="009F1D9C" w:rsidRPr="00BE3508">
        <w:rPr>
          <w:rFonts w:ascii="Segoe UI" w:hAnsi="Segoe UI" w:cs="Segoe UI"/>
          <w:i/>
          <w:iCs/>
          <w:color w:val="212121"/>
          <w:sz w:val="23"/>
          <w:szCs w:val="23"/>
        </w:rPr>
        <w:t xml:space="preserve">a piece of content becomes a </w:t>
      </w:r>
      <w:r w:rsidR="00BE3508">
        <w:rPr>
          <w:rFonts w:ascii="Segoe UI" w:hAnsi="Segoe UI" w:cs="Segoe UI"/>
          <w:i/>
          <w:iCs/>
          <w:color w:val="212121"/>
          <w:sz w:val="23"/>
          <w:szCs w:val="23"/>
        </w:rPr>
        <w:t>‘</w:t>
      </w:r>
      <w:r w:rsidR="009F1D9C" w:rsidRPr="00BE3508">
        <w:rPr>
          <w:rFonts w:ascii="Segoe UI" w:hAnsi="Segoe UI" w:cs="Segoe UI"/>
          <w:i/>
          <w:iCs/>
          <w:color w:val="212121"/>
          <w:sz w:val="23"/>
          <w:szCs w:val="23"/>
        </w:rPr>
        <w:t>deepfake</w:t>
      </w:r>
      <w:r w:rsidR="00BE3508">
        <w:rPr>
          <w:rFonts w:ascii="Segoe UI" w:hAnsi="Segoe UI" w:cs="Segoe UI"/>
          <w:i/>
          <w:iCs/>
          <w:color w:val="212121"/>
          <w:sz w:val="23"/>
          <w:szCs w:val="23"/>
        </w:rPr>
        <w:t>’</w:t>
      </w:r>
      <w:r w:rsidR="009F1D9C" w:rsidRPr="00BE3508">
        <w:rPr>
          <w:rFonts w:ascii="Segoe UI" w:hAnsi="Segoe UI" w:cs="Segoe UI"/>
          <w:i/>
          <w:iCs/>
          <w:color w:val="212121"/>
          <w:sz w:val="23"/>
          <w:szCs w:val="23"/>
        </w:rPr>
        <w:t xml:space="preserve"> when it has been manipulated so seamlessly that it appears as if it were genuine content</w:t>
      </w:r>
      <w:r w:rsidR="009F1D9C">
        <w:rPr>
          <w:rFonts w:ascii="Segoe UI" w:hAnsi="Segoe UI" w:cs="Segoe UI"/>
          <w:color w:val="212121"/>
          <w:sz w:val="23"/>
          <w:szCs w:val="23"/>
        </w:rPr>
        <w:t>”</w:t>
      </w:r>
      <w:r w:rsidR="00FA124F">
        <w:rPr>
          <w:rFonts w:ascii="Segoe UI" w:hAnsi="Segoe UI" w:cs="Segoe UI"/>
          <w:color w:val="212121"/>
          <w:sz w:val="23"/>
          <w:szCs w:val="23"/>
        </w:rPr>
        <w:t xml:space="preserve">, </w:t>
      </w:r>
      <w:r w:rsidR="00452F10">
        <w:rPr>
          <w:rFonts w:ascii="Segoe UI" w:hAnsi="Segoe UI" w:cs="Segoe UI"/>
          <w:color w:val="212121"/>
          <w:sz w:val="23"/>
          <w:szCs w:val="23"/>
        </w:rPr>
        <w:t xml:space="preserve">and </w:t>
      </w:r>
      <w:r w:rsidR="0075257A">
        <w:rPr>
          <w:rFonts w:ascii="Segoe UI" w:hAnsi="Segoe UI" w:cs="Segoe UI"/>
          <w:color w:val="212121"/>
          <w:sz w:val="23"/>
          <w:szCs w:val="23"/>
        </w:rPr>
        <w:t xml:space="preserve">argues that </w:t>
      </w:r>
      <w:r w:rsidR="00452F10">
        <w:rPr>
          <w:rFonts w:ascii="Segoe UI" w:hAnsi="Segoe UI" w:cs="Segoe UI"/>
          <w:color w:val="212121"/>
          <w:sz w:val="23"/>
          <w:szCs w:val="23"/>
        </w:rPr>
        <w:t xml:space="preserve">this </w:t>
      </w:r>
      <w:r w:rsidR="00FA124F">
        <w:rPr>
          <w:rFonts w:ascii="Segoe UI" w:hAnsi="Segoe UI" w:cs="Segoe UI"/>
          <w:color w:val="212121"/>
          <w:sz w:val="23"/>
          <w:szCs w:val="23"/>
        </w:rPr>
        <w:t xml:space="preserve">idea </w:t>
      </w:r>
      <w:r w:rsidR="0075257A">
        <w:rPr>
          <w:rFonts w:ascii="Segoe UI" w:hAnsi="Segoe UI" w:cs="Segoe UI"/>
          <w:color w:val="212121"/>
          <w:sz w:val="23"/>
          <w:szCs w:val="23"/>
        </w:rPr>
        <w:t xml:space="preserve">is in line </w:t>
      </w:r>
      <w:r w:rsidR="00FA124F">
        <w:rPr>
          <w:rFonts w:ascii="Segoe UI" w:hAnsi="Segoe UI" w:cs="Segoe UI"/>
          <w:color w:val="212121"/>
          <w:sz w:val="23"/>
          <w:szCs w:val="23"/>
        </w:rPr>
        <w:t xml:space="preserve">with the </w:t>
      </w:r>
      <w:r w:rsidR="009F1D9C">
        <w:rPr>
          <w:rFonts w:ascii="Segoe UI" w:hAnsi="Segoe UI" w:cs="Segoe UI"/>
          <w:color w:val="212121"/>
          <w:sz w:val="23"/>
          <w:szCs w:val="23"/>
        </w:rPr>
        <w:t xml:space="preserve">definition of </w:t>
      </w:r>
      <w:r w:rsidR="00FA124F">
        <w:rPr>
          <w:rFonts w:ascii="Segoe UI" w:hAnsi="Segoe UI" w:cs="Segoe UI"/>
          <w:color w:val="212121"/>
          <w:sz w:val="23"/>
          <w:szCs w:val="23"/>
        </w:rPr>
        <w:t xml:space="preserve">a </w:t>
      </w:r>
      <w:r w:rsidR="009F1D9C">
        <w:rPr>
          <w:rFonts w:ascii="Segoe UI" w:hAnsi="Segoe UI" w:cs="Segoe UI"/>
          <w:color w:val="212121"/>
          <w:sz w:val="23"/>
          <w:szCs w:val="23"/>
        </w:rPr>
        <w:t xml:space="preserve">"deepfake" </w:t>
      </w:r>
      <w:r w:rsidR="00FA124F">
        <w:rPr>
          <w:rFonts w:ascii="Segoe UI" w:hAnsi="Segoe UI" w:cs="Segoe UI"/>
          <w:color w:val="212121"/>
          <w:sz w:val="23"/>
          <w:szCs w:val="23"/>
        </w:rPr>
        <w:t xml:space="preserve">on </w:t>
      </w:r>
      <w:r w:rsidR="009F1D9C">
        <w:rPr>
          <w:rFonts w:ascii="Segoe UI" w:hAnsi="Segoe UI" w:cs="Segoe UI"/>
          <w:color w:val="212121"/>
          <w:sz w:val="23"/>
          <w:szCs w:val="23"/>
        </w:rPr>
        <w:t>merriam-webster.com</w:t>
      </w:r>
      <w:r w:rsidR="00FA124F">
        <w:rPr>
          <w:rFonts w:ascii="Segoe UI" w:hAnsi="Segoe UI" w:cs="Segoe UI"/>
          <w:color w:val="212121"/>
          <w:sz w:val="23"/>
          <w:szCs w:val="23"/>
        </w:rPr>
        <w:t>.</w:t>
      </w:r>
      <w:r w:rsidR="009F1D9C">
        <w:rPr>
          <w:rFonts w:ascii="Segoe UI" w:hAnsi="Segoe UI" w:cs="Segoe UI"/>
          <w:color w:val="212121"/>
          <w:sz w:val="23"/>
          <w:szCs w:val="23"/>
        </w:rPr>
        <w:t xml:space="preserve"> </w:t>
      </w:r>
    </w:p>
    <w:p w14:paraId="1D4C947C" w14:textId="7D25B069" w:rsidR="009A72E1" w:rsidRDefault="00452F10" w:rsidP="00FA124F">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see </w:t>
      </w:r>
      <w:r w:rsidR="0089342B">
        <w:rPr>
          <w:rFonts w:ascii="Segoe UI" w:hAnsi="Segoe UI" w:cs="Segoe UI"/>
          <w:color w:val="212121"/>
          <w:sz w:val="23"/>
          <w:szCs w:val="23"/>
        </w:rPr>
        <w:t xml:space="preserve">several </w:t>
      </w:r>
      <w:r w:rsidR="00FA124F">
        <w:rPr>
          <w:rFonts w:ascii="Segoe UI" w:hAnsi="Segoe UI" w:cs="Segoe UI"/>
          <w:color w:val="212121"/>
          <w:sz w:val="23"/>
          <w:szCs w:val="23"/>
        </w:rPr>
        <w:t>issue</w:t>
      </w:r>
      <w:r w:rsidR="009A72E1">
        <w:rPr>
          <w:rFonts w:ascii="Segoe UI" w:hAnsi="Segoe UI" w:cs="Segoe UI"/>
          <w:color w:val="212121"/>
          <w:sz w:val="23"/>
          <w:szCs w:val="23"/>
        </w:rPr>
        <w:t>s</w:t>
      </w:r>
      <w:r w:rsidR="00FA124F">
        <w:rPr>
          <w:rFonts w:ascii="Segoe UI" w:hAnsi="Segoe UI" w:cs="Segoe UI"/>
          <w:color w:val="212121"/>
          <w:sz w:val="23"/>
          <w:szCs w:val="23"/>
        </w:rPr>
        <w:t xml:space="preserve"> with </w:t>
      </w:r>
      <w:r w:rsidR="00C47F2D">
        <w:rPr>
          <w:rFonts w:ascii="Segoe UI" w:hAnsi="Segoe UI" w:cs="Segoe UI"/>
          <w:color w:val="212121"/>
          <w:sz w:val="23"/>
          <w:szCs w:val="23"/>
        </w:rPr>
        <w:t xml:space="preserve">both </w:t>
      </w:r>
      <w:r w:rsidR="0075257A">
        <w:rPr>
          <w:rFonts w:ascii="Segoe UI" w:hAnsi="Segoe UI" w:cs="Segoe UI"/>
          <w:color w:val="212121"/>
          <w:sz w:val="23"/>
          <w:szCs w:val="23"/>
        </w:rPr>
        <w:t xml:space="preserve">the </w:t>
      </w:r>
      <w:r w:rsidR="00FA124F">
        <w:rPr>
          <w:rFonts w:ascii="Segoe UI" w:hAnsi="Segoe UI" w:cs="Segoe UI"/>
          <w:color w:val="212121"/>
          <w:sz w:val="23"/>
          <w:szCs w:val="23"/>
        </w:rPr>
        <w:t xml:space="preserve">idea </w:t>
      </w:r>
      <w:r>
        <w:rPr>
          <w:rFonts w:ascii="Segoe UI" w:hAnsi="Segoe UI" w:cs="Segoe UI"/>
          <w:color w:val="212121"/>
          <w:sz w:val="23"/>
          <w:szCs w:val="23"/>
        </w:rPr>
        <w:t xml:space="preserve">and </w:t>
      </w:r>
      <w:r w:rsidR="00FA124F">
        <w:rPr>
          <w:rFonts w:ascii="Segoe UI" w:hAnsi="Segoe UI" w:cs="Segoe UI"/>
          <w:color w:val="212121"/>
          <w:sz w:val="23"/>
          <w:szCs w:val="23"/>
        </w:rPr>
        <w:t>definition</w:t>
      </w:r>
      <w:r w:rsidR="006B5F11">
        <w:rPr>
          <w:rFonts w:ascii="Segoe UI" w:hAnsi="Segoe UI" w:cs="Segoe UI"/>
          <w:color w:val="212121"/>
          <w:sz w:val="23"/>
          <w:szCs w:val="23"/>
        </w:rPr>
        <w:t xml:space="preserve">. We </w:t>
      </w:r>
      <w:r w:rsidR="0075257A">
        <w:rPr>
          <w:rFonts w:ascii="Segoe UI" w:hAnsi="Segoe UI" w:cs="Segoe UI"/>
          <w:color w:val="212121"/>
          <w:sz w:val="23"/>
          <w:szCs w:val="23"/>
        </w:rPr>
        <w:t xml:space="preserve">will </w:t>
      </w:r>
      <w:r w:rsidR="006B5F11">
        <w:rPr>
          <w:rFonts w:ascii="Segoe UI" w:hAnsi="Segoe UI" w:cs="Segoe UI"/>
          <w:color w:val="212121"/>
          <w:sz w:val="23"/>
          <w:szCs w:val="23"/>
        </w:rPr>
        <w:t xml:space="preserve">respond to </w:t>
      </w:r>
      <w:r w:rsidR="00C47F2D">
        <w:rPr>
          <w:rFonts w:ascii="Segoe UI" w:hAnsi="Segoe UI" w:cs="Segoe UI"/>
          <w:color w:val="212121"/>
          <w:sz w:val="23"/>
          <w:szCs w:val="23"/>
        </w:rPr>
        <w:t xml:space="preserve">each </w:t>
      </w:r>
      <w:r w:rsidR="00603ED6">
        <w:rPr>
          <w:rFonts w:ascii="Segoe UI" w:hAnsi="Segoe UI" w:cs="Segoe UI"/>
          <w:color w:val="212121"/>
          <w:sz w:val="23"/>
          <w:szCs w:val="23"/>
        </w:rPr>
        <w:t>below</w:t>
      </w:r>
      <w:r w:rsidR="006B5F11">
        <w:rPr>
          <w:rFonts w:ascii="Segoe UI" w:hAnsi="Segoe UI" w:cs="Segoe UI"/>
          <w:color w:val="212121"/>
          <w:sz w:val="23"/>
          <w:szCs w:val="23"/>
        </w:rPr>
        <w:t>.</w:t>
      </w:r>
    </w:p>
    <w:p w14:paraId="692A8F92" w14:textId="4C75724F" w:rsidR="009F1D9C" w:rsidRDefault="006B5F11" w:rsidP="00FA124F">
      <w:pPr>
        <w:pStyle w:val="NormalWeb"/>
        <w:shd w:val="clear" w:color="auto" w:fill="FFFFFF"/>
        <w:rPr>
          <w:rFonts w:ascii="Segoe UI" w:hAnsi="Segoe UI" w:cs="Segoe UI"/>
          <w:color w:val="212121"/>
          <w:sz w:val="23"/>
          <w:szCs w:val="23"/>
        </w:rPr>
      </w:pPr>
      <w:r w:rsidRPr="0089342B">
        <w:rPr>
          <w:rFonts w:ascii="Segoe UI" w:hAnsi="Segoe UI" w:cs="Segoe UI"/>
          <w:b/>
          <w:bCs/>
          <w:i/>
          <w:iCs/>
          <w:color w:val="212121"/>
          <w:sz w:val="23"/>
          <w:szCs w:val="23"/>
        </w:rPr>
        <w:t>Issues with the definition of Deepfakes</w:t>
      </w:r>
      <w:r>
        <w:rPr>
          <w:rFonts w:ascii="Segoe UI" w:hAnsi="Segoe UI" w:cs="Segoe UI"/>
          <w:color w:val="212121"/>
          <w:sz w:val="23"/>
          <w:szCs w:val="23"/>
        </w:rPr>
        <w:t xml:space="preserve">. The definition Reviewer 1 offers </w:t>
      </w:r>
      <w:r w:rsidR="00452F10">
        <w:rPr>
          <w:rFonts w:ascii="Segoe UI" w:hAnsi="Segoe UI" w:cs="Segoe UI"/>
          <w:color w:val="212121"/>
          <w:sz w:val="23"/>
          <w:szCs w:val="23"/>
        </w:rPr>
        <w:t xml:space="preserve">is </w:t>
      </w:r>
      <w:r w:rsidR="00FA124F" w:rsidRPr="00CC77A0">
        <w:rPr>
          <w:rFonts w:ascii="Segoe UI" w:hAnsi="Segoe UI" w:cs="Segoe UI"/>
          <w:i/>
          <w:iCs/>
          <w:color w:val="212121"/>
          <w:sz w:val="23"/>
          <w:szCs w:val="23"/>
        </w:rPr>
        <w:t>not</w:t>
      </w:r>
      <w:r w:rsidR="00FA124F">
        <w:rPr>
          <w:rFonts w:ascii="Segoe UI" w:hAnsi="Segoe UI" w:cs="Segoe UI"/>
          <w:color w:val="212121"/>
          <w:sz w:val="23"/>
          <w:szCs w:val="23"/>
        </w:rPr>
        <w:t xml:space="preserve"> how </w:t>
      </w:r>
      <w:r w:rsidR="009F1D9C">
        <w:rPr>
          <w:rFonts w:ascii="Segoe UI" w:hAnsi="Segoe UI" w:cs="Segoe UI"/>
          <w:color w:val="212121"/>
          <w:sz w:val="23"/>
          <w:szCs w:val="23"/>
        </w:rPr>
        <w:t xml:space="preserve">the term </w:t>
      </w:r>
      <w:r w:rsidR="00FA124F">
        <w:rPr>
          <w:rFonts w:ascii="Segoe UI" w:hAnsi="Segoe UI" w:cs="Segoe UI"/>
          <w:color w:val="212121"/>
          <w:sz w:val="23"/>
          <w:szCs w:val="23"/>
        </w:rPr>
        <w:t xml:space="preserve">Deepfake </w:t>
      </w:r>
      <w:r w:rsidR="009F1D9C">
        <w:rPr>
          <w:rFonts w:ascii="Segoe UI" w:hAnsi="Segoe UI" w:cs="Segoe UI"/>
          <w:color w:val="212121"/>
          <w:sz w:val="23"/>
          <w:szCs w:val="23"/>
        </w:rPr>
        <w:t xml:space="preserve">is typically </w:t>
      </w:r>
      <w:r w:rsidR="00FA124F">
        <w:rPr>
          <w:rFonts w:ascii="Segoe UI" w:hAnsi="Segoe UI" w:cs="Segoe UI"/>
          <w:color w:val="212121"/>
          <w:sz w:val="23"/>
          <w:szCs w:val="23"/>
        </w:rPr>
        <w:t xml:space="preserve">conceptualized </w:t>
      </w:r>
      <w:r w:rsidR="00452F10">
        <w:rPr>
          <w:rFonts w:ascii="Segoe UI" w:hAnsi="Segoe UI" w:cs="Segoe UI"/>
          <w:color w:val="212121"/>
          <w:sz w:val="23"/>
          <w:szCs w:val="23"/>
        </w:rPr>
        <w:t xml:space="preserve">or defined </w:t>
      </w:r>
      <w:r w:rsidR="009F1D9C">
        <w:rPr>
          <w:rFonts w:ascii="Segoe UI" w:hAnsi="Segoe UI" w:cs="Segoe UI"/>
          <w:color w:val="212121"/>
          <w:sz w:val="23"/>
          <w:szCs w:val="23"/>
        </w:rPr>
        <w:t>with</w:t>
      </w:r>
      <w:r w:rsidR="00FA124F">
        <w:rPr>
          <w:rFonts w:ascii="Segoe UI" w:hAnsi="Segoe UI" w:cs="Segoe UI"/>
          <w:color w:val="212121"/>
          <w:sz w:val="23"/>
          <w:szCs w:val="23"/>
        </w:rPr>
        <w:t>in</w:t>
      </w:r>
      <w:r w:rsidR="009F1D9C">
        <w:rPr>
          <w:rFonts w:ascii="Segoe UI" w:hAnsi="Segoe UI" w:cs="Segoe UI"/>
          <w:color w:val="212121"/>
          <w:sz w:val="23"/>
          <w:szCs w:val="23"/>
        </w:rPr>
        <w:t xml:space="preserve"> the </w:t>
      </w:r>
      <w:r w:rsidR="00452F10">
        <w:rPr>
          <w:rFonts w:ascii="Segoe UI" w:hAnsi="Segoe UI" w:cs="Segoe UI"/>
          <w:color w:val="212121"/>
          <w:sz w:val="23"/>
          <w:szCs w:val="23"/>
        </w:rPr>
        <w:t xml:space="preserve">scientific </w:t>
      </w:r>
      <w:r w:rsidR="009F1D9C">
        <w:rPr>
          <w:rFonts w:ascii="Segoe UI" w:hAnsi="Segoe UI" w:cs="Segoe UI"/>
          <w:color w:val="212121"/>
          <w:sz w:val="23"/>
          <w:szCs w:val="23"/>
        </w:rPr>
        <w:t>literature (</w:t>
      </w:r>
      <w:r w:rsidR="00452F10">
        <w:rPr>
          <w:rFonts w:ascii="Segoe UI" w:hAnsi="Segoe UI" w:cs="Segoe UI"/>
          <w:color w:val="212121"/>
          <w:sz w:val="23"/>
          <w:szCs w:val="23"/>
        </w:rPr>
        <w:t xml:space="preserve">in much the same way that </w:t>
      </w:r>
      <w:r w:rsidR="00603ED6">
        <w:rPr>
          <w:rFonts w:ascii="Segoe UI" w:hAnsi="Segoe UI" w:cs="Segoe UI"/>
          <w:color w:val="212121"/>
          <w:sz w:val="23"/>
          <w:szCs w:val="23"/>
        </w:rPr>
        <w:t xml:space="preserve">many </w:t>
      </w:r>
      <w:r w:rsidR="009F1D9C">
        <w:rPr>
          <w:rFonts w:ascii="Segoe UI" w:hAnsi="Segoe UI" w:cs="Segoe UI"/>
          <w:color w:val="212121"/>
          <w:sz w:val="23"/>
          <w:szCs w:val="23"/>
        </w:rPr>
        <w:t xml:space="preserve">technical definitions in psychological and </w:t>
      </w:r>
      <w:r w:rsidR="00603ED6">
        <w:rPr>
          <w:rFonts w:ascii="Segoe UI" w:hAnsi="Segoe UI" w:cs="Segoe UI"/>
          <w:color w:val="212121"/>
          <w:sz w:val="23"/>
          <w:szCs w:val="23"/>
        </w:rPr>
        <w:t xml:space="preserve">the </w:t>
      </w:r>
      <w:r w:rsidR="00FA124F">
        <w:rPr>
          <w:rFonts w:ascii="Segoe UI" w:hAnsi="Segoe UI" w:cs="Segoe UI"/>
          <w:color w:val="212121"/>
          <w:sz w:val="23"/>
          <w:szCs w:val="23"/>
        </w:rPr>
        <w:t xml:space="preserve">physical </w:t>
      </w:r>
      <w:r w:rsidR="009F1D9C">
        <w:rPr>
          <w:rFonts w:ascii="Segoe UI" w:hAnsi="Segoe UI" w:cs="Segoe UI"/>
          <w:color w:val="212121"/>
          <w:sz w:val="23"/>
          <w:szCs w:val="23"/>
        </w:rPr>
        <w:t xml:space="preserve">sciences differ from </w:t>
      </w:r>
      <w:r w:rsidR="001B7A2E">
        <w:rPr>
          <w:rFonts w:ascii="Segoe UI" w:hAnsi="Segoe UI" w:cs="Segoe UI"/>
          <w:color w:val="212121"/>
          <w:sz w:val="23"/>
          <w:szCs w:val="23"/>
        </w:rPr>
        <w:t xml:space="preserve">lay </w:t>
      </w:r>
      <w:r w:rsidR="00603ED6">
        <w:rPr>
          <w:rFonts w:ascii="Segoe UI" w:hAnsi="Segoe UI" w:cs="Segoe UI"/>
          <w:color w:val="212121"/>
          <w:sz w:val="23"/>
          <w:szCs w:val="23"/>
        </w:rPr>
        <w:t xml:space="preserve">terms used in </w:t>
      </w:r>
      <w:r w:rsidR="0089342B">
        <w:rPr>
          <w:rFonts w:ascii="Segoe UI" w:hAnsi="Segoe UI" w:cs="Segoe UI"/>
          <w:color w:val="212121"/>
          <w:sz w:val="23"/>
          <w:szCs w:val="23"/>
        </w:rPr>
        <w:t xml:space="preserve">online </w:t>
      </w:r>
      <w:r w:rsidR="009F1D9C">
        <w:rPr>
          <w:rFonts w:ascii="Segoe UI" w:hAnsi="Segoe UI" w:cs="Segoe UI"/>
          <w:color w:val="212121"/>
          <w:sz w:val="23"/>
          <w:szCs w:val="23"/>
        </w:rPr>
        <w:t xml:space="preserve">dictionaries). </w:t>
      </w:r>
    </w:p>
    <w:p w14:paraId="603481AC" w14:textId="77777777" w:rsidR="002B2D17" w:rsidRDefault="009F1D9C" w:rsidP="009F1D9C">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Deepfakes </w:t>
      </w:r>
      <w:r w:rsidR="00452F10">
        <w:rPr>
          <w:rFonts w:ascii="Segoe UI" w:hAnsi="Segoe UI" w:cs="Segoe UI"/>
          <w:color w:val="212121"/>
          <w:sz w:val="23"/>
          <w:szCs w:val="23"/>
        </w:rPr>
        <w:t xml:space="preserve">are better conceptualized </w:t>
      </w:r>
      <w:r>
        <w:rPr>
          <w:rFonts w:ascii="Segoe UI" w:hAnsi="Segoe UI" w:cs="Segoe UI"/>
          <w:color w:val="212121"/>
          <w:sz w:val="23"/>
          <w:szCs w:val="23"/>
        </w:rPr>
        <w:t xml:space="preserve">as </w:t>
      </w:r>
      <w:r w:rsidR="00452F10">
        <w:rPr>
          <w:rFonts w:ascii="Segoe UI" w:hAnsi="Segoe UI" w:cs="Segoe UI"/>
          <w:color w:val="212121"/>
          <w:sz w:val="23"/>
          <w:szCs w:val="23"/>
        </w:rPr>
        <w:t xml:space="preserve">a </w:t>
      </w:r>
      <w:r>
        <w:rPr>
          <w:rFonts w:ascii="Segoe UI" w:hAnsi="Segoe UI" w:cs="Segoe UI"/>
          <w:color w:val="212121"/>
          <w:sz w:val="23"/>
          <w:szCs w:val="23"/>
        </w:rPr>
        <w:t xml:space="preserve">sub-type of a </w:t>
      </w:r>
      <w:r w:rsidR="00452F10">
        <w:rPr>
          <w:rFonts w:ascii="Segoe UI" w:hAnsi="Segoe UI" w:cs="Segoe UI"/>
          <w:color w:val="212121"/>
          <w:sz w:val="23"/>
          <w:szCs w:val="23"/>
        </w:rPr>
        <w:t xml:space="preserve">much </w:t>
      </w:r>
      <w:r>
        <w:rPr>
          <w:rFonts w:ascii="Segoe UI" w:hAnsi="Segoe UI" w:cs="Segoe UI"/>
          <w:color w:val="212121"/>
          <w:sz w:val="23"/>
          <w:szCs w:val="23"/>
        </w:rPr>
        <w:t xml:space="preserve">larger class of media known as </w:t>
      </w:r>
      <w:r w:rsidR="002B2D17" w:rsidRPr="002B2D17">
        <w:rPr>
          <w:rFonts w:ascii="Segoe UI" w:hAnsi="Segoe UI" w:cs="Segoe UI"/>
          <w:color w:val="212121"/>
          <w:sz w:val="23"/>
          <w:szCs w:val="23"/>
        </w:rPr>
        <w:t xml:space="preserve">AI </w:t>
      </w:r>
      <w:r w:rsidR="002B2D17">
        <w:rPr>
          <w:rFonts w:ascii="Segoe UI" w:hAnsi="Segoe UI" w:cs="Segoe UI"/>
          <w:color w:val="212121"/>
          <w:sz w:val="23"/>
          <w:szCs w:val="23"/>
        </w:rPr>
        <w:t xml:space="preserve">generated </w:t>
      </w:r>
      <w:r w:rsidRPr="002B2D17">
        <w:rPr>
          <w:rFonts w:ascii="Segoe UI" w:hAnsi="Segoe UI" w:cs="Segoe UI"/>
          <w:color w:val="212121"/>
          <w:sz w:val="23"/>
          <w:szCs w:val="23"/>
        </w:rPr>
        <w:t>media</w:t>
      </w:r>
      <w:r>
        <w:rPr>
          <w:rFonts w:ascii="Segoe UI" w:hAnsi="Segoe UI" w:cs="Segoe UI"/>
          <w:color w:val="212121"/>
          <w:sz w:val="23"/>
          <w:szCs w:val="23"/>
        </w:rPr>
        <w:t xml:space="preserve"> (i.e., content which is generated or manipulated via artificial intelligence techniques such as Generative Adversarial Networks [GANs] and related methods). </w:t>
      </w:r>
      <w:r w:rsidR="002B2D17">
        <w:rPr>
          <w:rFonts w:ascii="Segoe UI" w:hAnsi="Segoe UI" w:cs="Segoe UI"/>
          <w:color w:val="212121"/>
          <w:sz w:val="23"/>
          <w:szCs w:val="23"/>
        </w:rPr>
        <w:t xml:space="preserve">AI-generated </w:t>
      </w:r>
      <w:r>
        <w:rPr>
          <w:rFonts w:ascii="Segoe UI" w:hAnsi="Segoe UI" w:cs="Segoe UI"/>
          <w:color w:val="212121"/>
          <w:sz w:val="23"/>
          <w:szCs w:val="23"/>
        </w:rPr>
        <w:t xml:space="preserve">media can be divided into two broad categories. </w:t>
      </w:r>
    </w:p>
    <w:p w14:paraId="32E3EF4B" w14:textId="77777777" w:rsidR="002B2D17" w:rsidRDefault="009F1D9C" w:rsidP="009F1D9C">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 first involves the use of AI to generate videos, images, audio, and text of individuals </w:t>
      </w:r>
      <w:r w:rsidR="0089342B">
        <w:rPr>
          <w:rFonts w:ascii="Segoe UI" w:hAnsi="Segoe UI" w:cs="Segoe UI"/>
          <w:color w:val="212121"/>
          <w:sz w:val="23"/>
          <w:szCs w:val="23"/>
        </w:rPr>
        <w:t xml:space="preserve">who </w:t>
      </w:r>
      <w:r>
        <w:rPr>
          <w:rFonts w:ascii="Segoe UI" w:hAnsi="Segoe UI" w:cs="Segoe UI"/>
          <w:color w:val="212121"/>
          <w:sz w:val="23"/>
          <w:szCs w:val="23"/>
        </w:rPr>
        <w:t xml:space="preserve">do not exist (e.g., see </w:t>
      </w:r>
      <w:hyperlink r:id="rId12" w:history="1">
        <w:r w:rsidRPr="00D252CD">
          <w:rPr>
            <w:rStyle w:val="Hyperlink"/>
            <w:rFonts w:ascii="Segoe UI" w:hAnsi="Segoe UI" w:cs="Segoe UI"/>
            <w:sz w:val="23"/>
            <w:szCs w:val="23"/>
          </w:rPr>
          <w:t>https://this-person-does-not-exist.com/en</w:t>
        </w:r>
      </w:hyperlink>
      <w:r w:rsidR="0082429D">
        <w:rPr>
          <w:rFonts w:ascii="Segoe UI" w:hAnsi="Segoe UI" w:cs="Segoe UI"/>
          <w:color w:val="212121"/>
          <w:sz w:val="23"/>
          <w:szCs w:val="23"/>
        </w:rPr>
        <w:t xml:space="preserve">, </w:t>
      </w:r>
      <w:hyperlink r:id="rId13" w:history="1">
        <w:r w:rsidRPr="00D252CD">
          <w:rPr>
            <w:rStyle w:val="Hyperlink"/>
            <w:rFonts w:ascii="Segoe UI" w:hAnsi="Segoe UI" w:cs="Segoe UI"/>
            <w:sz w:val="23"/>
            <w:szCs w:val="23"/>
          </w:rPr>
          <w:t>https://www.resemble.ai/</w:t>
        </w:r>
      </w:hyperlink>
      <w:r w:rsidR="0082429D">
        <w:rPr>
          <w:rFonts w:ascii="Segoe UI" w:hAnsi="Segoe UI" w:cs="Segoe UI"/>
          <w:color w:val="212121"/>
          <w:sz w:val="23"/>
          <w:szCs w:val="23"/>
        </w:rPr>
        <w:t xml:space="preserve">, and </w:t>
      </w:r>
      <w:hyperlink r:id="rId14" w:history="1">
        <w:r w:rsidR="0082429D" w:rsidRPr="00D252CD">
          <w:rPr>
            <w:rStyle w:val="Hyperlink"/>
            <w:rFonts w:ascii="Segoe UI" w:hAnsi="Segoe UI" w:cs="Segoe UI"/>
            <w:sz w:val="23"/>
            <w:szCs w:val="23"/>
          </w:rPr>
          <w:t>https://openai.com/blog/openai-api/</w:t>
        </w:r>
      </w:hyperlink>
      <w:r>
        <w:rPr>
          <w:rFonts w:ascii="Segoe UI" w:hAnsi="Segoe UI" w:cs="Segoe UI"/>
          <w:color w:val="212121"/>
          <w:sz w:val="23"/>
          <w:szCs w:val="23"/>
        </w:rPr>
        <w:t>)</w:t>
      </w:r>
      <w:r w:rsidR="0082429D">
        <w:rPr>
          <w:rFonts w:ascii="Segoe UI" w:hAnsi="Segoe UI" w:cs="Segoe UI"/>
          <w:color w:val="212121"/>
          <w:sz w:val="23"/>
          <w:szCs w:val="23"/>
        </w:rPr>
        <w:t>.</w:t>
      </w:r>
      <w:r>
        <w:rPr>
          <w:rFonts w:ascii="Segoe UI" w:hAnsi="Segoe UI" w:cs="Segoe UI"/>
          <w:color w:val="212121"/>
          <w:sz w:val="23"/>
          <w:szCs w:val="23"/>
        </w:rPr>
        <w:t xml:space="preserve"> </w:t>
      </w:r>
      <w:r w:rsidR="002B2D17">
        <w:rPr>
          <w:rFonts w:ascii="Segoe UI" w:hAnsi="Segoe UI" w:cs="Segoe UI"/>
          <w:color w:val="212121"/>
          <w:sz w:val="23"/>
          <w:szCs w:val="23"/>
        </w:rPr>
        <w:t xml:space="preserve">This is known as synthetic media. </w:t>
      </w:r>
    </w:p>
    <w:p w14:paraId="7B8B65C4" w14:textId="009D7025" w:rsidR="00553F60" w:rsidRDefault="009F1D9C" w:rsidP="009F1D9C">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 second involves the use of AI to generate </w:t>
      </w:r>
      <w:r w:rsidR="0082429D">
        <w:rPr>
          <w:rFonts w:ascii="Segoe UI" w:hAnsi="Segoe UI" w:cs="Segoe UI"/>
          <w:color w:val="212121"/>
          <w:sz w:val="23"/>
          <w:szCs w:val="23"/>
        </w:rPr>
        <w:t xml:space="preserve">or manipulate </w:t>
      </w:r>
      <w:r>
        <w:rPr>
          <w:rFonts w:ascii="Segoe UI" w:hAnsi="Segoe UI" w:cs="Segoe UI"/>
          <w:color w:val="212121"/>
          <w:sz w:val="23"/>
          <w:szCs w:val="23"/>
        </w:rPr>
        <w:t xml:space="preserve">videos, images, audio, and text of individuals </w:t>
      </w:r>
      <w:r w:rsidR="0089342B">
        <w:rPr>
          <w:rFonts w:ascii="Segoe UI" w:hAnsi="Segoe UI" w:cs="Segoe UI"/>
          <w:color w:val="212121"/>
          <w:sz w:val="23"/>
          <w:szCs w:val="23"/>
        </w:rPr>
        <w:t xml:space="preserve">who </w:t>
      </w:r>
      <w:r w:rsidRPr="00A8055A">
        <w:rPr>
          <w:rFonts w:ascii="Segoe UI" w:hAnsi="Segoe UI" w:cs="Segoe UI"/>
          <w:i/>
          <w:iCs/>
          <w:color w:val="212121"/>
          <w:sz w:val="23"/>
          <w:szCs w:val="23"/>
        </w:rPr>
        <w:t>do</w:t>
      </w:r>
      <w:r>
        <w:rPr>
          <w:rFonts w:ascii="Segoe UI" w:hAnsi="Segoe UI" w:cs="Segoe UI"/>
          <w:color w:val="212121"/>
          <w:sz w:val="23"/>
          <w:szCs w:val="23"/>
        </w:rPr>
        <w:t xml:space="preserve"> exist.</w:t>
      </w:r>
      <w:r w:rsidR="00E01EA9">
        <w:rPr>
          <w:rFonts w:ascii="Segoe UI" w:hAnsi="Segoe UI" w:cs="Segoe UI"/>
          <w:color w:val="212121"/>
          <w:sz w:val="23"/>
          <w:szCs w:val="23"/>
        </w:rPr>
        <w:t xml:space="preserve"> </w:t>
      </w:r>
      <w:r>
        <w:rPr>
          <w:rFonts w:ascii="Segoe UI" w:hAnsi="Segoe UI" w:cs="Segoe UI"/>
          <w:color w:val="212121"/>
          <w:sz w:val="23"/>
          <w:szCs w:val="23"/>
        </w:rPr>
        <w:t xml:space="preserve">It is this class of media that is commonly referred to as </w:t>
      </w:r>
      <w:r>
        <w:rPr>
          <w:rFonts w:ascii="Segoe UI" w:hAnsi="Segoe UI" w:cs="Segoe UI"/>
          <w:color w:val="212121"/>
          <w:sz w:val="23"/>
          <w:szCs w:val="23"/>
        </w:rPr>
        <w:lastRenderedPageBreak/>
        <w:t>‘Deepfakes’</w:t>
      </w:r>
      <w:r w:rsidR="00E01EA9">
        <w:rPr>
          <w:rFonts w:ascii="Segoe UI" w:hAnsi="Segoe UI" w:cs="Segoe UI"/>
          <w:color w:val="212121"/>
          <w:sz w:val="23"/>
          <w:szCs w:val="23"/>
        </w:rPr>
        <w:t xml:space="preserve"> and which can involve replacing one person with another (e.g., face swapping) OR fabricating novel content </w:t>
      </w:r>
      <w:r w:rsidR="00B95358">
        <w:rPr>
          <w:rFonts w:ascii="Segoe UI" w:hAnsi="Segoe UI" w:cs="Segoe UI"/>
          <w:color w:val="212121"/>
          <w:sz w:val="23"/>
          <w:szCs w:val="23"/>
        </w:rPr>
        <w:t xml:space="preserve">of </w:t>
      </w:r>
      <w:r w:rsidR="00E01EA9">
        <w:rPr>
          <w:rFonts w:ascii="Segoe UI" w:hAnsi="Segoe UI" w:cs="Segoe UI"/>
          <w:color w:val="212121"/>
          <w:sz w:val="23"/>
          <w:szCs w:val="23"/>
        </w:rPr>
        <w:t>the same person (e.g., using AI to mimic the writing style or voice of an existing individual)</w:t>
      </w:r>
      <w:r>
        <w:rPr>
          <w:rFonts w:ascii="Segoe UI" w:hAnsi="Segoe UI" w:cs="Segoe UI"/>
          <w:color w:val="212121"/>
          <w:sz w:val="23"/>
          <w:szCs w:val="23"/>
        </w:rPr>
        <w:t>.</w:t>
      </w:r>
      <w:r w:rsidR="00452F10">
        <w:rPr>
          <w:rFonts w:ascii="Segoe UI" w:hAnsi="Segoe UI" w:cs="Segoe UI"/>
          <w:color w:val="212121"/>
          <w:sz w:val="23"/>
          <w:szCs w:val="23"/>
        </w:rPr>
        <w:t xml:space="preserve"> </w:t>
      </w:r>
    </w:p>
    <w:p w14:paraId="4B43E4D5" w14:textId="2752090E" w:rsidR="002B2D17" w:rsidRDefault="002B2D17" w:rsidP="00603ED6">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Thus </w:t>
      </w:r>
      <w:r w:rsidR="00BF610D">
        <w:rPr>
          <w:rFonts w:ascii="Segoe UI" w:hAnsi="Segoe UI" w:cs="Segoe UI"/>
          <w:color w:val="212121"/>
          <w:sz w:val="23"/>
          <w:szCs w:val="23"/>
        </w:rPr>
        <w:t>Deepfakes are defined based on</w:t>
      </w:r>
      <w:r w:rsidR="00452F10">
        <w:rPr>
          <w:rFonts w:ascii="Segoe UI" w:hAnsi="Segoe UI" w:cs="Segoe UI"/>
          <w:color w:val="212121"/>
          <w:sz w:val="23"/>
          <w:szCs w:val="23"/>
        </w:rPr>
        <w:t xml:space="preserve"> two properties</w:t>
      </w:r>
      <w:r w:rsidR="00BF610D">
        <w:rPr>
          <w:rFonts w:ascii="Segoe UI" w:hAnsi="Segoe UI" w:cs="Segoe UI"/>
          <w:color w:val="212121"/>
          <w:sz w:val="23"/>
          <w:szCs w:val="23"/>
        </w:rPr>
        <w:t xml:space="preserve">: (a) how they created or manipulated (via AI methods), and (b) what type of content is being operated upon by that AI method (i.e., content involving </w:t>
      </w:r>
      <w:r w:rsidR="00BF610D" w:rsidRPr="00BF610D">
        <w:rPr>
          <w:rFonts w:ascii="Segoe UI" w:hAnsi="Segoe UI" w:cs="Segoe UI"/>
          <w:i/>
          <w:iCs/>
          <w:color w:val="212121"/>
          <w:sz w:val="23"/>
          <w:szCs w:val="23"/>
        </w:rPr>
        <w:t>existing</w:t>
      </w:r>
      <w:r w:rsidR="00BF610D">
        <w:rPr>
          <w:rFonts w:ascii="Segoe UI" w:hAnsi="Segoe UI" w:cs="Segoe UI"/>
          <w:color w:val="212121"/>
          <w:sz w:val="23"/>
          <w:szCs w:val="23"/>
        </w:rPr>
        <w:t xml:space="preserve"> individuals). </w:t>
      </w:r>
      <w:r w:rsidR="009A72E1">
        <w:rPr>
          <w:rFonts w:ascii="Segoe UI" w:hAnsi="Segoe UI" w:cs="Segoe UI"/>
          <w:color w:val="212121"/>
          <w:sz w:val="23"/>
          <w:szCs w:val="23"/>
        </w:rPr>
        <w:t xml:space="preserve">Unlike the definition </w:t>
      </w:r>
      <w:r>
        <w:rPr>
          <w:rFonts w:ascii="Segoe UI" w:hAnsi="Segoe UI" w:cs="Segoe UI"/>
          <w:color w:val="212121"/>
          <w:sz w:val="23"/>
          <w:szCs w:val="23"/>
        </w:rPr>
        <w:t xml:space="preserve">offered above </w:t>
      </w:r>
      <w:r w:rsidR="009A72E1">
        <w:rPr>
          <w:rFonts w:ascii="Segoe UI" w:hAnsi="Segoe UI" w:cs="Segoe UI"/>
          <w:color w:val="212121"/>
          <w:sz w:val="23"/>
          <w:szCs w:val="23"/>
        </w:rPr>
        <w:t xml:space="preserve">(which </w:t>
      </w:r>
      <w:r w:rsidR="00B95358">
        <w:rPr>
          <w:rFonts w:ascii="Segoe UI" w:hAnsi="Segoe UI" w:cs="Segoe UI"/>
          <w:color w:val="212121"/>
          <w:sz w:val="23"/>
          <w:szCs w:val="23"/>
        </w:rPr>
        <w:t xml:space="preserve">exclusively </w:t>
      </w:r>
      <w:r w:rsidR="009A72E1">
        <w:rPr>
          <w:rFonts w:ascii="Segoe UI" w:hAnsi="Segoe UI" w:cs="Segoe UI"/>
          <w:color w:val="212121"/>
          <w:sz w:val="23"/>
          <w:szCs w:val="23"/>
        </w:rPr>
        <w:t xml:space="preserve">center on videos) images, text, and audio can also be Deepfaked, and don’t simply </w:t>
      </w:r>
      <w:r w:rsidR="00B95358">
        <w:rPr>
          <w:rFonts w:ascii="Segoe UI" w:hAnsi="Segoe UI" w:cs="Segoe UI"/>
          <w:color w:val="212121"/>
          <w:sz w:val="23"/>
          <w:szCs w:val="23"/>
        </w:rPr>
        <w:t xml:space="preserve">involve </w:t>
      </w:r>
      <w:r w:rsidR="009A72E1">
        <w:rPr>
          <w:rFonts w:ascii="Segoe UI" w:hAnsi="Segoe UI" w:cs="Segoe UI"/>
          <w:color w:val="212121"/>
          <w:sz w:val="23"/>
          <w:szCs w:val="23"/>
        </w:rPr>
        <w:t xml:space="preserve">replacing one individual with another. </w:t>
      </w:r>
      <w:r>
        <w:rPr>
          <w:rFonts w:ascii="Segoe UI" w:hAnsi="Segoe UI" w:cs="Segoe UI"/>
          <w:color w:val="212121"/>
          <w:sz w:val="23"/>
          <w:szCs w:val="23"/>
        </w:rPr>
        <w:t>Perhaps most importantly</w:t>
      </w:r>
      <w:r w:rsidR="00E50036">
        <w:rPr>
          <w:rFonts w:ascii="Segoe UI" w:hAnsi="Segoe UI" w:cs="Segoe UI"/>
          <w:color w:val="212121"/>
          <w:sz w:val="23"/>
          <w:szCs w:val="23"/>
        </w:rPr>
        <w:t xml:space="preserve">, </w:t>
      </w:r>
      <w:r>
        <w:rPr>
          <w:rFonts w:ascii="Segoe UI" w:hAnsi="Segoe UI" w:cs="Segoe UI"/>
          <w:color w:val="212121"/>
          <w:sz w:val="23"/>
          <w:szCs w:val="23"/>
        </w:rPr>
        <w:t xml:space="preserve">as we outlined in our response to the Editor, we don’t believe that </w:t>
      </w:r>
      <w:r w:rsidR="00E50036">
        <w:rPr>
          <w:rFonts w:ascii="Segoe UI" w:hAnsi="Segoe UI" w:cs="Segoe UI"/>
          <w:color w:val="212121"/>
          <w:sz w:val="23"/>
          <w:szCs w:val="23"/>
        </w:rPr>
        <w:t xml:space="preserve">Deepfakes </w:t>
      </w:r>
      <w:r>
        <w:rPr>
          <w:rFonts w:ascii="Segoe UI" w:hAnsi="Segoe UI" w:cs="Segoe UI"/>
          <w:color w:val="212121"/>
          <w:sz w:val="23"/>
          <w:szCs w:val="23"/>
        </w:rPr>
        <w:t xml:space="preserve">should be </w:t>
      </w:r>
      <w:r w:rsidR="00E50036">
        <w:rPr>
          <w:rFonts w:ascii="Segoe UI" w:hAnsi="Segoe UI" w:cs="Segoe UI"/>
          <w:color w:val="212121"/>
          <w:sz w:val="23"/>
          <w:szCs w:val="23"/>
        </w:rPr>
        <w:t>defined in terms of properties such as believability</w:t>
      </w:r>
      <w:r>
        <w:rPr>
          <w:rFonts w:ascii="Segoe UI" w:hAnsi="Segoe UI" w:cs="Segoe UI"/>
          <w:color w:val="212121"/>
          <w:sz w:val="23"/>
          <w:szCs w:val="23"/>
        </w:rPr>
        <w:t xml:space="preserve">, </w:t>
      </w:r>
      <w:r w:rsidR="00E50036">
        <w:rPr>
          <w:rFonts w:ascii="Segoe UI" w:hAnsi="Segoe UI" w:cs="Segoe UI"/>
          <w:color w:val="212121"/>
          <w:sz w:val="23"/>
          <w:szCs w:val="23"/>
        </w:rPr>
        <w:t xml:space="preserve">authenticity, </w:t>
      </w:r>
      <w:r>
        <w:rPr>
          <w:rFonts w:ascii="Segoe UI" w:hAnsi="Segoe UI" w:cs="Segoe UI"/>
          <w:color w:val="212121"/>
          <w:sz w:val="23"/>
          <w:szCs w:val="23"/>
        </w:rPr>
        <w:t xml:space="preserve">or </w:t>
      </w:r>
      <w:r w:rsidR="00E50036">
        <w:rPr>
          <w:rFonts w:ascii="Segoe UI" w:hAnsi="Segoe UI" w:cs="Segoe UI"/>
          <w:color w:val="212121"/>
          <w:sz w:val="23"/>
          <w:szCs w:val="23"/>
        </w:rPr>
        <w:t>dece</w:t>
      </w:r>
      <w:r>
        <w:rPr>
          <w:rFonts w:ascii="Segoe UI" w:hAnsi="Segoe UI" w:cs="Segoe UI"/>
          <w:color w:val="212121"/>
          <w:sz w:val="23"/>
          <w:szCs w:val="23"/>
        </w:rPr>
        <w:t>ption</w:t>
      </w:r>
      <w:r w:rsidR="00E50036">
        <w:rPr>
          <w:rFonts w:ascii="Segoe UI" w:hAnsi="Segoe UI" w:cs="Segoe UI"/>
          <w:color w:val="212121"/>
          <w:sz w:val="23"/>
          <w:szCs w:val="23"/>
        </w:rPr>
        <w:t xml:space="preserve">. </w:t>
      </w:r>
    </w:p>
    <w:p w14:paraId="662BBDD1" w14:textId="33B66ACF" w:rsidR="00603ED6" w:rsidRDefault="00E50036" w:rsidP="00603ED6">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w:t>
      </w:r>
      <w:r w:rsidR="002B2D17">
        <w:rPr>
          <w:rFonts w:ascii="Segoe UI" w:hAnsi="Segoe UI" w:cs="Segoe UI"/>
          <w:color w:val="212121"/>
          <w:sz w:val="23"/>
          <w:szCs w:val="23"/>
        </w:rPr>
        <w:t xml:space="preserve">discuss </w:t>
      </w:r>
      <w:r>
        <w:rPr>
          <w:rFonts w:ascii="Segoe UI" w:hAnsi="Segoe UI" w:cs="Segoe UI"/>
          <w:color w:val="212121"/>
          <w:sz w:val="23"/>
          <w:szCs w:val="23"/>
        </w:rPr>
        <w:t xml:space="preserve">this </w:t>
      </w:r>
      <w:r w:rsidR="002B2D17">
        <w:rPr>
          <w:rFonts w:ascii="Segoe UI" w:hAnsi="Segoe UI" w:cs="Segoe UI"/>
          <w:color w:val="212121"/>
          <w:sz w:val="23"/>
          <w:szCs w:val="23"/>
        </w:rPr>
        <w:t xml:space="preserve">latter point in more detail </w:t>
      </w:r>
      <w:r>
        <w:rPr>
          <w:rFonts w:ascii="Segoe UI" w:hAnsi="Segoe UI" w:cs="Segoe UI"/>
          <w:color w:val="212121"/>
          <w:sz w:val="23"/>
          <w:szCs w:val="23"/>
        </w:rPr>
        <w:t>below</w:t>
      </w:r>
      <w:r w:rsidR="00EE2424">
        <w:rPr>
          <w:rFonts w:ascii="Segoe UI" w:hAnsi="Segoe UI" w:cs="Segoe UI"/>
          <w:color w:val="212121"/>
          <w:sz w:val="23"/>
          <w:szCs w:val="23"/>
        </w:rPr>
        <w:t xml:space="preserve"> (also see footnote 1 on p.8 of the revised manuscript)</w:t>
      </w:r>
      <w:r>
        <w:rPr>
          <w:rFonts w:ascii="Segoe UI" w:hAnsi="Segoe UI" w:cs="Segoe UI"/>
          <w:color w:val="212121"/>
          <w:sz w:val="23"/>
          <w:szCs w:val="23"/>
        </w:rPr>
        <w:t>.</w:t>
      </w:r>
      <w:r w:rsidR="00603ED6">
        <w:rPr>
          <w:rFonts w:ascii="Segoe UI" w:hAnsi="Segoe UI" w:cs="Segoe UI"/>
          <w:color w:val="212121"/>
          <w:sz w:val="23"/>
          <w:szCs w:val="23"/>
        </w:rPr>
        <w:t xml:space="preserve"> But for now it’s important to note that the definition of Deepfakes that was offered is problematic </w:t>
      </w:r>
      <w:r w:rsidR="002B2D17">
        <w:rPr>
          <w:rFonts w:ascii="Segoe UI" w:hAnsi="Segoe UI" w:cs="Segoe UI"/>
          <w:color w:val="212121"/>
          <w:sz w:val="23"/>
          <w:szCs w:val="23"/>
        </w:rPr>
        <w:t xml:space="preserve">for us </w:t>
      </w:r>
      <w:r w:rsidR="00603ED6">
        <w:rPr>
          <w:rFonts w:ascii="Segoe UI" w:hAnsi="Segoe UI" w:cs="Segoe UI"/>
          <w:color w:val="212121"/>
          <w:sz w:val="23"/>
          <w:szCs w:val="23"/>
        </w:rPr>
        <w:t>on multiple grounds.</w:t>
      </w:r>
    </w:p>
    <w:p w14:paraId="16F167A8" w14:textId="027B280B" w:rsidR="00E1266E" w:rsidRDefault="006B5F11" w:rsidP="00CC77A0">
      <w:pPr>
        <w:pStyle w:val="NormalWeb"/>
        <w:shd w:val="clear" w:color="auto" w:fill="FFFFFF"/>
        <w:rPr>
          <w:rFonts w:ascii="Segoe UI" w:hAnsi="Segoe UI" w:cs="Segoe UI"/>
          <w:color w:val="212121"/>
          <w:sz w:val="23"/>
          <w:szCs w:val="23"/>
        </w:rPr>
      </w:pPr>
      <w:r w:rsidRPr="00E50036">
        <w:rPr>
          <w:rFonts w:ascii="Segoe UI" w:hAnsi="Segoe UI" w:cs="Segoe UI"/>
          <w:b/>
          <w:bCs/>
          <w:i/>
          <w:iCs/>
          <w:color w:val="212121"/>
          <w:sz w:val="23"/>
          <w:szCs w:val="23"/>
        </w:rPr>
        <w:t xml:space="preserve">Issue with equating Deepfakes </w:t>
      </w:r>
      <w:r w:rsidR="00E50036">
        <w:rPr>
          <w:rFonts w:ascii="Segoe UI" w:hAnsi="Segoe UI" w:cs="Segoe UI"/>
          <w:b/>
          <w:bCs/>
          <w:i/>
          <w:iCs/>
          <w:color w:val="212121"/>
          <w:sz w:val="23"/>
          <w:szCs w:val="23"/>
        </w:rPr>
        <w:t>with certain media properties or usage</w:t>
      </w:r>
      <w:r>
        <w:rPr>
          <w:rFonts w:ascii="Segoe UI" w:hAnsi="Segoe UI" w:cs="Segoe UI"/>
          <w:color w:val="212121"/>
          <w:sz w:val="23"/>
          <w:szCs w:val="23"/>
        </w:rPr>
        <w:t xml:space="preserve">. </w:t>
      </w:r>
      <w:r w:rsidR="00CC77A0">
        <w:rPr>
          <w:rFonts w:ascii="Segoe UI" w:hAnsi="Segoe UI" w:cs="Segoe UI"/>
          <w:color w:val="212121"/>
          <w:sz w:val="23"/>
          <w:szCs w:val="23"/>
        </w:rPr>
        <w:t>When Reviewer 1 says “</w:t>
      </w:r>
      <w:r w:rsidR="00CC77A0" w:rsidRPr="00BE3508">
        <w:rPr>
          <w:rFonts w:ascii="Segoe UI" w:hAnsi="Segoe UI" w:cs="Segoe UI"/>
          <w:i/>
          <w:iCs/>
          <w:color w:val="212121"/>
          <w:sz w:val="23"/>
          <w:szCs w:val="23"/>
        </w:rPr>
        <w:t xml:space="preserve">a piece of content becomes a </w:t>
      </w:r>
      <w:r w:rsidR="00CC77A0">
        <w:rPr>
          <w:rFonts w:ascii="Segoe UI" w:hAnsi="Segoe UI" w:cs="Segoe UI"/>
          <w:i/>
          <w:iCs/>
          <w:color w:val="212121"/>
          <w:sz w:val="23"/>
          <w:szCs w:val="23"/>
        </w:rPr>
        <w:t>‘</w:t>
      </w:r>
      <w:r w:rsidR="00CC77A0" w:rsidRPr="00BE3508">
        <w:rPr>
          <w:rFonts w:ascii="Segoe UI" w:hAnsi="Segoe UI" w:cs="Segoe UI"/>
          <w:i/>
          <w:iCs/>
          <w:color w:val="212121"/>
          <w:sz w:val="23"/>
          <w:szCs w:val="23"/>
        </w:rPr>
        <w:t>deepfake</w:t>
      </w:r>
      <w:r w:rsidR="00CC77A0">
        <w:rPr>
          <w:rFonts w:ascii="Segoe UI" w:hAnsi="Segoe UI" w:cs="Segoe UI"/>
          <w:i/>
          <w:iCs/>
          <w:color w:val="212121"/>
          <w:sz w:val="23"/>
          <w:szCs w:val="23"/>
        </w:rPr>
        <w:t>’</w:t>
      </w:r>
      <w:r w:rsidR="00CC77A0" w:rsidRPr="00BE3508">
        <w:rPr>
          <w:rFonts w:ascii="Segoe UI" w:hAnsi="Segoe UI" w:cs="Segoe UI"/>
          <w:i/>
          <w:iCs/>
          <w:color w:val="212121"/>
          <w:sz w:val="23"/>
          <w:szCs w:val="23"/>
        </w:rPr>
        <w:t xml:space="preserve"> when it has been manipulated so seamlessly that it appears as if it were genuine content</w:t>
      </w:r>
      <w:r w:rsidR="00CC77A0">
        <w:rPr>
          <w:rFonts w:ascii="Segoe UI" w:hAnsi="Segoe UI" w:cs="Segoe UI"/>
          <w:color w:val="212121"/>
          <w:sz w:val="23"/>
          <w:szCs w:val="23"/>
        </w:rPr>
        <w:t xml:space="preserve">” they </w:t>
      </w:r>
      <w:r w:rsidR="00603ED6">
        <w:rPr>
          <w:rFonts w:ascii="Segoe UI" w:hAnsi="Segoe UI" w:cs="Segoe UI"/>
          <w:color w:val="212121"/>
          <w:sz w:val="23"/>
          <w:szCs w:val="23"/>
        </w:rPr>
        <w:t xml:space="preserve">are </w:t>
      </w:r>
      <w:r w:rsidR="00E50036">
        <w:rPr>
          <w:rFonts w:ascii="Segoe UI" w:hAnsi="Segoe UI" w:cs="Segoe UI"/>
          <w:color w:val="212121"/>
          <w:sz w:val="23"/>
          <w:szCs w:val="23"/>
        </w:rPr>
        <w:t xml:space="preserve">defining a Deepfake in terms of its </w:t>
      </w:r>
      <w:r w:rsidR="00E50036" w:rsidRPr="00603ED6">
        <w:rPr>
          <w:rFonts w:ascii="Segoe UI" w:hAnsi="Segoe UI" w:cs="Segoe UI"/>
          <w:i/>
          <w:iCs/>
          <w:color w:val="212121"/>
          <w:sz w:val="23"/>
          <w:szCs w:val="23"/>
          <w:u w:val="single"/>
        </w:rPr>
        <w:t>properties</w:t>
      </w:r>
      <w:r w:rsidR="00E50036">
        <w:rPr>
          <w:rFonts w:ascii="Segoe UI" w:hAnsi="Segoe UI" w:cs="Segoe UI"/>
          <w:color w:val="212121"/>
          <w:sz w:val="23"/>
          <w:szCs w:val="23"/>
        </w:rPr>
        <w:t xml:space="preserve"> (e.g., believability) and its </w:t>
      </w:r>
      <w:r w:rsidR="00E50036" w:rsidRPr="00603ED6">
        <w:rPr>
          <w:rFonts w:ascii="Segoe UI" w:hAnsi="Segoe UI" w:cs="Segoe UI"/>
          <w:i/>
          <w:iCs/>
          <w:color w:val="212121"/>
          <w:sz w:val="23"/>
          <w:szCs w:val="23"/>
          <w:u w:val="single"/>
        </w:rPr>
        <w:t>purpose</w:t>
      </w:r>
      <w:r w:rsidR="00E50036">
        <w:rPr>
          <w:rFonts w:ascii="Segoe UI" w:hAnsi="Segoe UI" w:cs="Segoe UI"/>
          <w:color w:val="212121"/>
          <w:sz w:val="23"/>
          <w:szCs w:val="23"/>
        </w:rPr>
        <w:t xml:space="preserve"> (e.g., to deceive others). Yet these properties and purposes are not unique to Deepfakes </w:t>
      </w:r>
      <w:r w:rsidR="00603ED6">
        <w:rPr>
          <w:rFonts w:ascii="Segoe UI" w:hAnsi="Segoe UI" w:cs="Segoe UI"/>
          <w:color w:val="212121"/>
          <w:sz w:val="23"/>
          <w:szCs w:val="23"/>
        </w:rPr>
        <w:t xml:space="preserve">at all – they are </w:t>
      </w:r>
      <w:r w:rsidR="00E50036">
        <w:rPr>
          <w:rFonts w:ascii="Segoe UI" w:hAnsi="Segoe UI" w:cs="Segoe UI"/>
          <w:color w:val="212121"/>
          <w:sz w:val="23"/>
          <w:szCs w:val="23"/>
        </w:rPr>
        <w:t xml:space="preserve">shared by any type of media. </w:t>
      </w:r>
      <w:r w:rsidR="00603ED6">
        <w:rPr>
          <w:rFonts w:ascii="Segoe UI" w:hAnsi="Segoe UI" w:cs="Segoe UI"/>
          <w:color w:val="212121"/>
          <w:sz w:val="23"/>
          <w:szCs w:val="23"/>
        </w:rPr>
        <w:t>Put another way</w:t>
      </w:r>
      <w:r w:rsidR="00E50036">
        <w:rPr>
          <w:rFonts w:ascii="Segoe UI" w:hAnsi="Segoe UI" w:cs="Segoe UI"/>
          <w:color w:val="212121"/>
          <w:sz w:val="23"/>
          <w:szCs w:val="23"/>
        </w:rPr>
        <w:t>, a</w:t>
      </w:r>
      <w:r w:rsidR="009F1D9C">
        <w:rPr>
          <w:rFonts w:ascii="Segoe UI" w:hAnsi="Segoe UI" w:cs="Segoe UI"/>
          <w:color w:val="212121"/>
          <w:sz w:val="23"/>
          <w:szCs w:val="23"/>
        </w:rPr>
        <w:t xml:space="preserve">ny video, text, audio, or photo can be used </w:t>
      </w:r>
      <w:r w:rsidR="00E50036">
        <w:rPr>
          <w:rFonts w:ascii="Segoe UI" w:hAnsi="Segoe UI" w:cs="Segoe UI"/>
          <w:color w:val="212121"/>
          <w:sz w:val="23"/>
          <w:szCs w:val="23"/>
        </w:rPr>
        <w:t>with a particular purpose (</w:t>
      </w:r>
      <w:r w:rsidR="009F1D9C">
        <w:rPr>
          <w:rFonts w:ascii="Segoe UI" w:hAnsi="Segoe UI" w:cs="Segoe UI"/>
          <w:color w:val="212121"/>
          <w:sz w:val="23"/>
          <w:szCs w:val="23"/>
        </w:rPr>
        <w:t>to deceive viewers</w:t>
      </w:r>
      <w:r w:rsidR="00E50036">
        <w:rPr>
          <w:rFonts w:ascii="Segoe UI" w:hAnsi="Segoe UI" w:cs="Segoe UI"/>
          <w:color w:val="212121"/>
          <w:sz w:val="23"/>
          <w:szCs w:val="23"/>
        </w:rPr>
        <w:t>)</w:t>
      </w:r>
      <w:r w:rsidR="009F1D9C">
        <w:rPr>
          <w:rFonts w:ascii="Segoe UI" w:hAnsi="Segoe UI" w:cs="Segoe UI"/>
          <w:color w:val="212121"/>
          <w:sz w:val="23"/>
          <w:szCs w:val="23"/>
        </w:rPr>
        <w:t xml:space="preserve"> </w:t>
      </w:r>
      <w:r w:rsidR="00603ED6">
        <w:rPr>
          <w:rFonts w:ascii="Segoe UI" w:hAnsi="Segoe UI" w:cs="Segoe UI"/>
          <w:color w:val="212121"/>
          <w:sz w:val="23"/>
          <w:szCs w:val="23"/>
        </w:rPr>
        <w:t xml:space="preserve">and </w:t>
      </w:r>
      <w:r w:rsidR="009F1D9C">
        <w:rPr>
          <w:rFonts w:ascii="Segoe UI" w:hAnsi="Segoe UI" w:cs="Segoe UI"/>
          <w:color w:val="212121"/>
          <w:sz w:val="23"/>
          <w:szCs w:val="23"/>
        </w:rPr>
        <w:t xml:space="preserve">can vary </w:t>
      </w:r>
      <w:r w:rsidR="00E50036">
        <w:rPr>
          <w:rFonts w:ascii="Segoe UI" w:hAnsi="Segoe UI" w:cs="Segoe UI"/>
          <w:color w:val="212121"/>
          <w:sz w:val="23"/>
          <w:szCs w:val="23"/>
        </w:rPr>
        <w:t xml:space="preserve">along dimensions </w:t>
      </w:r>
      <w:r w:rsidR="00603ED6">
        <w:rPr>
          <w:rFonts w:ascii="Segoe UI" w:hAnsi="Segoe UI" w:cs="Segoe UI"/>
          <w:color w:val="212121"/>
          <w:sz w:val="23"/>
          <w:szCs w:val="23"/>
        </w:rPr>
        <w:t xml:space="preserve">such as </w:t>
      </w:r>
      <w:r w:rsidR="00EE2424">
        <w:rPr>
          <w:rFonts w:ascii="Segoe UI" w:hAnsi="Segoe UI" w:cs="Segoe UI"/>
          <w:color w:val="212121"/>
          <w:sz w:val="23"/>
          <w:szCs w:val="23"/>
        </w:rPr>
        <w:t xml:space="preserve">its </w:t>
      </w:r>
      <w:r w:rsidR="00BE3508">
        <w:rPr>
          <w:rFonts w:ascii="Segoe UI" w:hAnsi="Segoe UI" w:cs="Segoe UI"/>
          <w:color w:val="212121"/>
          <w:sz w:val="23"/>
          <w:szCs w:val="23"/>
        </w:rPr>
        <w:t xml:space="preserve">perceived </w:t>
      </w:r>
      <w:r w:rsidR="009F1D9C">
        <w:rPr>
          <w:rFonts w:ascii="Segoe UI" w:hAnsi="Segoe UI" w:cs="Segoe UI"/>
          <w:color w:val="212121"/>
          <w:sz w:val="23"/>
          <w:szCs w:val="23"/>
        </w:rPr>
        <w:t xml:space="preserve">believability or authenticity. </w:t>
      </w:r>
      <w:r w:rsidR="00EE2424">
        <w:rPr>
          <w:rFonts w:ascii="Segoe UI" w:hAnsi="Segoe UI" w:cs="Segoe UI"/>
          <w:color w:val="212121"/>
          <w:sz w:val="23"/>
          <w:szCs w:val="23"/>
        </w:rPr>
        <w:t xml:space="preserve">Thus </w:t>
      </w:r>
      <w:r w:rsidR="00603ED6">
        <w:rPr>
          <w:rFonts w:ascii="Segoe UI" w:hAnsi="Segoe UI" w:cs="Segoe UI"/>
          <w:color w:val="212121"/>
          <w:sz w:val="23"/>
          <w:szCs w:val="23"/>
        </w:rPr>
        <w:t xml:space="preserve">the </w:t>
      </w:r>
      <w:r w:rsidR="00E50036">
        <w:rPr>
          <w:rFonts w:ascii="Segoe UI" w:hAnsi="Segoe UI" w:cs="Segoe UI"/>
          <w:color w:val="212121"/>
          <w:sz w:val="23"/>
          <w:szCs w:val="23"/>
        </w:rPr>
        <w:t xml:space="preserve">idea that </w:t>
      </w:r>
      <w:r w:rsidR="00E1266E">
        <w:rPr>
          <w:rFonts w:ascii="Segoe UI" w:hAnsi="Segoe UI" w:cs="Segoe UI"/>
          <w:color w:val="212121"/>
          <w:sz w:val="23"/>
          <w:szCs w:val="23"/>
        </w:rPr>
        <w:t xml:space="preserve">“seamless manipulation” and “appears genuine” </w:t>
      </w:r>
      <w:r w:rsidR="00E1266E" w:rsidRPr="00F837F0">
        <w:rPr>
          <w:rFonts w:ascii="Segoe UI" w:hAnsi="Segoe UI" w:cs="Segoe UI"/>
          <w:i/>
          <w:iCs/>
          <w:color w:val="212121"/>
          <w:sz w:val="23"/>
          <w:szCs w:val="23"/>
        </w:rPr>
        <w:t>define</w:t>
      </w:r>
      <w:r w:rsidR="00E1266E">
        <w:rPr>
          <w:rFonts w:ascii="Segoe UI" w:hAnsi="Segoe UI" w:cs="Segoe UI"/>
          <w:color w:val="212121"/>
          <w:sz w:val="23"/>
          <w:szCs w:val="23"/>
        </w:rPr>
        <w:t xml:space="preserve"> Deepfakes is problematic.</w:t>
      </w:r>
    </w:p>
    <w:p w14:paraId="36A0929A" w14:textId="2F94CADE" w:rsidR="00603ED6" w:rsidRDefault="00603ED6" w:rsidP="006B5F1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It’s worth noting here that </w:t>
      </w:r>
      <w:r w:rsidR="006B5F11">
        <w:rPr>
          <w:rFonts w:ascii="Segoe UI" w:hAnsi="Segoe UI" w:cs="Segoe UI"/>
          <w:color w:val="212121"/>
          <w:sz w:val="23"/>
          <w:szCs w:val="23"/>
        </w:rPr>
        <w:t xml:space="preserve">Deepfakes are </w:t>
      </w:r>
      <w:r w:rsidR="00EE2424">
        <w:rPr>
          <w:rFonts w:ascii="Segoe UI" w:hAnsi="Segoe UI" w:cs="Segoe UI"/>
          <w:color w:val="212121"/>
          <w:sz w:val="23"/>
          <w:szCs w:val="23"/>
        </w:rPr>
        <w:t xml:space="preserve">typically </w:t>
      </w:r>
      <w:r w:rsidR="006B5F11">
        <w:rPr>
          <w:rFonts w:ascii="Segoe UI" w:hAnsi="Segoe UI" w:cs="Segoe UI"/>
          <w:color w:val="212121"/>
          <w:sz w:val="23"/>
          <w:szCs w:val="23"/>
        </w:rPr>
        <w:t>not “</w:t>
      </w:r>
      <w:r w:rsidR="006B5F11" w:rsidRPr="00A8055A">
        <w:rPr>
          <w:rFonts w:ascii="Segoe UI" w:hAnsi="Segoe UI" w:cs="Segoe UI"/>
          <w:i/>
          <w:iCs/>
          <w:color w:val="212121"/>
          <w:sz w:val="23"/>
          <w:szCs w:val="23"/>
        </w:rPr>
        <w:t>manipulated so seamlessly</w:t>
      </w:r>
      <w:r w:rsidR="006B5F11">
        <w:rPr>
          <w:rFonts w:ascii="Segoe UI" w:hAnsi="Segoe UI" w:cs="Segoe UI"/>
          <w:color w:val="212121"/>
          <w:sz w:val="23"/>
          <w:szCs w:val="23"/>
        </w:rPr>
        <w:t xml:space="preserve">” to appear perfectly genuine (i.e., they vary drastically in their quality and thus believability; see </w:t>
      </w:r>
      <w:hyperlink r:id="rId15" w:history="1">
        <w:r w:rsidR="006B5F11" w:rsidRPr="00D252CD">
          <w:rPr>
            <w:rStyle w:val="Hyperlink"/>
            <w:rFonts w:ascii="Segoe UI" w:hAnsi="Segoe UI" w:cs="Segoe UI"/>
            <w:sz w:val="23"/>
            <w:szCs w:val="23"/>
          </w:rPr>
          <w:t>https://www.youtube.com/watch?v=ZJrffEfCMrs</w:t>
        </w:r>
      </w:hyperlink>
      <w:r w:rsidR="006B5F11">
        <w:rPr>
          <w:rFonts w:ascii="Segoe UI" w:hAnsi="Segoe UI" w:cs="Segoe UI"/>
          <w:color w:val="212121"/>
          <w:sz w:val="23"/>
          <w:szCs w:val="23"/>
        </w:rPr>
        <w:t xml:space="preserve">). The idea that Deepfakes are seamless replicas of genuine content that are designed to perfectly deceive viewers </w:t>
      </w:r>
      <w:r w:rsidR="00F837F0">
        <w:rPr>
          <w:rFonts w:ascii="Segoe UI" w:hAnsi="Segoe UI" w:cs="Segoe UI"/>
          <w:color w:val="212121"/>
          <w:sz w:val="23"/>
          <w:szCs w:val="23"/>
        </w:rPr>
        <w:t xml:space="preserve">does not </w:t>
      </w:r>
      <w:r w:rsidR="006B5F11">
        <w:rPr>
          <w:rFonts w:ascii="Segoe UI" w:hAnsi="Segoe UI" w:cs="Segoe UI"/>
          <w:color w:val="212121"/>
          <w:sz w:val="23"/>
          <w:szCs w:val="23"/>
        </w:rPr>
        <w:t xml:space="preserve">reflect the technology as it is used today or the vast majority of Deepfakes </w:t>
      </w:r>
      <w:r w:rsidR="00EE2424">
        <w:rPr>
          <w:rFonts w:ascii="Segoe UI" w:hAnsi="Segoe UI" w:cs="Segoe UI"/>
          <w:color w:val="212121"/>
          <w:sz w:val="23"/>
          <w:szCs w:val="23"/>
        </w:rPr>
        <w:t xml:space="preserve">available </w:t>
      </w:r>
      <w:r w:rsidR="006B5F11">
        <w:rPr>
          <w:rFonts w:ascii="Segoe UI" w:hAnsi="Segoe UI" w:cs="Segoe UI"/>
          <w:color w:val="212121"/>
          <w:sz w:val="23"/>
          <w:szCs w:val="23"/>
        </w:rPr>
        <w:t xml:space="preserve">online. </w:t>
      </w:r>
    </w:p>
    <w:p w14:paraId="12619F75" w14:textId="2CA11769" w:rsidR="006B5F11" w:rsidRDefault="00EE2424" w:rsidP="006B5F1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Likewise</w:t>
      </w:r>
      <w:r w:rsidR="00E1266E">
        <w:rPr>
          <w:rFonts w:ascii="Segoe UI" w:hAnsi="Segoe UI" w:cs="Segoe UI"/>
          <w:color w:val="212121"/>
          <w:sz w:val="23"/>
          <w:szCs w:val="23"/>
        </w:rPr>
        <w:t>, Deepfakes are not always used to deceive</w:t>
      </w:r>
      <w:r>
        <w:rPr>
          <w:rFonts w:ascii="Segoe UI" w:hAnsi="Segoe UI" w:cs="Segoe UI"/>
          <w:color w:val="212121"/>
          <w:sz w:val="23"/>
          <w:szCs w:val="23"/>
        </w:rPr>
        <w:t xml:space="preserve"> (</w:t>
      </w:r>
      <w:r w:rsidR="006F6F0E">
        <w:rPr>
          <w:rFonts w:ascii="Segoe UI" w:hAnsi="Segoe UI" w:cs="Segoe UI"/>
          <w:color w:val="212121"/>
          <w:sz w:val="23"/>
          <w:szCs w:val="23"/>
        </w:rPr>
        <w:t>see p.5 of the revised manuscript for real-world examples</w:t>
      </w:r>
      <w:r w:rsidR="00F837F0">
        <w:rPr>
          <w:rFonts w:ascii="Segoe UI" w:hAnsi="Segoe UI" w:cs="Segoe UI"/>
          <w:color w:val="212121"/>
          <w:sz w:val="23"/>
          <w:szCs w:val="23"/>
        </w:rPr>
        <w:t xml:space="preserve"> of how Deepfakes are being used for Good</w:t>
      </w:r>
      <w:r>
        <w:rPr>
          <w:rFonts w:ascii="Segoe UI" w:hAnsi="Segoe UI" w:cs="Segoe UI"/>
          <w:color w:val="212121"/>
          <w:sz w:val="23"/>
          <w:szCs w:val="23"/>
        </w:rPr>
        <w:t>)</w:t>
      </w:r>
      <w:r w:rsidR="006F6F0E">
        <w:rPr>
          <w:rFonts w:ascii="Segoe UI" w:hAnsi="Segoe UI" w:cs="Segoe UI"/>
          <w:color w:val="212121"/>
          <w:sz w:val="23"/>
          <w:szCs w:val="23"/>
        </w:rPr>
        <w:t>.</w:t>
      </w:r>
    </w:p>
    <w:p w14:paraId="5ABBE690" w14:textId="5B66795D" w:rsidR="00E1266E" w:rsidRDefault="00E1266E" w:rsidP="006B5F1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In short, </w:t>
      </w:r>
      <w:r w:rsidR="006F6F0E">
        <w:rPr>
          <w:rFonts w:ascii="Segoe UI" w:hAnsi="Segoe UI" w:cs="Segoe UI"/>
          <w:color w:val="212121"/>
          <w:sz w:val="23"/>
          <w:szCs w:val="23"/>
        </w:rPr>
        <w:t xml:space="preserve">we don’t believe that Deepfakes should be </w:t>
      </w:r>
      <w:r w:rsidR="006B5F11">
        <w:rPr>
          <w:rFonts w:ascii="Segoe UI" w:hAnsi="Segoe UI" w:cs="Segoe UI"/>
          <w:color w:val="212121"/>
          <w:sz w:val="23"/>
          <w:szCs w:val="23"/>
        </w:rPr>
        <w:t>equate</w:t>
      </w:r>
      <w:r w:rsidR="006F6F0E">
        <w:rPr>
          <w:rFonts w:ascii="Segoe UI" w:hAnsi="Segoe UI" w:cs="Segoe UI"/>
          <w:color w:val="212121"/>
          <w:sz w:val="23"/>
          <w:szCs w:val="23"/>
        </w:rPr>
        <w:t>d</w:t>
      </w:r>
      <w:r w:rsidR="006B5F11">
        <w:rPr>
          <w:rFonts w:ascii="Segoe UI" w:hAnsi="Segoe UI" w:cs="Segoe UI"/>
          <w:color w:val="212121"/>
          <w:sz w:val="23"/>
          <w:szCs w:val="23"/>
        </w:rPr>
        <w:t xml:space="preserve"> </w:t>
      </w:r>
      <w:r w:rsidR="006F6F0E">
        <w:rPr>
          <w:rFonts w:ascii="Segoe UI" w:hAnsi="Segoe UI" w:cs="Segoe UI"/>
          <w:color w:val="212121"/>
          <w:sz w:val="23"/>
          <w:szCs w:val="23"/>
        </w:rPr>
        <w:t xml:space="preserve">with, </w:t>
      </w:r>
      <w:r w:rsidR="006B5F11">
        <w:rPr>
          <w:rFonts w:ascii="Segoe UI" w:hAnsi="Segoe UI" w:cs="Segoe UI"/>
          <w:color w:val="212121"/>
          <w:sz w:val="23"/>
          <w:szCs w:val="23"/>
        </w:rPr>
        <w:t xml:space="preserve">or define </w:t>
      </w:r>
      <w:r w:rsidR="006F6F0E">
        <w:rPr>
          <w:rFonts w:ascii="Segoe UI" w:hAnsi="Segoe UI" w:cs="Segoe UI"/>
          <w:color w:val="212121"/>
          <w:sz w:val="23"/>
          <w:szCs w:val="23"/>
        </w:rPr>
        <w:t xml:space="preserve">in terms of, </w:t>
      </w:r>
      <w:r w:rsidR="00603ED6">
        <w:rPr>
          <w:rFonts w:ascii="Segoe UI" w:hAnsi="Segoe UI" w:cs="Segoe UI"/>
          <w:color w:val="212121"/>
          <w:sz w:val="23"/>
          <w:szCs w:val="23"/>
        </w:rPr>
        <w:t xml:space="preserve">certain </w:t>
      </w:r>
      <w:r>
        <w:rPr>
          <w:rFonts w:ascii="Segoe UI" w:hAnsi="Segoe UI" w:cs="Segoe UI"/>
          <w:color w:val="212121"/>
          <w:sz w:val="23"/>
          <w:szCs w:val="23"/>
        </w:rPr>
        <w:t xml:space="preserve">properties (perfect replicas of authentic content) or purposes (deception) </w:t>
      </w:r>
      <w:r w:rsidR="00603ED6">
        <w:rPr>
          <w:rFonts w:ascii="Segoe UI" w:hAnsi="Segoe UI" w:cs="Segoe UI"/>
          <w:color w:val="212121"/>
          <w:sz w:val="23"/>
          <w:szCs w:val="23"/>
        </w:rPr>
        <w:t xml:space="preserve">seeing </w:t>
      </w:r>
      <w:r>
        <w:rPr>
          <w:rFonts w:ascii="Segoe UI" w:hAnsi="Segoe UI" w:cs="Segoe UI"/>
          <w:color w:val="212121"/>
          <w:sz w:val="23"/>
          <w:szCs w:val="23"/>
        </w:rPr>
        <w:t xml:space="preserve">as these </w:t>
      </w:r>
      <w:r w:rsidR="00603ED6">
        <w:rPr>
          <w:rFonts w:ascii="Segoe UI" w:hAnsi="Segoe UI" w:cs="Segoe UI"/>
          <w:color w:val="212121"/>
          <w:sz w:val="23"/>
          <w:szCs w:val="23"/>
        </w:rPr>
        <w:t xml:space="preserve">very </w:t>
      </w:r>
      <w:r>
        <w:rPr>
          <w:rFonts w:ascii="Segoe UI" w:hAnsi="Segoe UI" w:cs="Segoe UI"/>
          <w:color w:val="212121"/>
          <w:sz w:val="23"/>
          <w:szCs w:val="23"/>
        </w:rPr>
        <w:t xml:space="preserve">same concepts apply to any type of media, and don’t apply to all types of Deepfakes. Indeed, it may be that people encounter </w:t>
      </w:r>
      <w:r w:rsidR="006B5F11">
        <w:rPr>
          <w:rFonts w:ascii="Segoe UI" w:hAnsi="Segoe UI" w:cs="Segoe UI"/>
          <w:color w:val="212121"/>
          <w:sz w:val="23"/>
          <w:szCs w:val="23"/>
        </w:rPr>
        <w:t xml:space="preserve">Deepfakes that are clearly manipulated, not </w:t>
      </w:r>
      <w:r>
        <w:rPr>
          <w:rFonts w:ascii="Segoe UI" w:hAnsi="Segoe UI" w:cs="Segoe UI"/>
          <w:color w:val="212121"/>
          <w:sz w:val="23"/>
          <w:szCs w:val="23"/>
        </w:rPr>
        <w:t xml:space="preserve">perfectly </w:t>
      </w:r>
      <w:r w:rsidR="006B5F11">
        <w:rPr>
          <w:rFonts w:ascii="Segoe UI" w:hAnsi="Segoe UI" w:cs="Segoe UI"/>
          <w:color w:val="212121"/>
          <w:sz w:val="23"/>
          <w:szCs w:val="23"/>
        </w:rPr>
        <w:t xml:space="preserve">believable, and which still influence </w:t>
      </w:r>
      <w:r>
        <w:rPr>
          <w:rFonts w:ascii="Segoe UI" w:hAnsi="Segoe UI" w:cs="Segoe UI"/>
          <w:color w:val="212121"/>
          <w:sz w:val="23"/>
          <w:szCs w:val="23"/>
        </w:rPr>
        <w:t xml:space="preserve">their thoughts, feelings, and actions </w:t>
      </w:r>
      <w:r w:rsidR="0089342B">
        <w:rPr>
          <w:rFonts w:ascii="Segoe UI" w:hAnsi="Segoe UI" w:cs="Segoe UI"/>
          <w:color w:val="212121"/>
          <w:sz w:val="23"/>
          <w:szCs w:val="23"/>
        </w:rPr>
        <w:t xml:space="preserve">(e.g., for one recent </w:t>
      </w:r>
      <w:r>
        <w:rPr>
          <w:rFonts w:ascii="Segoe UI" w:hAnsi="Segoe UI" w:cs="Segoe UI"/>
          <w:color w:val="212121"/>
          <w:sz w:val="23"/>
          <w:szCs w:val="23"/>
        </w:rPr>
        <w:t xml:space="preserve">attempt to do so </w:t>
      </w:r>
      <w:r w:rsidR="0089342B">
        <w:rPr>
          <w:rFonts w:ascii="Segoe UI" w:hAnsi="Segoe UI" w:cs="Segoe UI"/>
          <w:color w:val="212121"/>
          <w:sz w:val="23"/>
          <w:szCs w:val="23"/>
        </w:rPr>
        <w:t xml:space="preserve">with President Zelensky see </w:t>
      </w:r>
      <w:hyperlink r:id="rId16" w:history="1">
        <w:r w:rsidR="0089342B" w:rsidRPr="00D252CD">
          <w:rPr>
            <w:rStyle w:val="Hyperlink"/>
            <w:rFonts w:ascii="Segoe UI" w:hAnsi="Segoe UI" w:cs="Segoe UI"/>
            <w:sz w:val="23"/>
            <w:szCs w:val="23"/>
          </w:rPr>
          <w:t>https://www.youtube.com/watch?v=X17yrEV5sl4</w:t>
        </w:r>
      </w:hyperlink>
      <w:r w:rsidR="0089342B">
        <w:rPr>
          <w:rFonts w:ascii="Segoe UI" w:hAnsi="Segoe UI" w:cs="Segoe UI"/>
          <w:color w:val="212121"/>
          <w:sz w:val="23"/>
          <w:szCs w:val="23"/>
        </w:rPr>
        <w:t>)</w:t>
      </w:r>
      <w:r w:rsidR="006B5F11" w:rsidRPr="006B5F11">
        <w:rPr>
          <w:rFonts w:ascii="Segoe UI" w:hAnsi="Segoe UI" w:cs="Segoe UI"/>
          <w:color w:val="212121"/>
          <w:sz w:val="23"/>
          <w:szCs w:val="23"/>
        </w:rPr>
        <w:t>.</w:t>
      </w:r>
      <w:r w:rsidR="0089342B">
        <w:rPr>
          <w:rFonts w:ascii="Segoe UI" w:hAnsi="Segoe UI" w:cs="Segoe UI"/>
          <w:color w:val="212121"/>
          <w:sz w:val="23"/>
          <w:szCs w:val="23"/>
        </w:rPr>
        <w:t xml:space="preserve"> </w:t>
      </w:r>
      <w:r w:rsidR="00E95C2F">
        <w:rPr>
          <w:rFonts w:ascii="Segoe UI" w:hAnsi="Segoe UI" w:cs="Segoe UI"/>
          <w:color w:val="212121"/>
          <w:sz w:val="23"/>
          <w:szCs w:val="23"/>
        </w:rPr>
        <w:t xml:space="preserve">According to the </w:t>
      </w:r>
      <w:r w:rsidR="006F6F0E">
        <w:rPr>
          <w:rFonts w:ascii="Segoe UI" w:hAnsi="Segoe UI" w:cs="Segoe UI"/>
          <w:color w:val="212121"/>
          <w:sz w:val="23"/>
          <w:szCs w:val="23"/>
        </w:rPr>
        <w:t xml:space="preserve">webster.com </w:t>
      </w:r>
      <w:r w:rsidR="00E95C2F">
        <w:rPr>
          <w:rFonts w:ascii="Segoe UI" w:hAnsi="Segoe UI" w:cs="Segoe UI"/>
          <w:color w:val="212121"/>
          <w:sz w:val="23"/>
          <w:szCs w:val="23"/>
        </w:rPr>
        <w:t xml:space="preserve">definition and Reviewer 1’s comment, these would not qualify as Deepfakes. </w:t>
      </w:r>
    </w:p>
    <w:p w14:paraId="3B5316B6" w14:textId="01F9597A" w:rsidR="006B5F11" w:rsidRDefault="006F6F0E" w:rsidP="006B5F11">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Finally, when Deepfakes are </w:t>
      </w:r>
      <w:r w:rsidR="00E95C2F">
        <w:rPr>
          <w:rFonts w:ascii="Segoe UI" w:hAnsi="Segoe UI" w:cs="Segoe UI"/>
          <w:color w:val="212121"/>
          <w:sz w:val="23"/>
          <w:szCs w:val="23"/>
        </w:rPr>
        <w:t xml:space="preserve">viewed in this way, the contribution of our work becomes clear: we </w:t>
      </w:r>
      <w:r w:rsidR="00E1266E">
        <w:rPr>
          <w:rFonts w:ascii="Segoe UI" w:hAnsi="Segoe UI" w:cs="Segoe UI"/>
          <w:color w:val="212121"/>
          <w:sz w:val="23"/>
          <w:szCs w:val="23"/>
        </w:rPr>
        <w:t xml:space="preserve">provide </w:t>
      </w:r>
      <w:r w:rsidR="0089342B">
        <w:rPr>
          <w:rFonts w:ascii="Segoe UI" w:hAnsi="Segoe UI" w:cs="Segoe UI"/>
          <w:color w:val="212121"/>
          <w:sz w:val="23"/>
          <w:szCs w:val="23"/>
        </w:rPr>
        <w:t>empirical</w:t>
      </w:r>
      <w:r w:rsidR="00E1266E">
        <w:rPr>
          <w:rFonts w:ascii="Segoe UI" w:hAnsi="Segoe UI" w:cs="Segoe UI"/>
          <w:color w:val="212121"/>
          <w:sz w:val="23"/>
          <w:szCs w:val="23"/>
        </w:rPr>
        <w:t xml:space="preserve"> evidence </w:t>
      </w:r>
      <w:r w:rsidR="0089342B">
        <w:rPr>
          <w:rFonts w:ascii="Segoe UI" w:hAnsi="Segoe UI" w:cs="Segoe UI"/>
          <w:color w:val="212121"/>
          <w:sz w:val="23"/>
          <w:szCs w:val="23"/>
        </w:rPr>
        <w:t xml:space="preserve">that even imperfect Deepfakes that are clearly not </w:t>
      </w:r>
      <w:r>
        <w:rPr>
          <w:rFonts w:ascii="Segoe UI" w:hAnsi="Segoe UI" w:cs="Segoe UI"/>
          <w:color w:val="212121"/>
          <w:sz w:val="23"/>
          <w:szCs w:val="23"/>
        </w:rPr>
        <w:t xml:space="preserve">perfect replicas of genuine content </w:t>
      </w:r>
      <w:r w:rsidR="0089342B">
        <w:rPr>
          <w:rFonts w:ascii="Segoe UI" w:hAnsi="Segoe UI" w:cs="Segoe UI"/>
          <w:color w:val="212121"/>
          <w:sz w:val="23"/>
          <w:szCs w:val="23"/>
        </w:rPr>
        <w:t xml:space="preserve">still </w:t>
      </w:r>
      <w:r>
        <w:rPr>
          <w:rFonts w:ascii="Segoe UI" w:hAnsi="Segoe UI" w:cs="Segoe UI"/>
          <w:color w:val="212121"/>
          <w:sz w:val="23"/>
          <w:szCs w:val="23"/>
        </w:rPr>
        <w:t xml:space="preserve">strongly </w:t>
      </w:r>
      <w:r w:rsidR="0089342B">
        <w:rPr>
          <w:rFonts w:ascii="Segoe UI" w:hAnsi="Segoe UI" w:cs="Segoe UI"/>
          <w:color w:val="212121"/>
          <w:sz w:val="23"/>
          <w:szCs w:val="23"/>
        </w:rPr>
        <w:t xml:space="preserve">bias </w:t>
      </w:r>
      <w:r w:rsidR="00E1266E">
        <w:rPr>
          <w:rFonts w:ascii="Segoe UI" w:hAnsi="Segoe UI" w:cs="Segoe UI"/>
          <w:color w:val="212121"/>
          <w:sz w:val="23"/>
          <w:szCs w:val="23"/>
        </w:rPr>
        <w:t xml:space="preserve">people’s </w:t>
      </w:r>
      <w:r w:rsidR="0089342B">
        <w:rPr>
          <w:rFonts w:ascii="Segoe UI" w:hAnsi="Segoe UI" w:cs="Segoe UI"/>
          <w:color w:val="212121"/>
          <w:sz w:val="23"/>
          <w:szCs w:val="23"/>
        </w:rPr>
        <w:t xml:space="preserve">implicit attitudes and intentions, even </w:t>
      </w:r>
      <w:r w:rsidR="00E1266E">
        <w:rPr>
          <w:rFonts w:ascii="Segoe UI" w:hAnsi="Segoe UI" w:cs="Segoe UI"/>
          <w:color w:val="212121"/>
          <w:sz w:val="23"/>
          <w:szCs w:val="23"/>
        </w:rPr>
        <w:t xml:space="preserve">people </w:t>
      </w:r>
      <w:r w:rsidR="0089342B">
        <w:rPr>
          <w:rFonts w:ascii="Segoe UI" w:hAnsi="Segoe UI" w:cs="Segoe UI"/>
          <w:color w:val="212121"/>
          <w:sz w:val="23"/>
          <w:szCs w:val="23"/>
        </w:rPr>
        <w:t xml:space="preserve">are aware of Deepfaking and have detected </w:t>
      </w:r>
      <w:r w:rsidR="00E1266E">
        <w:rPr>
          <w:rFonts w:ascii="Segoe UI" w:hAnsi="Segoe UI" w:cs="Segoe UI"/>
          <w:color w:val="212121"/>
          <w:sz w:val="23"/>
          <w:szCs w:val="23"/>
        </w:rPr>
        <w:t xml:space="preserve">that they have just been </w:t>
      </w:r>
      <w:r w:rsidR="0089342B">
        <w:rPr>
          <w:rFonts w:ascii="Segoe UI" w:hAnsi="Segoe UI" w:cs="Segoe UI"/>
          <w:color w:val="212121"/>
          <w:sz w:val="23"/>
          <w:szCs w:val="23"/>
        </w:rPr>
        <w:t>expos</w:t>
      </w:r>
      <w:r w:rsidR="00E1266E">
        <w:rPr>
          <w:rFonts w:ascii="Segoe UI" w:hAnsi="Segoe UI" w:cs="Segoe UI"/>
          <w:color w:val="212121"/>
          <w:sz w:val="23"/>
          <w:szCs w:val="23"/>
        </w:rPr>
        <w:t>ed</w:t>
      </w:r>
      <w:r w:rsidR="0089342B">
        <w:rPr>
          <w:rFonts w:ascii="Segoe UI" w:hAnsi="Segoe UI" w:cs="Segoe UI"/>
          <w:color w:val="212121"/>
          <w:sz w:val="23"/>
          <w:szCs w:val="23"/>
        </w:rPr>
        <w:t xml:space="preserve"> to </w:t>
      </w:r>
      <w:r w:rsidR="00E1266E">
        <w:rPr>
          <w:rFonts w:ascii="Segoe UI" w:hAnsi="Segoe UI" w:cs="Segoe UI"/>
          <w:color w:val="212121"/>
          <w:sz w:val="23"/>
          <w:szCs w:val="23"/>
        </w:rPr>
        <w:t>one</w:t>
      </w:r>
      <w:r w:rsidR="0089342B">
        <w:rPr>
          <w:rFonts w:ascii="Segoe UI" w:hAnsi="Segoe UI" w:cs="Segoe UI"/>
          <w:color w:val="212121"/>
          <w:sz w:val="23"/>
          <w:szCs w:val="23"/>
        </w:rPr>
        <w:t xml:space="preserve">. </w:t>
      </w:r>
      <w:r w:rsidR="009266F0">
        <w:rPr>
          <w:rFonts w:ascii="Segoe UI" w:hAnsi="Segoe UI" w:cs="Segoe UI"/>
          <w:color w:val="212121"/>
          <w:sz w:val="23"/>
          <w:szCs w:val="23"/>
        </w:rPr>
        <w:t>We discuss these and related ideas in the revised manuscript.</w:t>
      </w:r>
    </w:p>
    <w:p w14:paraId="6B31BF51" w14:textId="75C14E7B" w:rsidR="00EE3AE4" w:rsidRDefault="00EE3AE4" w:rsidP="00EE3AE4">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Reviewer 1</w:t>
      </w:r>
      <w:r>
        <w:rPr>
          <w:rFonts w:ascii="Segoe UI" w:hAnsi="Segoe UI" w:cs="Segoe UI"/>
          <w:color w:val="212121"/>
          <w:sz w:val="23"/>
          <w:szCs w:val="23"/>
        </w:rPr>
        <w:t xml:space="preserve">: </w:t>
      </w:r>
      <w:r w:rsidR="00DA2D5E">
        <w:rPr>
          <w:rFonts w:ascii="Segoe UI" w:hAnsi="Segoe UI" w:cs="Segoe UI"/>
          <w:color w:val="212121"/>
          <w:sz w:val="23"/>
          <w:szCs w:val="23"/>
        </w:rPr>
        <w:t>I actually think it would be a potentially nice contribution to write up Experiments 1-5 as a more general methodological piece introducing psychologists to deepfake technology as a way of creating more control over experimental stimuli (e.g., recording one video about positive information and then deepfaking the negative information condition may produce more similar stimuli than just recording two separate videos).</w:t>
      </w:r>
    </w:p>
    <w:p w14:paraId="6DB4A2E5" w14:textId="5C360880" w:rsidR="00EE3AE4" w:rsidRDefault="00EE3AE4" w:rsidP="00EE3AE4">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Authors</w:t>
      </w:r>
      <w:r>
        <w:rPr>
          <w:rFonts w:ascii="Segoe UI" w:hAnsi="Segoe UI" w:cs="Segoe UI"/>
          <w:color w:val="212121"/>
          <w:sz w:val="23"/>
          <w:szCs w:val="23"/>
        </w:rPr>
        <w:t>:</w:t>
      </w:r>
      <w:r w:rsidR="00097E3D">
        <w:rPr>
          <w:rFonts w:ascii="Segoe UI" w:hAnsi="Segoe UI" w:cs="Segoe UI"/>
          <w:color w:val="212121"/>
          <w:sz w:val="23"/>
          <w:szCs w:val="23"/>
        </w:rPr>
        <w:t xml:space="preserve"> </w:t>
      </w:r>
      <w:r w:rsidR="00A53F92">
        <w:rPr>
          <w:rFonts w:ascii="Segoe UI" w:hAnsi="Segoe UI" w:cs="Segoe UI"/>
          <w:color w:val="212121"/>
          <w:sz w:val="23"/>
          <w:szCs w:val="23"/>
        </w:rPr>
        <w:t>This is a really nice idea</w:t>
      </w:r>
      <w:r w:rsidR="004A4669">
        <w:rPr>
          <w:rFonts w:ascii="Segoe UI" w:hAnsi="Segoe UI" w:cs="Segoe UI"/>
          <w:color w:val="212121"/>
          <w:sz w:val="23"/>
          <w:szCs w:val="23"/>
        </w:rPr>
        <w:t>. W</w:t>
      </w:r>
      <w:r w:rsidR="00097E3D">
        <w:rPr>
          <w:rFonts w:ascii="Segoe UI" w:hAnsi="Segoe UI" w:cs="Segoe UI"/>
          <w:color w:val="212121"/>
          <w:sz w:val="23"/>
          <w:szCs w:val="23"/>
        </w:rPr>
        <w:t xml:space="preserve">e have added new material </w:t>
      </w:r>
      <w:r w:rsidR="00A53F92">
        <w:rPr>
          <w:rFonts w:ascii="Segoe UI" w:hAnsi="Segoe UI" w:cs="Segoe UI"/>
          <w:color w:val="212121"/>
          <w:sz w:val="23"/>
          <w:szCs w:val="23"/>
        </w:rPr>
        <w:t xml:space="preserve">unpacking it </w:t>
      </w:r>
      <w:r w:rsidR="00097E3D">
        <w:rPr>
          <w:rFonts w:ascii="Segoe UI" w:hAnsi="Segoe UI" w:cs="Segoe UI"/>
          <w:color w:val="212121"/>
          <w:sz w:val="23"/>
          <w:szCs w:val="23"/>
        </w:rPr>
        <w:t xml:space="preserve">in the General Discussion (see </w:t>
      </w:r>
      <w:r w:rsidR="00A53F92">
        <w:rPr>
          <w:rFonts w:ascii="Segoe UI" w:hAnsi="Segoe UI" w:cs="Segoe UI"/>
          <w:color w:val="212121"/>
          <w:sz w:val="23"/>
          <w:szCs w:val="23"/>
        </w:rPr>
        <w:t xml:space="preserve">footnote 16 </w:t>
      </w:r>
      <w:r w:rsidR="00097E3D">
        <w:rPr>
          <w:rFonts w:ascii="Segoe UI" w:hAnsi="Segoe UI" w:cs="Segoe UI"/>
          <w:color w:val="212121"/>
          <w:sz w:val="23"/>
          <w:szCs w:val="23"/>
        </w:rPr>
        <w:t xml:space="preserve">on </w:t>
      </w:r>
      <w:r w:rsidR="00097E3D" w:rsidRPr="00A53F92">
        <w:rPr>
          <w:rFonts w:ascii="Segoe UI" w:hAnsi="Segoe UI" w:cs="Segoe UI"/>
          <w:color w:val="212121"/>
          <w:sz w:val="23"/>
          <w:szCs w:val="23"/>
        </w:rPr>
        <w:t>p.</w:t>
      </w:r>
      <w:r w:rsidR="00A53F92" w:rsidRPr="00A53F92">
        <w:rPr>
          <w:rFonts w:ascii="Segoe UI" w:hAnsi="Segoe UI" w:cs="Segoe UI"/>
          <w:color w:val="212121"/>
          <w:sz w:val="23"/>
          <w:szCs w:val="23"/>
        </w:rPr>
        <w:t>45</w:t>
      </w:r>
      <w:r w:rsidR="00097E3D">
        <w:rPr>
          <w:rFonts w:ascii="Segoe UI" w:hAnsi="Segoe UI" w:cs="Segoe UI"/>
          <w:color w:val="212121"/>
          <w:sz w:val="23"/>
          <w:szCs w:val="23"/>
        </w:rPr>
        <w:t xml:space="preserve">). </w:t>
      </w:r>
    </w:p>
    <w:p w14:paraId="4132C170" w14:textId="7AF8241D" w:rsidR="00097E3D" w:rsidRDefault="00EE3AE4" w:rsidP="00EE3AE4">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Reviewer 1</w:t>
      </w:r>
      <w:r>
        <w:rPr>
          <w:rFonts w:ascii="Segoe UI" w:hAnsi="Segoe UI" w:cs="Segoe UI"/>
          <w:color w:val="212121"/>
          <w:sz w:val="23"/>
          <w:szCs w:val="23"/>
        </w:rPr>
        <w:t xml:space="preserve">: </w:t>
      </w:r>
      <w:r w:rsidR="00DA2D5E">
        <w:rPr>
          <w:rFonts w:ascii="Segoe UI" w:hAnsi="Segoe UI" w:cs="Segoe UI"/>
          <w:color w:val="212121"/>
          <w:sz w:val="23"/>
          <w:szCs w:val="23"/>
        </w:rPr>
        <w:t xml:space="preserve">Experiment 6 was a notable exception in that I did find it quite interesting that the effects of the deepfaked content were similar for people who did vs. did not accurately label the video as a deepfake. I could see this being a good Study 1 for a larger investigation of this effect. One concern I had about the present study is that participants are being exposed to a novel target, so they may be more likely to doubt the presence of a deepfake (i.e., why would someone go through the trouble of </w:t>
      </w:r>
      <w:r w:rsidR="00763DDA">
        <w:rPr>
          <w:rFonts w:ascii="Segoe UI" w:hAnsi="Segoe UI" w:cs="Segoe UI"/>
          <w:color w:val="212121"/>
          <w:sz w:val="23"/>
          <w:szCs w:val="23"/>
        </w:rPr>
        <w:t>Deepfaking</w:t>
      </w:r>
      <w:r w:rsidR="00DA2D5E">
        <w:rPr>
          <w:rFonts w:ascii="Segoe UI" w:hAnsi="Segoe UI" w:cs="Segoe UI"/>
          <w:color w:val="212121"/>
          <w:sz w:val="23"/>
          <w:szCs w:val="23"/>
        </w:rPr>
        <w:t xml:space="preserve"> a video for a person I don't know anything about?). I think some interesting follow-ups here would be to see if similar effects emerge for well-known targets (e.g., a deepfake of Joe Biden espousing his love of communism) and then to further investigate if the effectiveness of a deepfake is moderated by pre-existing attitudes towards Biden. It may then be of interest to see if similar manipulations known to be effective against misinformation in other forms (e.g., Pennycook et al., 2020; Pennycook et al., 2021) are also effective against deepfakes.</w:t>
      </w:r>
    </w:p>
    <w:p w14:paraId="01924602" w14:textId="6FB6417D" w:rsidR="00921B6F" w:rsidRDefault="00EE3AE4" w:rsidP="00921B6F">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Authors</w:t>
      </w:r>
      <w:r>
        <w:rPr>
          <w:rFonts w:ascii="Segoe UI" w:hAnsi="Segoe UI" w:cs="Segoe UI"/>
          <w:color w:val="212121"/>
          <w:sz w:val="23"/>
          <w:szCs w:val="23"/>
        </w:rPr>
        <w:t>:</w:t>
      </w:r>
      <w:r w:rsidR="00097E3D">
        <w:rPr>
          <w:rFonts w:ascii="Segoe UI" w:hAnsi="Segoe UI" w:cs="Segoe UI"/>
          <w:color w:val="212121"/>
          <w:sz w:val="23"/>
          <w:szCs w:val="23"/>
        </w:rPr>
        <w:t xml:space="preserve"> </w:t>
      </w:r>
      <w:r w:rsidR="00921B6F">
        <w:rPr>
          <w:rFonts w:ascii="Segoe UI" w:hAnsi="Segoe UI" w:cs="Segoe UI"/>
          <w:color w:val="212121"/>
          <w:sz w:val="23"/>
          <w:szCs w:val="23"/>
        </w:rPr>
        <w:t>Reviewer 1 asks “</w:t>
      </w:r>
      <w:r w:rsidR="00921B6F" w:rsidRPr="00416FC3">
        <w:rPr>
          <w:rFonts w:ascii="Segoe UI" w:hAnsi="Segoe UI" w:cs="Segoe UI"/>
          <w:i/>
          <w:iCs/>
          <w:color w:val="212121"/>
          <w:sz w:val="23"/>
          <w:szCs w:val="23"/>
        </w:rPr>
        <w:t>why would someone go through the trouble of Deepfaking a video for a person I don't know anything about</w:t>
      </w:r>
      <w:r w:rsidR="00921B6F">
        <w:rPr>
          <w:rFonts w:ascii="Segoe UI" w:hAnsi="Segoe UI" w:cs="Segoe UI"/>
          <w:color w:val="212121"/>
          <w:sz w:val="23"/>
          <w:szCs w:val="23"/>
        </w:rPr>
        <w:t xml:space="preserve">?”. There are many reasons why one would do this in real-life. </w:t>
      </w:r>
    </w:p>
    <w:p w14:paraId="50435357" w14:textId="4DF2D96D" w:rsidR="00921B6F" w:rsidRDefault="00921B6F" w:rsidP="00921B6F">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They may want to construct a false identity for themselves as a journalist in order to manipulate international newspapers into publishing certain content (for a recent real-world example see </w:t>
      </w:r>
      <w:hyperlink r:id="rId17" w:history="1">
        <w:r w:rsidRPr="00D252CD">
          <w:rPr>
            <w:rStyle w:val="Hyperlink"/>
            <w:rFonts w:ascii="Segoe UI" w:hAnsi="Segoe UI" w:cs="Segoe UI"/>
            <w:sz w:val="23"/>
            <w:szCs w:val="23"/>
          </w:rPr>
          <w:t>https://medium.com/general_knowledge/deepfake-journalists-fake-news-e8c3c3af70c9</w:t>
        </w:r>
      </w:hyperlink>
      <w:r>
        <w:rPr>
          <w:rFonts w:ascii="Segoe UI" w:hAnsi="Segoe UI" w:cs="Segoe UI"/>
          <w:color w:val="212121"/>
          <w:sz w:val="23"/>
          <w:szCs w:val="23"/>
        </w:rPr>
        <w:t xml:space="preserve">). They may want to fabricate a political candidate and use them to either support or discredit a political party or message before or during an election (for examples of what this might look like see: </w:t>
      </w:r>
      <w:r w:rsidRPr="00C0472A">
        <w:rPr>
          <w:rFonts w:ascii="Segoe UI" w:hAnsi="Segoe UI" w:cs="Segoe UI"/>
          <w:color w:val="212121"/>
          <w:sz w:val="23"/>
          <w:szCs w:val="23"/>
        </w:rPr>
        <w:t xml:space="preserve">Dobber, T., Metoui, N., Trilling, D., Helberger, N., &amp; de </w:t>
      </w:r>
      <w:r w:rsidRPr="00C0472A">
        <w:rPr>
          <w:rFonts w:ascii="Segoe UI" w:hAnsi="Segoe UI" w:cs="Segoe UI"/>
          <w:color w:val="212121"/>
          <w:sz w:val="23"/>
          <w:szCs w:val="23"/>
        </w:rPr>
        <w:lastRenderedPageBreak/>
        <w:t>Vreese, C. (2021). Do (microtargeted) deepfakes have real effects on political attitudes?. The International Journal of Press/Politics, 26(1), 69-91</w:t>
      </w:r>
      <w:r>
        <w:rPr>
          <w:rFonts w:ascii="Segoe UI" w:hAnsi="Segoe UI" w:cs="Segoe UI"/>
          <w:color w:val="212121"/>
          <w:sz w:val="23"/>
          <w:szCs w:val="23"/>
        </w:rPr>
        <w:t>)</w:t>
      </w:r>
      <w:r w:rsidRPr="00C0472A">
        <w:rPr>
          <w:rFonts w:ascii="Segoe UI" w:hAnsi="Segoe UI" w:cs="Segoe UI"/>
          <w:color w:val="212121"/>
          <w:sz w:val="23"/>
          <w:szCs w:val="23"/>
        </w:rPr>
        <w:t>.</w:t>
      </w:r>
      <w:r>
        <w:rPr>
          <w:rFonts w:ascii="Segoe UI" w:hAnsi="Segoe UI" w:cs="Segoe UI"/>
          <w:color w:val="212121"/>
          <w:sz w:val="23"/>
          <w:szCs w:val="23"/>
        </w:rPr>
        <w:t xml:space="preserve"> An angry ex-partner, disgruntled work colleague, or malicious actor could scrape a victim’s image from social media and insert it into a pornographic video, thus biasing how the victim is perceived by others upon the release of that content (for real-world examples of this see </w:t>
      </w:r>
      <w:hyperlink r:id="rId18" w:history="1">
        <w:r w:rsidRPr="00D252CD">
          <w:rPr>
            <w:rStyle w:val="Hyperlink"/>
            <w:rFonts w:ascii="Segoe UI" w:hAnsi="Segoe UI" w:cs="Segoe UI"/>
            <w:sz w:val="23"/>
            <w:szCs w:val="23"/>
          </w:rPr>
          <w:t>https://www.technologyreview.com/2021/02/12/1018222/deepfake-revenge-porn-coming-ban/</w:t>
        </w:r>
      </w:hyperlink>
      <w:r>
        <w:rPr>
          <w:rFonts w:ascii="Segoe UI" w:hAnsi="Segoe UI" w:cs="Segoe UI"/>
          <w:color w:val="212121"/>
          <w:sz w:val="23"/>
          <w:szCs w:val="23"/>
        </w:rPr>
        <w:t xml:space="preserve">).  In short there are many meaningful ways in which Deepfakes of novel individuals are already being used in everyday life. Studying and understanding the psychological impacts of such content is therefore a worthwhile endeavor. We have added new material outlining </w:t>
      </w:r>
      <w:r w:rsidR="001B5EEE">
        <w:rPr>
          <w:rFonts w:ascii="Segoe UI" w:hAnsi="Segoe UI" w:cs="Segoe UI"/>
          <w:color w:val="212121"/>
          <w:sz w:val="23"/>
          <w:szCs w:val="23"/>
        </w:rPr>
        <w:t xml:space="preserve">how Deepfakes of novel individuals are being used to spread disinformation and to target members of the general public </w:t>
      </w:r>
      <w:r w:rsidR="00F837F0">
        <w:rPr>
          <w:rFonts w:ascii="Segoe UI" w:hAnsi="Segoe UI" w:cs="Segoe UI"/>
          <w:color w:val="212121"/>
          <w:sz w:val="23"/>
          <w:szCs w:val="23"/>
        </w:rPr>
        <w:t xml:space="preserve">on </w:t>
      </w:r>
      <w:r>
        <w:rPr>
          <w:rFonts w:ascii="Segoe UI" w:hAnsi="Segoe UI" w:cs="Segoe UI"/>
          <w:color w:val="212121"/>
          <w:sz w:val="23"/>
          <w:szCs w:val="23"/>
        </w:rPr>
        <w:t>p.</w:t>
      </w:r>
      <w:r w:rsidR="001B5EEE">
        <w:rPr>
          <w:rFonts w:ascii="Segoe UI" w:hAnsi="Segoe UI" w:cs="Segoe UI"/>
          <w:color w:val="212121"/>
          <w:sz w:val="23"/>
          <w:szCs w:val="23"/>
        </w:rPr>
        <w:t>4-5 and 11-12.</w:t>
      </w:r>
    </w:p>
    <w:p w14:paraId="1E389AC0" w14:textId="7CA2554E" w:rsidR="00EE3AE4" w:rsidRDefault="00D71952" w:rsidP="00EE3AE4">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Reviewer 1 makes a nice point about moderation of </w:t>
      </w:r>
      <w:r w:rsidR="00416FC3">
        <w:rPr>
          <w:rFonts w:ascii="Segoe UI" w:hAnsi="Segoe UI" w:cs="Segoe UI"/>
          <w:color w:val="212121"/>
          <w:sz w:val="23"/>
          <w:szCs w:val="23"/>
        </w:rPr>
        <w:t xml:space="preserve">Deepfaking </w:t>
      </w:r>
      <w:r>
        <w:rPr>
          <w:rFonts w:ascii="Segoe UI" w:hAnsi="Segoe UI" w:cs="Segoe UI"/>
          <w:color w:val="212121"/>
          <w:sz w:val="23"/>
          <w:szCs w:val="23"/>
        </w:rPr>
        <w:t xml:space="preserve">effects by prior knowledge of the target (e.g., would similar effects emerge for known [political, celebrity] compared to non-known individuals?). This was actually one of the </w:t>
      </w:r>
      <w:r w:rsidR="00416FC3">
        <w:rPr>
          <w:rFonts w:ascii="Segoe UI" w:hAnsi="Segoe UI" w:cs="Segoe UI"/>
          <w:color w:val="212121"/>
          <w:sz w:val="23"/>
          <w:szCs w:val="23"/>
        </w:rPr>
        <w:t xml:space="preserve">very </w:t>
      </w:r>
      <w:r>
        <w:rPr>
          <w:rFonts w:ascii="Segoe UI" w:hAnsi="Segoe UI" w:cs="Segoe UI"/>
          <w:color w:val="212121"/>
          <w:sz w:val="23"/>
          <w:szCs w:val="23"/>
        </w:rPr>
        <w:t xml:space="preserve">first ideas we had in our project. However, we were not granted ethical approval by our IRB to explore this issue. We have nevertheless included additional material in the General Discussion highlighting this as </w:t>
      </w:r>
      <w:r w:rsidR="00416FC3">
        <w:rPr>
          <w:rFonts w:ascii="Segoe UI" w:hAnsi="Segoe UI" w:cs="Segoe UI"/>
          <w:color w:val="212121"/>
          <w:sz w:val="23"/>
          <w:szCs w:val="23"/>
        </w:rPr>
        <w:t xml:space="preserve">an important </w:t>
      </w:r>
      <w:r>
        <w:rPr>
          <w:rFonts w:ascii="Segoe UI" w:hAnsi="Segoe UI" w:cs="Segoe UI"/>
          <w:color w:val="212121"/>
          <w:sz w:val="23"/>
          <w:szCs w:val="23"/>
        </w:rPr>
        <w:t xml:space="preserve">direction for future research (see </w:t>
      </w:r>
      <w:r w:rsidRPr="00921B6F">
        <w:rPr>
          <w:rFonts w:ascii="Segoe UI" w:hAnsi="Segoe UI" w:cs="Segoe UI"/>
          <w:color w:val="212121"/>
          <w:sz w:val="23"/>
          <w:szCs w:val="23"/>
        </w:rPr>
        <w:t>p.</w:t>
      </w:r>
      <w:r w:rsidR="00921B6F" w:rsidRPr="00921B6F">
        <w:rPr>
          <w:rFonts w:ascii="Segoe UI" w:hAnsi="Segoe UI" w:cs="Segoe UI"/>
          <w:color w:val="212121"/>
          <w:sz w:val="23"/>
          <w:szCs w:val="23"/>
        </w:rPr>
        <w:t>43-45</w:t>
      </w:r>
      <w:r>
        <w:rPr>
          <w:rFonts w:ascii="Segoe UI" w:hAnsi="Segoe UI" w:cs="Segoe UI"/>
          <w:color w:val="212121"/>
          <w:sz w:val="23"/>
          <w:szCs w:val="23"/>
        </w:rPr>
        <w:t xml:space="preserve">). The same goes for the Reviewer’s other suggestion (i.e., whether manipulations known to be effective against other forms of misinformation are also effective against deepfakes) (see </w:t>
      </w:r>
      <w:r w:rsidR="00921B6F">
        <w:rPr>
          <w:rFonts w:ascii="Segoe UI" w:hAnsi="Segoe UI" w:cs="Segoe UI"/>
          <w:color w:val="212121"/>
          <w:sz w:val="23"/>
          <w:szCs w:val="23"/>
        </w:rPr>
        <w:t xml:space="preserve">new material on </w:t>
      </w:r>
      <w:r w:rsidRPr="00921B6F">
        <w:rPr>
          <w:rFonts w:ascii="Segoe UI" w:hAnsi="Segoe UI" w:cs="Segoe UI"/>
          <w:color w:val="212121"/>
          <w:sz w:val="23"/>
          <w:szCs w:val="23"/>
        </w:rPr>
        <w:t>p.</w:t>
      </w:r>
      <w:r w:rsidR="00921B6F" w:rsidRPr="00921B6F">
        <w:rPr>
          <w:rFonts w:ascii="Segoe UI" w:hAnsi="Segoe UI" w:cs="Segoe UI"/>
          <w:color w:val="212121"/>
          <w:sz w:val="23"/>
          <w:szCs w:val="23"/>
        </w:rPr>
        <w:t>48-</w:t>
      </w:r>
      <w:r w:rsidR="00921B6F">
        <w:rPr>
          <w:rFonts w:ascii="Segoe UI" w:hAnsi="Segoe UI" w:cs="Segoe UI"/>
          <w:color w:val="212121"/>
          <w:sz w:val="23"/>
          <w:szCs w:val="23"/>
        </w:rPr>
        <w:t>50</w:t>
      </w:r>
      <w:r>
        <w:rPr>
          <w:rFonts w:ascii="Segoe UI" w:hAnsi="Segoe UI" w:cs="Segoe UI"/>
          <w:color w:val="212121"/>
          <w:sz w:val="23"/>
          <w:szCs w:val="23"/>
        </w:rPr>
        <w:t>).</w:t>
      </w:r>
    </w:p>
    <w:p w14:paraId="3A6FE217" w14:textId="5F08FD4B" w:rsidR="00EE3AE4" w:rsidRDefault="00EE3AE4" w:rsidP="00DA2D5E">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Reviewer 1</w:t>
      </w:r>
      <w:r>
        <w:rPr>
          <w:rFonts w:ascii="Segoe UI" w:hAnsi="Segoe UI" w:cs="Segoe UI"/>
          <w:color w:val="212121"/>
          <w:sz w:val="23"/>
          <w:szCs w:val="23"/>
        </w:rPr>
        <w:t>:</w:t>
      </w:r>
      <w:r w:rsidR="002D0D0B">
        <w:rPr>
          <w:rFonts w:ascii="Segoe UI" w:hAnsi="Segoe UI" w:cs="Segoe UI"/>
          <w:color w:val="212121"/>
          <w:sz w:val="23"/>
          <w:szCs w:val="23"/>
        </w:rPr>
        <w:t xml:space="preserve"> </w:t>
      </w:r>
      <w:r w:rsidR="00DA2D5E">
        <w:rPr>
          <w:rFonts w:ascii="Segoe UI" w:hAnsi="Segoe UI" w:cs="Segoe UI"/>
          <w:color w:val="212121"/>
          <w:sz w:val="23"/>
          <w:szCs w:val="23"/>
        </w:rPr>
        <w:t>All of this is to say that I believe this to be a promising line of research, but that the evidence concerning the psychological factors related to processing deepfaked content are quite underdeveloped.</w:t>
      </w:r>
    </w:p>
    <w:p w14:paraId="71415F00" w14:textId="0817D0AE" w:rsidR="00EE3AE4" w:rsidRDefault="00EE3AE4" w:rsidP="00EE3AE4">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t>Authors</w:t>
      </w:r>
      <w:r>
        <w:rPr>
          <w:rFonts w:ascii="Segoe UI" w:hAnsi="Segoe UI" w:cs="Segoe UI"/>
          <w:color w:val="212121"/>
          <w:sz w:val="23"/>
          <w:szCs w:val="23"/>
        </w:rPr>
        <w:t>:</w:t>
      </w:r>
      <w:r w:rsidR="00097E3D">
        <w:rPr>
          <w:rFonts w:ascii="Segoe UI" w:hAnsi="Segoe UI" w:cs="Segoe UI"/>
          <w:color w:val="212121"/>
          <w:sz w:val="23"/>
          <w:szCs w:val="23"/>
        </w:rPr>
        <w:t xml:space="preserve"> </w:t>
      </w:r>
      <w:r w:rsidR="00763DDA">
        <w:rPr>
          <w:rFonts w:ascii="Segoe UI" w:hAnsi="Segoe UI" w:cs="Segoe UI"/>
          <w:color w:val="212121"/>
          <w:sz w:val="23"/>
          <w:szCs w:val="23"/>
        </w:rPr>
        <w:t xml:space="preserve">In line with Reviewer 1’s suggestions, we </w:t>
      </w:r>
      <w:r w:rsidR="00C72FA6">
        <w:rPr>
          <w:rFonts w:ascii="Segoe UI" w:hAnsi="Segoe UI" w:cs="Segoe UI"/>
          <w:color w:val="212121"/>
          <w:sz w:val="23"/>
          <w:szCs w:val="23"/>
        </w:rPr>
        <w:t xml:space="preserve">have </w:t>
      </w:r>
      <w:r w:rsidR="00763DDA">
        <w:rPr>
          <w:rFonts w:ascii="Segoe UI" w:hAnsi="Segoe UI" w:cs="Segoe UI"/>
          <w:color w:val="212121"/>
          <w:sz w:val="23"/>
          <w:szCs w:val="23"/>
        </w:rPr>
        <w:t xml:space="preserve">elaborated on the psychological factors related to Deepfaked content in our revised manuscript (see </w:t>
      </w:r>
      <w:r w:rsidR="00C72FA6">
        <w:rPr>
          <w:rFonts w:ascii="Segoe UI" w:hAnsi="Segoe UI" w:cs="Segoe UI"/>
          <w:color w:val="212121"/>
          <w:sz w:val="23"/>
          <w:szCs w:val="23"/>
        </w:rPr>
        <w:t xml:space="preserve">new material </w:t>
      </w:r>
      <w:r w:rsidR="00763DDA">
        <w:rPr>
          <w:rFonts w:ascii="Segoe UI" w:hAnsi="Segoe UI" w:cs="Segoe UI"/>
          <w:color w:val="212121"/>
          <w:sz w:val="23"/>
          <w:szCs w:val="23"/>
        </w:rPr>
        <w:t>on p.</w:t>
      </w:r>
      <w:r w:rsidR="00C72FA6">
        <w:rPr>
          <w:rFonts w:ascii="Segoe UI" w:hAnsi="Segoe UI" w:cs="Segoe UI"/>
          <w:color w:val="212121"/>
          <w:sz w:val="23"/>
          <w:szCs w:val="23"/>
        </w:rPr>
        <w:t>39-43</w:t>
      </w:r>
      <w:r w:rsidR="00763DDA">
        <w:rPr>
          <w:rFonts w:ascii="Segoe UI" w:hAnsi="Segoe UI" w:cs="Segoe UI"/>
          <w:color w:val="212121"/>
          <w:sz w:val="23"/>
          <w:szCs w:val="23"/>
        </w:rPr>
        <w:t>)</w:t>
      </w:r>
      <w:r w:rsidR="00C72FA6">
        <w:rPr>
          <w:rFonts w:ascii="Segoe UI" w:hAnsi="Segoe UI" w:cs="Segoe UI"/>
          <w:color w:val="212121"/>
          <w:sz w:val="23"/>
          <w:szCs w:val="23"/>
        </w:rPr>
        <w:t xml:space="preserve"> and also highlight open questions and future directions for psychological research on Deepfaking (see new material on p.43-50).</w:t>
      </w:r>
    </w:p>
    <w:p w14:paraId="41B4E226" w14:textId="77777777" w:rsidR="00097E3D" w:rsidRDefault="00097E3D" w:rsidP="00EE3AE4">
      <w:pPr>
        <w:pStyle w:val="NormalWeb"/>
        <w:shd w:val="clear" w:color="auto" w:fill="FFFFFF"/>
        <w:rPr>
          <w:rFonts w:ascii="Segoe UI" w:hAnsi="Segoe UI" w:cs="Segoe UI"/>
          <w:color w:val="212121"/>
          <w:sz w:val="23"/>
          <w:szCs w:val="23"/>
        </w:rPr>
      </w:pPr>
    </w:p>
    <w:p w14:paraId="7AE8F6ED" w14:textId="77777777" w:rsidR="00EE3AE4" w:rsidRDefault="00EE3AE4" w:rsidP="00DA2D5E">
      <w:pPr>
        <w:pStyle w:val="NormalWeb"/>
        <w:shd w:val="clear" w:color="auto" w:fill="FFFFFF"/>
        <w:rPr>
          <w:rFonts w:ascii="Segoe UI" w:hAnsi="Segoe UI" w:cs="Segoe UI"/>
          <w:color w:val="212121"/>
          <w:sz w:val="23"/>
          <w:szCs w:val="23"/>
        </w:rPr>
      </w:pPr>
    </w:p>
    <w:p w14:paraId="34763CB9" w14:textId="77777777" w:rsidR="00EE3AE4" w:rsidRDefault="00EE3AE4" w:rsidP="00DA2D5E">
      <w:pPr>
        <w:pStyle w:val="NormalWeb"/>
        <w:shd w:val="clear" w:color="auto" w:fill="FFFFFF"/>
        <w:rPr>
          <w:rFonts w:ascii="Segoe UI" w:hAnsi="Segoe UI" w:cs="Segoe UI"/>
          <w:color w:val="212121"/>
          <w:sz w:val="23"/>
          <w:szCs w:val="23"/>
        </w:rPr>
      </w:pPr>
    </w:p>
    <w:p w14:paraId="3BF055DA" w14:textId="77777777" w:rsidR="00EE3AE4" w:rsidRDefault="00EE3AE4" w:rsidP="00DA2D5E">
      <w:pPr>
        <w:pStyle w:val="NormalWeb"/>
        <w:shd w:val="clear" w:color="auto" w:fill="FFFFFF"/>
        <w:rPr>
          <w:rFonts w:ascii="Segoe UI" w:hAnsi="Segoe UI" w:cs="Segoe UI"/>
          <w:color w:val="212121"/>
          <w:sz w:val="23"/>
          <w:szCs w:val="23"/>
        </w:rPr>
      </w:pPr>
    </w:p>
    <w:p w14:paraId="276A0631" w14:textId="77777777" w:rsidR="00EE3AE4" w:rsidRDefault="00EE3AE4" w:rsidP="00DA2D5E">
      <w:pPr>
        <w:pStyle w:val="NormalWeb"/>
        <w:shd w:val="clear" w:color="auto" w:fill="FFFFFF"/>
        <w:rPr>
          <w:rFonts w:ascii="Segoe UI" w:hAnsi="Segoe UI" w:cs="Segoe UI"/>
          <w:color w:val="212121"/>
          <w:sz w:val="23"/>
          <w:szCs w:val="23"/>
        </w:rPr>
      </w:pPr>
    </w:p>
    <w:p w14:paraId="200CAF2E" w14:textId="77777777" w:rsidR="00EE3AE4" w:rsidRDefault="00EE3AE4" w:rsidP="00DA2D5E">
      <w:pPr>
        <w:pStyle w:val="NormalWeb"/>
        <w:shd w:val="clear" w:color="auto" w:fill="FFFFFF"/>
        <w:rPr>
          <w:rFonts w:ascii="Segoe UI" w:hAnsi="Segoe UI" w:cs="Segoe UI"/>
          <w:color w:val="212121"/>
          <w:sz w:val="23"/>
          <w:szCs w:val="23"/>
        </w:rPr>
      </w:pPr>
    </w:p>
    <w:p w14:paraId="73C4ECC5" w14:textId="77777777" w:rsidR="00EE3AE4" w:rsidRDefault="00EE3AE4" w:rsidP="00DA2D5E">
      <w:pPr>
        <w:pStyle w:val="NormalWeb"/>
        <w:shd w:val="clear" w:color="auto" w:fill="FFFFFF"/>
        <w:rPr>
          <w:rFonts w:ascii="Segoe UI" w:hAnsi="Segoe UI" w:cs="Segoe UI"/>
          <w:color w:val="212121"/>
          <w:sz w:val="23"/>
          <w:szCs w:val="23"/>
        </w:rPr>
      </w:pPr>
    </w:p>
    <w:p w14:paraId="5365A9C0" w14:textId="1C7FD304" w:rsidR="00B2614B" w:rsidRDefault="00DA2D5E" w:rsidP="00DA2D5E">
      <w:pPr>
        <w:pStyle w:val="NormalWeb"/>
        <w:shd w:val="clear" w:color="auto" w:fill="FFFFFF"/>
        <w:rPr>
          <w:rFonts w:ascii="Segoe UI" w:hAnsi="Segoe UI" w:cs="Segoe UI"/>
          <w:color w:val="212121"/>
          <w:sz w:val="23"/>
          <w:szCs w:val="23"/>
        </w:rPr>
      </w:pPr>
      <w:r w:rsidRPr="00EE3AE4">
        <w:rPr>
          <w:rFonts w:ascii="Segoe UI" w:hAnsi="Segoe UI" w:cs="Segoe UI"/>
          <w:b/>
          <w:bCs/>
          <w:color w:val="212121"/>
          <w:sz w:val="23"/>
          <w:szCs w:val="23"/>
        </w:rPr>
        <w:lastRenderedPageBreak/>
        <w:t>Reviewer 2</w:t>
      </w:r>
      <w:r>
        <w:rPr>
          <w:rFonts w:ascii="Segoe UI" w:hAnsi="Segoe UI" w:cs="Segoe UI"/>
          <w:color w:val="212121"/>
          <w:sz w:val="23"/>
          <w:szCs w:val="23"/>
        </w:rPr>
        <w:t xml:space="preserve">: In this paper, the authors aim to examine the psychological impact of deepfakes, and find that deepfakes are as effective as genuine content in influencing people's implicit and explicit attitudes and behavioral intentions. I was excited to review research on this topic as </w:t>
      </w:r>
      <w:r w:rsidR="006451AA">
        <w:rPr>
          <w:rFonts w:ascii="Segoe UI" w:hAnsi="Segoe UI" w:cs="Segoe UI"/>
          <w:color w:val="212121"/>
          <w:sz w:val="23"/>
          <w:szCs w:val="23"/>
        </w:rPr>
        <w:t>Deepfaking</w:t>
      </w:r>
      <w:r>
        <w:rPr>
          <w:rFonts w:ascii="Segoe UI" w:hAnsi="Segoe UI" w:cs="Segoe UI"/>
          <w:color w:val="212121"/>
          <w:sz w:val="23"/>
          <w:szCs w:val="23"/>
        </w:rPr>
        <w:t xml:space="preserve"> is a relatively new phenomenon that warrants attention and understanding its psychological impact can have important implications. The experiments were simple and interesting, and I appreciated the authors' attempts to create realistic experimental paradigms that accurately capture the phenomenon of study and explore the impact of both audio and video stimuli. I also appreciated the authors embracing Open Science and sharing their materials and data. </w:t>
      </w:r>
    </w:p>
    <w:p w14:paraId="46BAC34B" w14:textId="1302190F" w:rsidR="00B2614B" w:rsidRDefault="00B2614B" w:rsidP="00DA2D5E">
      <w:pPr>
        <w:pStyle w:val="NormalWeb"/>
        <w:shd w:val="clear" w:color="auto" w:fill="FFFFFF"/>
        <w:rPr>
          <w:rFonts w:ascii="Segoe UI" w:hAnsi="Segoe UI" w:cs="Segoe UI"/>
          <w:color w:val="212121"/>
          <w:sz w:val="23"/>
          <w:szCs w:val="23"/>
        </w:rPr>
      </w:pPr>
      <w:r w:rsidRPr="00B2614B">
        <w:rPr>
          <w:rFonts w:ascii="Segoe UI" w:hAnsi="Segoe UI" w:cs="Segoe UI"/>
          <w:b/>
          <w:bCs/>
          <w:color w:val="212121"/>
          <w:sz w:val="23"/>
          <w:szCs w:val="23"/>
        </w:rPr>
        <w:t>Authors</w:t>
      </w:r>
      <w:r>
        <w:rPr>
          <w:rFonts w:ascii="Segoe UI" w:hAnsi="Segoe UI" w:cs="Segoe UI"/>
          <w:color w:val="212121"/>
          <w:sz w:val="23"/>
          <w:szCs w:val="23"/>
        </w:rPr>
        <w:t>:</w:t>
      </w:r>
      <w:r w:rsidR="006451AA">
        <w:rPr>
          <w:rFonts w:ascii="Segoe UI" w:hAnsi="Segoe UI" w:cs="Segoe UI"/>
          <w:color w:val="212121"/>
          <w:sz w:val="23"/>
          <w:szCs w:val="23"/>
        </w:rPr>
        <w:t xml:space="preserve"> We thank the Reviewer for both their kind words and constructive feedback.</w:t>
      </w:r>
    </w:p>
    <w:p w14:paraId="62361764" w14:textId="77777777" w:rsidR="006451AA" w:rsidRDefault="00B2614B" w:rsidP="00DA2D5E">
      <w:pPr>
        <w:pStyle w:val="NormalWeb"/>
        <w:shd w:val="clear" w:color="auto" w:fill="FFFFFF"/>
        <w:rPr>
          <w:rFonts w:ascii="Segoe UI" w:hAnsi="Segoe UI" w:cs="Segoe UI"/>
          <w:color w:val="212121"/>
          <w:sz w:val="23"/>
          <w:szCs w:val="23"/>
        </w:rPr>
      </w:pPr>
      <w:r w:rsidRPr="00B2614B">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However, the paper is not without limitations. Below are my main concerns about the paper</w:t>
      </w:r>
      <w:r>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t xml:space="preserve">1. </w:t>
      </w:r>
      <w:r w:rsidR="00DA2D5E" w:rsidRPr="00B2614B">
        <w:rPr>
          <w:rFonts w:ascii="Segoe UI" w:hAnsi="Segoe UI" w:cs="Segoe UI"/>
          <w:i/>
          <w:iCs/>
          <w:color w:val="212121"/>
          <w:sz w:val="23"/>
          <w:szCs w:val="23"/>
        </w:rPr>
        <w:t>Scope of the contribution</w:t>
      </w:r>
      <w:r w:rsidR="00DA2D5E">
        <w:rPr>
          <w:rFonts w:ascii="Segoe UI" w:hAnsi="Segoe UI" w:cs="Segoe UI"/>
          <w:color w:val="212121"/>
          <w:sz w:val="23"/>
          <w:szCs w:val="23"/>
        </w:rPr>
        <w:t xml:space="preserve">: As noted earlier, I believe understanding the psychology of deepfakes is important. Given the importance of the topic, it is unclear how the paper contributes to deepening our understanding of the psychological impact of deepfakes. Let me provide some reasoning here. Deepfakes, by definition, refer to videos that are believable/seemingly authentic fakes that can deceive viewers. Indeed, research on deepfakes refer to these as videos created by artificial intelligence/machine learning (AI/ML) applications that "merge, combine, replace, and superimpose images and video clips onto a video, creating a fake video that appears authentic" (Maras &amp; Alexandrou, 2018). </w:t>
      </w:r>
    </w:p>
    <w:p w14:paraId="76633381" w14:textId="47996149" w:rsidR="00640F61"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Furthermore, research on deepfake detection begins with the premise that deepfake videos are realistic and believable and have the potential to cause widespread societal harm due to the very realistic nature of these videos (e.g., Güera &amp; Delp, 2018). Given that being a realistic and believable fake is the very basic quality of a deepfake, the current findings suggesting that deepfakes are, in fact, as good as genuine content in being believable and influencing people's attitudes is somewhat underwhelming. The paper's findings are all quite straightforward and essentially confirm what we know about deepfakes already - they are good at influencing people's attitudes. The effectiveness of deepfakes is precisely the reason why we see huge efforts from researchers, technology companies, and governments across the world to detect deepfakes. I'd like to defer to the editor here, but I'm worried if these findings constitute a big enough contribution for a top journal like JEP:G.</w:t>
      </w:r>
    </w:p>
    <w:p w14:paraId="48EF8918" w14:textId="774FD3CC" w:rsidR="008A340F" w:rsidRDefault="00640F61" w:rsidP="00DA2D5E">
      <w:pPr>
        <w:pStyle w:val="NormalWeb"/>
        <w:shd w:val="clear" w:color="auto" w:fill="FFFFFF"/>
        <w:rPr>
          <w:rFonts w:ascii="Segoe UI" w:hAnsi="Segoe UI" w:cs="Segoe UI"/>
          <w:color w:val="212121"/>
          <w:sz w:val="23"/>
          <w:szCs w:val="23"/>
        </w:rPr>
      </w:pPr>
      <w:r w:rsidRPr="00640F61">
        <w:rPr>
          <w:rFonts w:ascii="Segoe UI" w:hAnsi="Segoe UI" w:cs="Segoe UI"/>
          <w:b/>
          <w:bCs/>
          <w:color w:val="212121"/>
          <w:sz w:val="23"/>
          <w:szCs w:val="23"/>
        </w:rPr>
        <w:t>Authors</w:t>
      </w:r>
      <w:r>
        <w:rPr>
          <w:rFonts w:ascii="Segoe UI" w:hAnsi="Segoe UI" w:cs="Segoe UI"/>
          <w:color w:val="212121"/>
          <w:sz w:val="23"/>
          <w:szCs w:val="23"/>
        </w:rPr>
        <w:t>:</w:t>
      </w:r>
      <w:r w:rsidR="006451AA">
        <w:rPr>
          <w:rFonts w:ascii="Segoe UI" w:hAnsi="Segoe UI" w:cs="Segoe UI"/>
          <w:color w:val="212121"/>
          <w:sz w:val="23"/>
          <w:szCs w:val="23"/>
        </w:rPr>
        <w:t xml:space="preserve"> Reviewer </w:t>
      </w:r>
      <w:r w:rsidR="004F2B38">
        <w:rPr>
          <w:rFonts w:ascii="Segoe UI" w:hAnsi="Segoe UI" w:cs="Segoe UI"/>
          <w:color w:val="212121"/>
          <w:sz w:val="23"/>
          <w:szCs w:val="23"/>
        </w:rPr>
        <w:t xml:space="preserve">2 </w:t>
      </w:r>
      <w:r w:rsidR="008A340F">
        <w:rPr>
          <w:rFonts w:ascii="Segoe UI" w:hAnsi="Segoe UI" w:cs="Segoe UI"/>
          <w:color w:val="212121"/>
          <w:sz w:val="23"/>
          <w:szCs w:val="23"/>
        </w:rPr>
        <w:t>makes two points here</w:t>
      </w:r>
      <w:r w:rsidR="002F126C">
        <w:rPr>
          <w:rFonts w:ascii="Segoe UI" w:hAnsi="Segoe UI" w:cs="Segoe UI"/>
          <w:color w:val="212121"/>
          <w:sz w:val="23"/>
          <w:szCs w:val="23"/>
        </w:rPr>
        <w:t>: t</w:t>
      </w:r>
      <w:r w:rsidR="008A340F">
        <w:rPr>
          <w:rFonts w:ascii="Segoe UI" w:hAnsi="Segoe UI" w:cs="Segoe UI"/>
          <w:color w:val="212121"/>
          <w:sz w:val="23"/>
          <w:szCs w:val="23"/>
        </w:rPr>
        <w:t xml:space="preserve">he first centers on </w:t>
      </w:r>
      <w:r w:rsidR="004F2B38">
        <w:rPr>
          <w:rFonts w:ascii="Segoe UI" w:hAnsi="Segoe UI" w:cs="Segoe UI"/>
          <w:color w:val="212121"/>
          <w:sz w:val="23"/>
          <w:szCs w:val="23"/>
        </w:rPr>
        <w:t xml:space="preserve">the </w:t>
      </w:r>
      <w:r w:rsidR="008A340F">
        <w:rPr>
          <w:rFonts w:ascii="Segoe UI" w:hAnsi="Segoe UI" w:cs="Segoe UI"/>
          <w:color w:val="212121"/>
          <w:sz w:val="23"/>
          <w:szCs w:val="23"/>
        </w:rPr>
        <w:t>definition of Deepfakes</w:t>
      </w:r>
      <w:r w:rsidR="002F126C">
        <w:rPr>
          <w:rFonts w:ascii="Segoe UI" w:hAnsi="Segoe UI" w:cs="Segoe UI"/>
          <w:color w:val="212121"/>
          <w:sz w:val="23"/>
          <w:szCs w:val="23"/>
        </w:rPr>
        <w:t xml:space="preserve"> while the </w:t>
      </w:r>
      <w:r w:rsidR="008A340F">
        <w:rPr>
          <w:rFonts w:ascii="Segoe UI" w:hAnsi="Segoe UI" w:cs="Segoe UI"/>
          <w:color w:val="212121"/>
          <w:sz w:val="23"/>
          <w:szCs w:val="23"/>
        </w:rPr>
        <w:t xml:space="preserve">second </w:t>
      </w:r>
      <w:r w:rsidR="002F126C">
        <w:rPr>
          <w:rFonts w:ascii="Segoe UI" w:hAnsi="Segoe UI" w:cs="Segoe UI"/>
          <w:color w:val="212121"/>
          <w:sz w:val="23"/>
          <w:szCs w:val="23"/>
        </w:rPr>
        <w:t xml:space="preserve">centers on </w:t>
      </w:r>
      <w:r w:rsidR="00D853DE">
        <w:rPr>
          <w:rFonts w:ascii="Segoe UI" w:hAnsi="Segoe UI" w:cs="Segoe UI"/>
          <w:color w:val="212121"/>
          <w:sz w:val="23"/>
          <w:szCs w:val="23"/>
        </w:rPr>
        <w:t xml:space="preserve">the </w:t>
      </w:r>
      <w:r w:rsidR="000A123E">
        <w:rPr>
          <w:rFonts w:ascii="Segoe UI" w:hAnsi="Segoe UI" w:cs="Segoe UI"/>
          <w:color w:val="212121"/>
          <w:sz w:val="23"/>
          <w:szCs w:val="23"/>
        </w:rPr>
        <w:t xml:space="preserve">scope of our contribution. </w:t>
      </w:r>
      <w:r w:rsidR="008A340F">
        <w:rPr>
          <w:rFonts w:ascii="Segoe UI" w:hAnsi="Segoe UI" w:cs="Segoe UI"/>
          <w:color w:val="212121"/>
          <w:sz w:val="23"/>
          <w:szCs w:val="23"/>
        </w:rPr>
        <w:t xml:space="preserve">We respond to </w:t>
      </w:r>
      <w:r w:rsidR="002F126C">
        <w:rPr>
          <w:rFonts w:ascii="Segoe UI" w:hAnsi="Segoe UI" w:cs="Segoe UI"/>
          <w:color w:val="212121"/>
          <w:sz w:val="23"/>
          <w:szCs w:val="23"/>
        </w:rPr>
        <w:t xml:space="preserve">these two points </w:t>
      </w:r>
      <w:r w:rsidR="008A340F">
        <w:rPr>
          <w:rFonts w:ascii="Segoe UI" w:hAnsi="Segoe UI" w:cs="Segoe UI"/>
          <w:color w:val="212121"/>
          <w:sz w:val="23"/>
          <w:szCs w:val="23"/>
        </w:rPr>
        <w:t>below</w:t>
      </w:r>
      <w:r w:rsidR="000549A1">
        <w:rPr>
          <w:rFonts w:ascii="Segoe UI" w:hAnsi="Segoe UI" w:cs="Segoe UI"/>
          <w:color w:val="212121"/>
          <w:sz w:val="23"/>
          <w:szCs w:val="23"/>
        </w:rPr>
        <w:t xml:space="preserve"> (also see our response to the Editor and Reviewer 1)</w:t>
      </w:r>
      <w:r w:rsidR="008A340F">
        <w:rPr>
          <w:rFonts w:ascii="Segoe UI" w:hAnsi="Segoe UI" w:cs="Segoe UI"/>
          <w:color w:val="212121"/>
          <w:sz w:val="23"/>
          <w:szCs w:val="23"/>
        </w:rPr>
        <w:t>.</w:t>
      </w:r>
    </w:p>
    <w:p w14:paraId="766736BC" w14:textId="04FE61CC" w:rsidR="00054E76" w:rsidRDefault="008A340F" w:rsidP="00054E76">
      <w:pPr>
        <w:pStyle w:val="NormalWeb"/>
        <w:shd w:val="clear" w:color="auto" w:fill="FFFFFF"/>
        <w:rPr>
          <w:rFonts w:ascii="Segoe UI" w:hAnsi="Segoe UI" w:cs="Segoe UI"/>
          <w:color w:val="212121"/>
          <w:sz w:val="23"/>
          <w:szCs w:val="23"/>
        </w:rPr>
      </w:pPr>
      <w:r w:rsidRPr="008A340F">
        <w:rPr>
          <w:rFonts w:ascii="Segoe UI" w:hAnsi="Segoe UI" w:cs="Segoe UI"/>
          <w:b/>
          <w:bCs/>
          <w:i/>
          <w:iCs/>
          <w:color w:val="212121"/>
          <w:sz w:val="23"/>
          <w:szCs w:val="23"/>
        </w:rPr>
        <w:t>Definition of Deepfakes</w:t>
      </w:r>
      <w:r>
        <w:rPr>
          <w:rFonts w:ascii="Segoe UI" w:hAnsi="Segoe UI" w:cs="Segoe UI"/>
          <w:color w:val="212121"/>
          <w:sz w:val="23"/>
          <w:szCs w:val="23"/>
        </w:rPr>
        <w:t>.</w:t>
      </w:r>
      <w:r w:rsidR="00054E76">
        <w:rPr>
          <w:rFonts w:ascii="Segoe UI" w:hAnsi="Segoe UI" w:cs="Segoe UI"/>
          <w:color w:val="212121"/>
          <w:sz w:val="23"/>
          <w:szCs w:val="23"/>
        </w:rPr>
        <w:t xml:space="preserve"> Reviewer 2 states </w:t>
      </w:r>
      <w:r w:rsidR="002F126C">
        <w:rPr>
          <w:rFonts w:ascii="Segoe UI" w:hAnsi="Segoe UI" w:cs="Segoe UI"/>
          <w:color w:val="212121"/>
          <w:sz w:val="23"/>
          <w:szCs w:val="23"/>
        </w:rPr>
        <w:t>t</w:t>
      </w:r>
      <w:r w:rsidR="00054E76">
        <w:rPr>
          <w:rFonts w:ascii="Segoe UI" w:hAnsi="Segoe UI" w:cs="Segoe UI"/>
          <w:color w:val="212121"/>
          <w:sz w:val="23"/>
          <w:szCs w:val="23"/>
        </w:rPr>
        <w:t>hat “</w:t>
      </w:r>
      <w:r w:rsidR="00CA42E6" w:rsidRPr="00CA42E6">
        <w:rPr>
          <w:rFonts w:ascii="Segoe UI" w:hAnsi="Segoe UI" w:cs="Segoe UI"/>
          <w:i/>
          <w:iCs/>
          <w:color w:val="212121"/>
          <w:sz w:val="23"/>
          <w:szCs w:val="23"/>
        </w:rPr>
        <w:t>a realistic and believable fake is the very basic quality of a deepfake</w:t>
      </w:r>
      <w:r w:rsidR="00054E76">
        <w:rPr>
          <w:rFonts w:ascii="Segoe UI" w:hAnsi="Segoe UI" w:cs="Segoe UI"/>
          <w:color w:val="212121"/>
          <w:sz w:val="23"/>
          <w:szCs w:val="23"/>
        </w:rPr>
        <w:t>”</w:t>
      </w:r>
      <w:r w:rsidR="00CA42E6">
        <w:rPr>
          <w:rFonts w:ascii="Segoe UI" w:hAnsi="Segoe UI" w:cs="Segoe UI"/>
          <w:color w:val="212121"/>
          <w:sz w:val="23"/>
          <w:szCs w:val="23"/>
        </w:rPr>
        <w:t xml:space="preserve"> and that “</w:t>
      </w:r>
      <w:r w:rsidR="00CA42E6" w:rsidRPr="00CA42E6">
        <w:rPr>
          <w:rFonts w:ascii="Segoe UI" w:hAnsi="Segoe UI" w:cs="Segoe UI"/>
          <w:i/>
          <w:iCs/>
          <w:color w:val="212121"/>
          <w:sz w:val="23"/>
          <w:szCs w:val="23"/>
        </w:rPr>
        <w:t xml:space="preserve">Deepfakes, by definition, refer to videos that are </w:t>
      </w:r>
      <w:r w:rsidR="00CA42E6" w:rsidRPr="00CA42E6">
        <w:rPr>
          <w:rFonts w:ascii="Segoe UI" w:hAnsi="Segoe UI" w:cs="Segoe UI"/>
          <w:i/>
          <w:iCs/>
          <w:color w:val="212121"/>
          <w:sz w:val="23"/>
          <w:szCs w:val="23"/>
        </w:rPr>
        <w:lastRenderedPageBreak/>
        <w:t>believable/seemingly authentic fakes that can deceive viewers</w:t>
      </w:r>
      <w:r w:rsidR="00CA42E6">
        <w:rPr>
          <w:rFonts w:ascii="Segoe UI" w:hAnsi="Segoe UI" w:cs="Segoe UI"/>
          <w:color w:val="212121"/>
          <w:sz w:val="23"/>
          <w:szCs w:val="23"/>
        </w:rPr>
        <w:t>”</w:t>
      </w:r>
      <w:r w:rsidR="00054E76">
        <w:rPr>
          <w:rFonts w:ascii="Segoe UI" w:hAnsi="Segoe UI" w:cs="Segoe UI"/>
          <w:color w:val="212121"/>
          <w:sz w:val="23"/>
          <w:szCs w:val="23"/>
        </w:rPr>
        <w:t xml:space="preserve">. On the one hand, we agree with the Reviewer. Certain Deepfakes are videos, certain Deepfakes are believable/seemingly authentic, and certain Deepfakes are used to deceive others. </w:t>
      </w:r>
    </w:p>
    <w:p w14:paraId="0843576A" w14:textId="07CE1175" w:rsidR="0080493C" w:rsidRDefault="00054E76" w:rsidP="00054E76">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On the other hand, </w:t>
      </w:r>
      <w:r w:rsidR="002F126C">
        <w:rPr>
          <w:rFonts w:ascii="Segoe UI" w:hAnsi="Segoe UI" w:cs="Segoe UI"/>
          <w:color w:val="212121"/>
          <w:sz w:val="23"/>
          <w:szCs w:val="23"/>
        </w:rPr>
        <w:t xml:space="preserve">this definition is not quite right as there </w:t>
      </w:r>
      <w:r>
        <w:rPr>
          <w:rFonts w:ascii="Segoe UI" w:hAnsi="Segoe UI" w:cs="Segoe UI"/>
          <w:color w:val="212121"/>
          <w:sz w:val="23"/>
          <w:szCs w:val="23"/>
        </w:rPr>
        <w:t xml:space="preserve">are many Deepfakes </w:t>
      </w:r>
      <w:r w:rsidR="0080493C">
        <w:rPr>
          <w:rFonts w:ascii="Segoe UI" w:hAnsi="Segoe UI" w:cs="Segoe UI"/>
          <w:color w:val="212121"/>
          <w:sz w:val="23"/>
          <w:szCs w:val="23"/>
        </w:rPr>
        <w:t xml:space="preserve">which </w:t>
      </w:r>
      <w:r>
        <w:rPr>
          <w:rFonts w:ascii="Segoe UI" w:hAnsi="Segoe UI" w:cs="Segoe UI"/>
          <w:color w:val="212121"/>
          <w:sz w:val="23"/>
          <w:szCs w:val="23"/>
        </w:rPr>
        <w:t xml:space="preserve">do not satisfy these three criteria. </w:t>
      </w:r>
      <w:r w:rsidR="00B35034">
        <w:rPr>
          <w:rFonts w:ascii="Segoe UI" w:hAnsi="Segoe UI" w:cs="Segoe UI"/>
          <w:color w:val="212121"/>
          <w:sz w:val="23"/>
          <w:szCs w:val="23"/>
        </w:rPr>
        <w:t>For instance</w:t>
      </w:r>
      <w:r>
        <w:rPr>
          <w:rFonts w:ascii="Segoe UI" w:hAnsi="Segoe UI" w:cs="Segoe UI"/>
          <w:color w:val="212121"/>
          <w:sz w:val="23"/>
          <w:szCs w:val="23"/>
        </w:rPr>
        <w:t xml:space="preserve">, </w:t>
      </w:r>
      <w:r w:rsidR="0080493C">
        <w:rPr>
          <w:rFonts w:ascii="Segoe UI" w:hAnsi="Segoe UI" w:cs="Segoe UI"/>
          <w:color w:val="212121"/>
          <w:sz w:val="23"/>
          <w:szCs w:val="23"/>
        </w:rPr>
        <w:t xml:space="preserve">Deepfaking is not just about </w:t>
      </w:r>
      <w:r w:rsidR="00B35034">
        <w:rPr>
          <w:rFonts w:ascii="Segoe UI" w:hAnsi="Segoe UI" w:cs="Segoe UI"/>
          <w:color w:val="212121"/>
          <w:sz w:val="23"/>
          <w:szCs w:val="23"/>
        </w:rPr>
        <w:t xml:space="preserve">creating fabricated </w:t>
      </w:r>
      <w:r w:rsidR="0080493C">
        <w:rPr>
          <w:rFonts w:ascii="Segoe UI" w:hAnsi="Segoe UI" w:cs="Segoe UI"/>
          <w:color w:val="212121"/>
          <w:sz w:val="23"/>
          <w:szCs w:val="23"/>
        </w:rPr>
        <w:t>videos. It</w:t>
      </w:r>
      <w:r w:rsidR="002F126C">
        <w:rPr>
          <w:rFonts w:ascii="Segoe UI" w:hAnsi="Segoe UI" w:cs="Segoe UI"/>
          <w:color w:val="212121"/>
          <w:sz w:val="23"/>
          <w:szCs w:val="23"/>
        </w:rPr>
        <w:t>’</w:t>
      </w:r>
      <w:r w:rsidR="0080493C">
        <w:rPr>
          <w:rFonts w:ascii="Segoe UI" w:hAnsi="Segoe UI" w:cs="Segoe UI"/>
          <w:color w:val="212121"/>
          <w:sz w:val="23"/>
          <w:szCs w:val="23"/>
        </w:rPr>
        <w:t>s a</w:t>
      </w:r>
      <w:r w:rsidR="002F126C">
        <w:rPr>
          <w:rFonts w:ascii="Segoe UI" w:hAnsi="Segoe UI" w:cs="Segoe UI"/>
          <w:color w:val="212121"/>
          <w:sz w:val="23"/>
          <w:szCs w:val="23"/>
        </w:rPr>
        <w:t>n</w:t>
      </w:r>
      <w:r w:rsidR="0080493C">
        <w:rPr>
          <w:rFonts w:ascii="Segoe UI" w:hAnsi="Segoe UI" w:cs="Segoe UI"/>
          <w:color w:val="212121"/>
          <w:sz w:val="23"/>
          <w:szCs w:val="23"/>
        </w:rPr>
        <w:t xml:space="preserve"> AI</w:t>
      </w:r>
      <w:r w:rsidR="00B35034">
        <w:rPr>
          <w:rFonts w:ascii="Segoe UI" w:hAnsi="Segoe UI" w:cs="Segoe UI"/>
          <w:color w:val="212121"/>
          <w:sz w:val="23"/>
          <w:szCs w:val="23"/>
        </w:rPr>
        <w:t>-</w:t>
      </w:r>
      <w:r w:rsidR="0080493C">
        <w:rPr>
          <w:rFonts w:ascii="Segoe UI" w:hAnsi="Segoe UI" w:cs="Segoe UI"/>
          <w:color w:val="212121"/>
          <w:sz w:val="23"/>
          <w:szCs w:val="23"/>
        </w:rPr>
        <w:t xml:space="preserve">based technique for generating or altering </w:t>
      </w:r>
      <w:r w:rsidR="00B35034" w:rsidRPr="002F126C">
        <w:rPr>
          <w:rFonts w:ascii="Segoe UI" w:hAnsi="Segoe UI" w:cs="Segoe UI"/>
          <w:i/>
          <w:iCs/>
          <w:color w:val="212121"/>
          <w:sz w:val="23"/>
          <w:szCs w:val="23"/>
        </w:rPr>
        <w:t>any</w:t>
      </w:r>
      <w:r w:rsidR="00B35034">
        <w:rPr>
          <w:rFonts w:ascii="Segoe UI" w:hAnsi="Segoe UI" w:cs="Segoe UI"/>
          <w:color w:val="212121"/>
          <w:sz w:val="23"/>
          <w:szCs w:val="23"/>
        </w:rPr>
        <w:t xml:space="preserve"> </w:t>
      </w:r>
      <w:r w:rsidR="0080493C">
        <w:rPr>
          <w:rFonts w:ascii="Segoe UI" w:hAnsi="Segoe UI" w:cs="Segoe UI"/>
          <w:color w:val="212121"/>
          <w:sz w:val="23"/>
          <w:szCs w:val="23"/>
        </w:rPr>
        <w:t>content involving existing individual</w:t>
      </w:r>
      <w:r w:rsidR="002F126C">
        <w:rPr>
          <w:rFonts w:ascii="Segoe UI" w:hAnsi="Segoe UI" w:cs="Segoe UI"/>
          <w:color w:val="212121"/>
          <w:sz w:val="23"/>
          <w:szCs w:val="23"/>
        </w:rPr>
        <w:t>s</w:t>
      </w:r>
      <w:r w:rsidR="0080493C">
        <w:rPr>
          <w:rFonts w:ascii="Segoe UI" w:hAnsi="Segoe UI" w:cs="Segoe UI"/>
          <w:color w:val="212121"/>
          <w:sz w:val="23"/>
          <w:szCs w:val="23"/>
        </w:rPr>
        <w:t xml:space="preserve">. </w:t>
      </w:r>
      <w:r w:rsidR="002F126C">
        <w:rPr>
          <w:rFonts w:ascii="Segoe UI" w:hAnsi="Segoe UI" w:cs="Segoe UI"/>
          <w:color w:val="212121"/>
          <w:sz w:val="23"/>
          <w:szCs w:val="23"/>
        </w:rPr>
        <w:t xml:space="preserve">The technique </w:t>
      </w:r>
      <w:r w:rsidR="0080493C">
        <w:rPr>
          <w:rFonts w:ascii="Segoe UI" w:hAnsi="Segoe UI" w:cs="Segoe UI"/>
          <w:color w:val="212121"/>
          <w:sz w:val="23"/>
          <w:szCs w:val="23"/>
        </w:rPr>
        <w:t xml:space="preserve">can be applied to any type of media </w:t>
      </w:r>
      <w:r w:rsidR="002F126C">
        <w:rPr>
          <w:rFonts w:ascii="Segoe UI" w:hAnsi="Segoe UI" w:cs="Segoe UI"/>
          <w:color w:val="212121"/>
          <w:sz w:val="23"/>
          <w:szCs w:val="23"/>
        </w:rPr>
        <w:t xml:space="preserve">insofar as </w:t>
      </w:r>
      <w:r w:rsidR="00B35034">
        <w:rPr>
          <w:rFonts w:ascii="Segoe UI" w:hAnsi="Segoe UI" w:cs="Segoe UI"/>
          <w:color w:val="212121"/>
          <w:sz w:val="23"/>
          <w:szCs w:val="23"/>
        </w:rPr>
        <w:t xml:space="preserve">one can Deepfake </w:t>
      </w:r>
      <w:r w:rsidR="0080493C">
        <w:rPr>
          <w:rFonts w:ascii="Segoe UI" w:hAnsi="Segoe UI" w:cs="Segoe UI"/>
          <w:color w:val="212121"/>
          <w:sz w:val="23"/>
          <w:szCs w:val="23"/>
        </w:rPr>
        <w:t>images,</w:t>
      </w:r>
      <w:r w:rsidR="00B35034">
        <w:rPr>
          <w:rFonts w:ascii="Segoe UI" w:hAnsi="Segoe UI" w:cs="Segoe UI"/>
          <w:color w:val="212121"/>
          <w:sz w:val="23"/>
          <w:szCs w:val="23"/>
        </w:rPr>
        <w:t xml:space="preserve"> </w:t>
      </w:r>
      <w:r w:rsidR="0080493C">
        <w:rPr>
          <w:rFonts w:ascii="Segoe UI" w:hAnsi="Segoe UI" w:cs="Segoe UI"/>
          <w:color w:val="212121"/>
          <w:sz w:val="23"/>
          <w:szCs w:val="23"/>
        </w:rPr>
        <w:t xml:space="preserve">text, </w:t>
      </w:r>
      <w:r w:rsidR="00B35034">
        <w:rPr>
          <w:rFonts w:ascii="Segoe UI" w:hAnsi="Segoe UI" w:cs="Segoe UI"/>
          <w:color w:val="212121"/>
          <w:sz w:val="23"/>
          <w:szCs w:val="23"/>
        </w:rPr>
        <w:t xml:space="preserve">and even </w:t>
      </w:r>
      <w:r w:rsidR="0080493C">
        <w:rPr>
          <w:rFonts w:ascii="Segoe UI" w:hAnsi="Segoe UI" w:cs="Segoe UI"/>
          <w:color w:val="212121"/>
          <w:sz w:val="23"/>
          <w:szCs w:val="23"/>
        </w:rPr>
        <w:t>audio</w:t>
      </w:r>
      <w:r w:rsidR="00CA42E6">
        <w:rPr>
          <w:rFonts w:ascii="Segoe UI" w:hAnsi="Segoe UI" w:cs="Segoe UI"/>
          <w:color w:val="212121"/>
          <w:sz w:val="23"/>
          <w:szCs w:val="23"/>
        </w:rPr>
        <w:t xml:space="preserve"> (we </w:t>
      </w:r>
      <w:r w:rsidR="004F2B38">
        <w:rPr>
          <w:rFonts w:ascii="Segoe UI" w:hAnsi="Segoe UI" w:cs="Segoe UI"/>
          <w:color w:val="212121"/>
          <w:sz w:val="23"/>
          <w:szCs w:val="23"/>
        </w:rPr>
        <w:t xml:space="preserve">now discus </w:t>
      </w:r>
      <w:r w:rsidR="00CA42E6">
        <w:rPr>
          <w:rFonts w:ascii="Segoe UI" w:hAnsi="Segoe UI" w:cs="Segoe UI"/>
          <w:color w:val="212121"/>
          <w:sz w:val="23"/>
          <w:szCs w:val="23"/>
        </w:rPr>
        <w:t>this point on p.5 of the revised manuscript)</w:t>
      </w:r>
      <w:r w:rsidR="0080493C">
        <w:rPr>
          <w:rFonts w:ascii="Segoe UI" w:hAnsi="Segoe UI" w:cs="Segoe UI"/>
          <w:color w:val="212121"/>
          <w:sz w:val="23"/>
          <w:szCs w:val="23"/>
        </w:rPr>
        <w:t xml:space="preserve">. </w:t>
      </w:r>
    </w:p>
    <w:p w14:paraId="210A126C" w14:textId="7FCC9C3D" w:rsidR="00B35034" w:rsidRDefault="0080493C" w:rsidP="00B35034">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Second, </w:t>
      </w:r>
      <w:r w:rsidR="00B35034">
        <w:rPr>
          <w:rFonts w:ascii="Segoe UI" w:hAnsi="Segoe UI" w:cs="Segoe UI"/>
          <w:color w:val="212121"/>
          <w:sz w:val="23"/>
          <w:szCs w:val="23"/>
        </w:rPr>
        <w:t xml:space="preserve">we believe it’s </w:t>
      </w:r>
      <w:r>
        <w:rPr>
          <w:rFonts w:ascii="Segoe UI" w:hAnsi="Segoe UI" w:cs="Segoe UI"/>
          <w:color w:val="212121"/>
          <w:sz w:val="23"/>
          <w:szCs w:val="23"/>
        </w:rPr>
        <w:t xml:space="preserve">problematic to equate Deepfakes with specific </w:t>
      </w:r>
      <w:r w:rsidR="00B35034">
        <w:rPr>
          <w:rFonts w:ascii="Segoe UI" w:hAnsi="Segoe UI" w:cs="Segoe UI"/>
          <w:color w:val="212121"/>
          <w:sz w:val="23"/>
          <w:szCs w:val="23"/>
        </w:rPr>
        <w:t xml:space="preserve">media </w:t>
      </w:r>
      <w:r>
        <w:rPr>
          <w:rFonts w:ascii="Segoe UI" w:hAnsi="Segoe UI" w:cs="Segoe UI"/>
          <w:color w:val="212121"/>
          <w:sz w:val="23"/>
          <w:szCs w:val="23"/>
        </w:rPr>
        <w:t xml:space="preserve">properties such as believability or perceived authenticity. </w:t>
      </w:r>
      <w:r w:rsidR="00B35034">
        <w:rPr>
          <w:rFonts w:ascii="Segoe UI" w:hAnsi="Segoe UI" w:cs="Segoe UI"/>
          <w:color w:val="212121"/>
          <w:sz w:val="23"/>
          <w:szCs w:val="23"/>
        </w:rPr>
        <w:t>When Reviewer 2 says “</w:t>
      </w:r>
      <w:r w:rsidR="00B35034" w:rsidRPr="00054E76">
        <w:rPr>
          <w:rFonts w:ascii="Segoe UI" w:hAnsi="Segoe UI" w:cs="Segoe UI"/>
          <w:i/>
          <w:iCs/>
          <w:color w:val="212121"/>
          <w:sz w:val="23"/>
          <w:szCs w:val="23"/>
        </w:rPr>
        <w:t>Deepfakes, by definition, refer to videos that are believable/seemingly authentic fakes that can deceive viewers</w:t>
      </w:r>
      <w:r w:rsidR="00B35034">
        <w:rPr>
          <w:rFonts w:ascii="Segoe UI" w:hAnsi="Segoe UI" w:cs="Segoe UI"/>
          <w:color w:val="212121"/>
          <w:sz w:val="23"/>
          <w:szCs w:val="23"/>
        </w:rPr>
        <w:t>” they are defining Deepfake</w:t>
      </w:r>
      <w:r w:rsidR="002F126C">
        <w:rPr>
          <w:rFonts w:ascii="Segoe UI" w:hAnsi="Segoe UI" w:cs="Segoe UI"/>
          <w:color w:val="212121"/>
          <w:sz w:val="23"/>
          <w:szCs w:val="23"/>
        </w:rPr>
        <w:t>s</w:t>
      </w:r>
      <w:r w:rsidR="00B35034">
        <w:rPr>
          <w:rFonts w:ascii="Segoe UI" w:hAnsi="Segoe UI" w:cs="Segoe UI"/>
          <w:color w:val="212121"/>
          <w:sz w:val="23"/>
          <w:szCs w:val="23"/>
        </w:rPr>
        <w:t xml:space="preserve"> in terms of </w:t>
      </w:r>
      <w:r w:rsidR="002F126C">
        <w:rPr>
          <w:rFonts w:ascii="Segoe UI" w:hAnsi="Segoe UI" w:cs="Segoe UI"/>
          <w:color w:val="212121"/>
          <w:sz w:val="23"/>
          <w:szCs w:val="23"/>
        </w:rPr>
        <w:t xml:space="preserve">certain </w:t>
      </w:r>
      <w:r w:rsidR="00B35034" w:rsidRPr="00603ED6">
        <w:rPr>
          <w:rFonts w:ascii="Segoe UI" w:hAnsi="Segoe UI" w:cs="Segoe UI"/>
          <w:i/>
          <w:iCs/>
          <w:color w:val="212121"/>
          <w:sz w:val="23"/>
          <w:szCs w:val="23"/>
          <w:u w:val="single"/>
        </w:rPr>
        <w:t>properties</w:t>
      </w:r>
      <w:r w:rsidR="00B35034">
        <w:rPr>
          <w:rFonts w:ascii="Segoe UI" w:hAnsi="Segoe UI" w:cs="Segoe UI"/>
          <w:color w:val="212121"/>
          <w:sz w:val="23"/>
          <w:szCs w:val="23"/>
        </w:rPr>
        <w:t xml:space="preserve"> (e.g., believability) and </w:t>
      </w:r>
      <w:r w:rsidR="002F126C">
        <w:rPr>
          <w:rFonts w:ascii="Segoe UI" w:hAnsi="Segoe UI" w:cs="Segoe UI"/>
          <w:color w:val="212121"/>
          <w:sz w:val="23"/>
          <w:szCs w:val="23"/>
        </w:rPr>
        <w:t xml:space="preserve">certain </w:t>
      </w:r>
      <w:r w:rsidR="00B35034" w:rsidRPr="00603ED6">
        <w:rPr>
          <w:rFonts w:ascii="Segoe UI" w:hAnsi="Segoe UI" w:cs="Segoe UI"/>
          <w:i/>
          <w:iCs/>
          <w:color w:val="212121"/>
          <w:sz w:val="23"/>
          <w:szCs w:val="23"/>
          <w:u w:val="single"/>
        </w:rPr>
        <w:t>purpose</w:t>
      </w:r>
      <w:r w:rsidR="002F126C">
        <w:rPr>
          <w:rFonts w:ascii="Segoe UI" w:hAnsi="Segoe UI" w:cs="Segoe UI"/>
          <w:i/>
          <w:iCs/>
          <w:color w:val="212121"/>
          <w:sz w:val="23"/>
          <w:szCs w:val="23"/>
          <w:u w:val="single"/>
        </w:rPr>
        <w:t>s</w:t>
      </w:r>
      <w:r w:rsidR="00B35034">
        <w:rPr>
          <w:rFonts w:ascii="Segoe UI" w:hAnsi="Segoe UI" w:cs="Segoe UI"/>
          <w:color w:val="212121"/>
          <w:sz w:val="23"/>
          <w:szCs w:val="23"/>
        </w:rPr>
        <w:t xml:space="preserve"> (e.g., to deceive others). Yet these properties and purposes are not unique to Deepfakes –any </w:t>
      </w:r>
      <w:r w:rsidR="002F126C">
        <w:rPr>
          <w:rFonts w:ascii="Segoe UI" w:hAnsi="Segoe UI" w:cs="Segoe UI"/>
          <w:color w:val="212121"/>
          <w:sz w:val="23"/>
          <w:szCs w:val="23"/>
        </w:rPr>
        <w:t xml:space="preserve">type of </w:t>
      </w:r>
      <w:r w:rsidR="00B35034">
        <w:rPr>
          <w:rFonts w:ascii="Segoe UI" w:hAnsi="Segoe UI" w:cs="Segoe UI"/>
          <w:color w:val="212121"/>
          <w:sz w:val="23"/>
          <w:szCs w:val="23"/>
        </w:rPr>
        <w:t xml:space="preserve">video, text, audio, or photo can be used to deceive viewers and can vary </w:t>
      </w:r>
      <w:r w:rsidR="002F126C">
        <w:rPr>
          <w:rFonts w:ascii="Segoe UI" w:hAnsi="Segoe UI" w:cs="Segoe UI"/>
          <w:color w:val="212121"/>
          <w:sz w:val="23"/>
          <w:szCs w:val="23"/>
        </w:rPr>
        <w:t xml:space="preserve">in their </w:t>
      </w:r>
      <w:r w:rsidR="00B35034">
        <w:rPr>
          <w:rFonts w:ascii="Segoe UI" w:hAnsi="Segoe UI" w:cs="Segoe UI"/>
          <w:color w:val="212121"/>
          <w:sz w:val="23"/>
          <w:szCs w:val="23"/>
        </w:rPr>
        <w:t xml:space="preserve">perceived believability or authenticity. </w:t>
      </w:r>
      <w:r w:rsidR="004F2B38">
        <w:rPr>
          <w:rFonts w:ascii="Segoe UI" w:hAnsi="Segoe UI" w:cs="Segoe UI"/>
          <w:color w:val="212121"/>
          <w:sz w:val="23"/>
          <w:szCs w:val="23"/>
        </w:rPr>
        <w:t>T</w:t>
      </w:r>
      <w:r w:rsidR="00B35034">
        <w:rPr>
          <w:rFonts w:ascii="Segoe UI" w:hAnsi="Segoe UI" w:cs="Segoe UI"/>
          <w:color w:val="212121"/>
          <w:sz w:val="23"/>
          <w:szCs w:val="23"/>
        </w:rPr>
        <w:t xml:space="preserve">he online information eco-system </w:t>
      </w:r>
      <w:r w:rsidR="004F2B38">
        <w:rPr>
          <w:rFonts w:ascii="Segoe UI" w:hAnsi="Segoe UI" w:cs="Segoe UI"/>
          <w:color w:val="212121"/>
          <w:sz w:val="23"/>
          <w:szCs w:val="23"/>
        </w:rPr>
        <w:t xml:space="preserve">also </w:t>
      </w:r>
      <w:r w:rsidR="00B35034">
        <w:rPr>
          <w:rFonts w:ascii="Segoe UI" w:hAnsi="Segoe UI" w:cs="Segoe UI"/>
          <w:color w:val="212121"/>
          <w:sz w:val="23"/>
          <w:szCs w:val="23"/>
        </w:rPr>
        <w:t xml:space="preserve">contains </w:t>
      </w:r>
      <w:r w:rsidR="002F126C">
        <w:rPr>
          <w:rFonts w:ascii="Segoe UI" w:hAnsi="Segoe UI" w:cs="Segoe UI"/>
          <w:color w:val="212121"/>
          <w:sz w:val="23"/>
          <w:szCs w:val="23"/>
        </w:rPr>
        <w:t xml:space="preserve">many </w:t>
      </w:r>
      <w:r w:rsidR="00B35034">
        <w:rPr>
          <w:rFonts w:ascii="Segoe UI" w:hAnsi="Segoe UI" w:cs="Segoe UI"/>
          <w:color w:val="212121"/>
          <w:sz w:val="23"/>
          <w:szCs w:val="23"/>
        </w:rPr>
        <w:t xml:space="preserve">Deepfakes that vary drastically </w:t>
      </w:r>
      <w:r w:rsidR="002F126C">
        <w:rPr>
          <w:rFonts w:ascii="Segoe UI" w:hAnsi="Segoe UI" w:cs="Segoe UI"/>
          <w:color w:val="212121"/>
          <w:sz w:val="23"/>
          <w:szCs w:val="23"/>
        </w:rPr>
        <w:t>in their believability/authenticity</w:t>
      </w:r>
      <w:r w:rsidR="004F2B38">
        <w:rPr>
          <w:rFonts w:ascii="Segoe UI" w:hAnsi="Segoe UI" w:cs="Segoe UI"/>
          <w:color w:val="212121"/>
          <w:sz w:val="23"/>
          <w:szCs w:val="23"/>
        </w:rPr>
        <w:t xml:space="preserve"> (e.g., see </w:t>
      </w:r>
      <w:hyperlink r:id="rId19" w:history="1">
        <w:r w:rsidR="004F2B38" w:rsidRPr="00D252CD">
          <w:rPr>
            <w:rStyle w:val="Hyperlink"/>
            <w:rFonts w:ascii="Segoe UI" w:hAnsi="Segoe UI" w:cs="Segoe UI"/>
            <w:sz w:val="23"/>
            <w:szCs w:val="23"/>
          </w:rPr>
          <w:t>https://www.youtube.com/watch?v=ZJrffEfCMrs</w:t>
        </w:r>
      </w:hyperlink>
      <w:r w:rsidR="004F2B38">
        <w:rPr>
          <w:rStyle w:val="Hyperlink"/>
          <w:rFonts w:ascii="Segoe UI" w:hAnsi="Segoe UI" w:cs="Segoe UI"/>
          <w:sz w:val="23"/>
          <w:szCs w:val="23"/>
        </w:rPr>
        <w:t>)</w:t>
      </w:r>
      <w:r w:rsidR="00B35034">
        <w:rPr>
          <w:rFonts w:ascii="Segoe UI" w:hAnsi="Segoe UI" w:cs="Segoe UI"/>
          <w:color w:val="212121"/>
          <w:sz w:val="23"/>
          <w:szCs w:val="23"/>
        </w:rPr>
        <w:t xml:space="preserve">. </w:t>
      </w:r>
    </w:p>
    <w:p w14:paraId="2418F11F" w14:textId="6BEB3EB0" w:rsidR="00B35034" w:rsidRDefault="00B35034" w:rsidP="00B35034">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Finally, Deepfakes should not be </w:t>
      </w:r>
      <w:r w:rsidR="0080493C">
        <w:rPr>
          <w:rFonts w:ascii="Segoe UI" w:hAnsi="Segoe UI" w:cs="Segoe UI"/>
          <w:color w:val="212121"/>
          <w:sz w:val="23"/>
          <w:szCs w:val="23"/>
        </w:rPr>
        <w:t xml:space="preserve">defined </w:t>
      </w:r>
      <w:r>
        <w:rPr>
          <w:rFonts w:ascii="Segoe UI" w:hAnsi="Segoe UI" w:cs="Segoe UI"/>
          <w:color w:val="212121"/>
          <w:sz w:val="23"/>
          <w:szCs w:val="23"/>
        </w:rPr>
        <w:t xml:space="preserve">in terms of a particular </w:t>
      </w:r>
      <w:r w:rsidR="0080493C">
        <w:rPr>
          <w:rFonts w:ascii="Segoe UI" w:hAnsi="Segoe UI" w:cs="Segoe UI"/>
          <w:color w:val="212121"/>
          <w:sz w:val="23"/>
          <w:szCs w:val="23"/>
        </w:rPr>
        <w:t xml:space="preserve">use (e.g., to deceive people). </w:t>
      </w:r>
      <w:r>
        <w:rPr>
          <w:rFonts w:ascii="Segoe UI" w:hAnsi="Segoe UI" w:cs="Segoe UI"/>
          <w:color w:val="212121"/>
          <w:sz w:val="23"/>
          <w:szCs w:val="23"/>
        </w:rPr>
        <w:t xml:space="preserve">There are many cases where Deepfakes are not </w:t>
      </w:r>
      <w:r w:rsidR="002F126C">
        <w:rPr>
          <w:rFonts w:ascii="Segoe UI" w:hAnsi="Segoe UI" w:cs="Segoe UI"/>
          <w:color w:val="212121"/>
          <w:sz w:val="23"/>
          <w:szCs w:val="23"/>
        </w:rPr>
        <w:t xml:space="preserve">being </w:t>
      </w:r>
      <w:r>
        <w:rPr>
          <w:rFonts w:ascii="Segoe UI" w:hAnsi="Segoe UI" w:cs="Segoe UI"/>
          <w:color w:val="212121"/>
          <w:sz w:val="23"/>
          <w:szCs w:val="23"/>
        </w:rPr>
        <w:t xml:space="preserve">used to deceive (e.g., </w:t>
      </w:r>
      <w:hyperlink r:id="rId20" w:history="1">
        <w:r w:rsidRPr="00CA42E6">
          <w:rPr>
            <w:rStyle w:val="Hyperlink"/>
            <w:rFonts w:ascii="Segoe UI" w:hAnsi="Segoe UI" w:cs="Segoe UI"/>
            <w:sz w:val="23"/>
            <w:szCs w:val="23"/>
          </w:rPr>
          <w:t>Disney</w:t>
        </w:r>
      </w:hyperlink>
      <w:r>
        <w:rPr>
          <w:rFonts w:ascii="Segoe UI" w:hAnsi="Segoe UI" w:cs="Segoe UI"/>
          <w:color w:val="212121"/>
          <w:sz w:val="23"/>
          <w:szCs w:val="23"/>
        </w:rPr>
        <w:t xml:space="preserve"> is exploring the use of Deepfakes for creating extras in its movies and tv series, </w:t>
      </w:r>
      <w:r w:rsidR="00CA42E6">
        <w:rPr>
          <w:rFonts w:ascii="Segoe UI" w:hAnsi="Segoe UI" w:cs="Segoe UI"/>
          <w:color w:val="212121"/>
          <w:sz w:val="23"/>
          <w:szCs w:val="23"/>
        </w:rPr>
        <w:t xml:space="preserve">the </w:t>
      </w:r>
      <w:hyperlink r:id="rId21" w:history="1">
        <w:r w:rsidR="00CA42E6" w:rsidRPr="00CA42E6">
          <w:rPr>
            <w:rStyle w:val="Hyperlink"/>
            <w:rFonts w:ascii="Segoe UI" w:hAnsi="Segoe UI" w:cs="Segoe UI"/>
            <w:sz w:val="23"/>
            <w:szCs w:val="23"/>
          </w:rPr>
          <w:t xml:space="preserve">fashion </w:t>
        </w:r>
        <w:r w:rsidRPr="00CA42E6">
          <w:rPr>
            <w:rStyle w:val="Hyperlink"/>
            <w:rFonts w:ascii="Segoe UI" w:hAnsi="Segoe UI" w:cs="Segoe UI"/>
            <w:sz w:val="23"/>
            <w:szCs w:val="23"/>
          </w:rPr>
          <w:t>industry</w:t>
        </w:r>
      </w:hyperlink>
      <w:r>
        <w:rPr>
          <w:rFonts w:ascii="Segoe UI" w:hAnsi="Segoe UI" w:cs="Segoe UI"/>
          <w:color w:val="212121"/>
          <w:sz w:val="23"/>
          <w:szCs w:val="23"/>
        </w:rPr>
        <w:t xml:space="preserve"> </w:t>
      </w:r>
      <w:r w:rsidR="002F126C">
        <w:rPr>
          <w:rFonts w:ascii="Segoe UI" w:hAnsi="Segoe UI" w:cs="Segoe UI"/>
          <w:color w:val="212121"/>
          <w:sz w:val="23"/>
          <w:szCs w:val="23"/>
        </w:rPr>
        <w:t xml:space="preserve">is </w:t>
      </w:r>
      <w:r>
        <w:rPr>
          <w:rFonts w:ascii="Segoe UI" w:hAnsi="Segoe UI" w:cs="Segoe UI"/>
          <w:color w:val="212121"/>
          <w:sz w:val="23"/>
          <w:szCs w:val="23"/>
        </w:rPr>
        <w:t>us</w:t>
      </w:r>
      <w:r w:rsidR="002F126C">
        <w:rPr>
          <w:rFonts w:ascii="Segoe UI" w:hAnsi="Segoe UI" w:cs="Segoe UI"/>
          <w:color w:val="212121"/>
          <w:sz w:val="23"/>
          <w:szCs w:val="23"/>
        </w:rPr>
        <w:t xml:space="preserve">ing the technology </w:t>
      </w:r>
      <w:r>
        <w:rPr>
          <w:rFonts w:ascii="Segoe UI" w:hAnsi="Segoe UI" w:cs="Segoe UI"/>
          <w:color w:val="212121"/>
          <w:sz w:val="23"/>
          <w:szCs w:val="23"/>
        </w:rPr>
        <w:t xml:space="preserve">to </w:t>
      </w:r>
      <w:r w:rsidR="00CA42E6">
        <w:rPr>
          <w:rFonts w:ascii="Segoe UI" w:hAnsi="Segoe UI" w:cs="Segoe UI"/>
          <w:color w:val="212121"/>
          <w:sz w:val="23"/>
          <w:szCs w:val="23"/>
        </w:rPr>
        <w:t>allow consumers to see themselves in the latest clothing lines</w:t>
      </w:r>
      <w:r>
        <w:rPr>
          <w:rFonts w:ascii="Segoe UI" w:hAnsi="Segoe UI" w:cs="Segoe UI"/>
          <w:color w:val="212121"/>
          <w:sz w:val="23"/>
          <w:szCs w:val="23"/>
        </w:rPr>
        <w:t xml:space="preserve">, or to protect the identities of persecuted minorities in online and </w:t>
      </w:r>
      <w:hyperlink r:id="rId22" w:history="1">
        <w:r w:rsidRPr="00626B4C">
          <w:rPr>
            <w:rStyle w:val="Hyperlink"/>
            <w:rFonts w:ascii="Segoe UI" w:hAnsi="Segoe UI" w:cs="Segoe UI"/>
            <w:sz w:val="23"/>
            <w:szCs w:val="23"/>
          </w:rPr>
          <w:t>documentary</w:t>
        </w:r>
      </w:hyperlink>
      <w:r>
        <w:rPr>
          <w:rFonts w:ascii="Segoe UI" w:hAnsi="Segoe UI" w:cs="Segoe UI"/>
          <w:color w:val="212121"/>
          <w:sz w:val="23"/>
          <w:szCs w:val="23"/>
        </w:rPr>
        <w:t xml:space="preserve"> settings). </w:t>
      </w:r>
    </w:p>
    <w:p w14:paraId="3D976574" w14:textId="4BAF1391" w:rsidR="0080493C" w:rsidRDefault="002F126C" w:rsidP="0080493C">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To conclude</w:t>
      </w:r>
      <w:r w:rsidR="005F6A5B">
        <w:rPr>
          <w:rFonts w:ascii="Segoe UI" w:hAnsi="Segoe UI" w:cs="Segoe UI"/>
          <w:color w:val="212121"/>
          <w:sz w:val="23"/>
          <w:szCs w:val="23"/>
        </w:rPr>
        <w:t xml:space="preserve">, we </w:t>
      </w:r>
      <w:r w:rsidR="00BE5224">
        <w:rPr>
          <w:rFonts w:ascii="Segoe UI" w:hAnsi="Segoe UI" w:cs="Segoe UI"/>
          <w:color w:val="212121"/>
          <w:sz w:val="23"/>
          <w:szCs w:val="23"/>
        </w:rPr>
        <w:t xml:space="preserve">agree with </w:t>
      </w:r>
      <w:r w:rsidR="005F6A5B">
        <w:rPr>
          <w:rFonts w:ascii="Segoe UI" w:hAnsi="Segoe UI" w:cs="Segoe UI"/>
          <w:color w:val="212121"/>
          <w:sz w:val="23"/>
          <w:szCs w:val="23"/>
        </w:rPr>
        <w:t xml:space="preserve">the definition offered by Reviewer 2 </w:t>
      </w:r>
      <w:r w:rsidR="00BE5224">
        <w:rPr>
          <w:rFonts w:ascii="Segoe UI" w:hAnsi="Segoe UI" w:cs="Segoe UI"/>
          <w:color w:val="212121"/>
          <w:sz w:val="23"/>
          <w:szCs w:val="23"/>
        </w:rPr>
        <w:t xml:space="preserve">insofar as its </w:t>
      </w:r>
      <w:r w:rsidR="005F6A5B">
        <w:rPr>
          <w:rFonts w:ascii="Segoe UI" w:hAnsi="Segoe UI" w:cs="Segoe UI"/>
          <w:color w:val="212121"/>
          <w:sz w:val="23"/>
          <w:szCs w:val="23"/>
        </w:rPr>
        <w:t>partially accurate</w:t>
      </w:r>
      <w:r w:rsidR="00BE5224">
        <w:rPr>
          <w:rFonts w:ascii="Segoe UI" w:hAnsi="Segoe UI" w:cs="Segoe UI"/>
          <w:color w:val="212121"/>
          <w:sz w:val="23"/>
          <w:szCs w:val="23"/>
        </w:rPr>
        <w:t xml:space="preserve"> (e.g., Deepfakes </w:t>
      </w:r>
      <w:r w:rsidR="00BE5224" w:rsidRPr="00BE5224">
        <w:rPr>
          <w:rFonts w:ascii="Segoe UI" w:hAnsi="Segoe UI" w:cs="Segoe UI"/>
          <w:i/>
          <w:iCs/>
          <w:color w:val="212121"/>
          <w:sz w:val="23"/>
          <w:szCs w:val="23"/>
        </w:rPr>
        <w:t>can</w:t>
      </w:r>
      <w:r w:rsidR="00BE5224">
        <w:rPr>
          <w:rFonts w:ascii="Segoe UI" w:hAnsi="Segoe UI" w:cs="Segoe UI"/>
          <w:color w:val="212121"/>
          <w:sz w:val="23"/>
          <w:szCs w:val="23"/>
        </w:rPr>
        <w:t xml:space="preserve"> be video that </w:t>
      </w:r>
      <w:r w:rsidR="00BE5224" w:rsidRPr="00BE5224">
        <w:rPr>
          <w:rFonts w:ascii="Segoe UI" w:hAnsi="Segoe UI" w:cs="Segoe UI"/>
          <w:i/>
          <w:iCs/>
          <w:color w:val="212121"/>
          <w:sz w:val="23"/>
          <w:szCs w:val="23"/>
        </w:rPr>
        <w:t>can</w:t>
      </w:r>
      <w:r w:rsidR="00BE5224">
        <w:rPr>
          <w:rFonts w:ascii="Segoe UI" w:hAnsi="Segoe UI" w:cs="Segoe UI"/>
          <w:color w:val="212121"/>
          <w:sz w:val="23"/>
          <w:szCs w:val="23"/>
        </w:rPr>
        <w:t xml:space="preserve"> be realistic, </w:t>
      </w:r>
      <w:r w:rsidR="00BE5224" w:rsidRPr="00BE5224">
        <w:rPr>
          <w:rFonts w:ascii="Segoe UI" w:hAnsi="Segoe UI" w:cs="Segoe UI"/>
          <w:i/>
          <w:iCs/>
          <w:color w:val="212121"/>
          <w:sz w:val="23"/>
          <w:szCs w:val="23"/>
        </w:rPr>
        <w:t>can</w:t>
      </w:r>
      <w:r w:rsidR="00BE5224">
        <w:rPr>
          <w:rFonts w:ascii="Segoe UI" w:hAnsi="Segoe UI" w:cs="Segoe UI"/>
          <w:color w:val="212121"/>
          <w:sz w:val="23"/>
          <w:szCs w:val="23"/>
        </w:rPr>
        <w:t xml:space="preserve"> be believable and </w:t>
      </w:r>
      <w:r w:rsidR="00BE5224" w:rsidRPr="00BE5224">
        <w:rPr>
          <w:rFonts w:ascii="Segoe UI" w:hAnsi="Segoe UI" w:cs="Segoe UI"/>
          <w:i/>
          <w:iCs/>
          <w:color w:val="212121"/>
          <w:sz w:val="23"/>
          <w:szCs w:val="23"/>
        </w:rPr>
        <w:t>can</w:t>
      </w:r>
      <w:r w:rsidR="00BE5224">
        <w:rPr>
          <w:rFonts w:ascii="Segoe UI" w:hAnsi="Segoe UI" w:cs="Segoe UI"/>
          <w:color w:val="212121"/>
          <w:sz w:val="23"/>
          <w:szCs w:val="23"/>
        </w:rPr>
        <w:t xml:space="preserve"> be used to deceive others). But we believe it’s also </w:t>
      </w:r>
      <w:r w:rsidR="005F6A5B">
        <w:rPr>
          <w:rFonts w:ascii="Segoe UI" w:hAnsi="Segoe UI" w:cs="Segoe UI"/>
          <w:color w:val="212121"/>
          <w:sz w:val="23"/>
          <w:szCs w:val="23"/>
        </w:rPr>
        <w:t xml:space="preserve">incomplete </w:t>
      </w:r>
      <w:r w:rsidR="00BE5224">
        <w:rPr>
          <w:rFonts w:ascii="Segoe UI" w:hAnsi="Segoe UI" w:cs="Segoe UI"/>
          <w:color w:val="212121"/>
          <w:sz w:val="23"/>
          <w:szCs w:val="23"/>
        </w:rPr>
        <w:t xml:space="preserve">(conflates Deepfaking as a technique with one </w:t>
      </w:r>
      <w:r>
        <w:rPr>
          <w:rFonts w:ascii="Segoe UI" w:hAnsi="Segoe UI" w:cs="Segoe UI"/>
          <w:color w:val="212121"/>
          <w:sz w:val="23"/>
          <w:szCs w:val="23"/>
        </w:rPr>
        <w:t xml:space="preserve">particular </w:t>
      </w:r>
      <w:r w:rsidR="00BE5224">
        <w:rPr>
          <w:rFonts w:ascii="Segoe UI" w:hAnsi="Segoe UI" w:cs="Segoe UI"/>
          <w:color w:val="212121"/>
          <w:sz w:val="23"/>
          <w:szCs w:val="23"/>
        </w:rPr>
        <w:t xml:space="preserve">type of media [videos]) </w:t>
      </w:r>
      <w:r w:rsidR="005F6A5B">
        <w:rPr>
          <w:rFonts w:ascii="Segoe UI" w:hAnsi="Segoe UI" w:cs="Segoe UI"/>
          <w:color w:val="212121"/>
          <w:sz w:val="23"/>
          <w:szCs w:val="23"/>
        </w:rPr>
        <w:t xml:space="preserve">and </w:t>
      </w:r>
      <w:r w:rsidR="00BE5224">
        <w:rPr>
          <w:rFonts w:ascii="Segoe UI" w:hAnsi="Segoe UI" w:cs="Segoe UI"/>
          <w:color w:val="212121"/>
          <w:sz w:val="23"/>
          <w:szCs w:val="23"/>
        </w:rPr>
        <w:t xml:space="preserve">is </w:t>
      </w:r>
      <w:r w:rsidR="005F6A5B">
        <w:rPr>
          <w:rFonts w:ascii="Segoe UI" w:hAnsi="Segoe UI" w:cs="Segoe UI"/>
          <w:color w:val="212121"/>
          <w:sz w:val="23"/>
          <w:szCs w:val="23"/>
        </w:rPr>
        <w:t>overly restrictive</w:t>
      </w:r>
      <w:r w:rsidR="00BE5224">
        <w:rPr>
          <w:rFonts w:ascii="Segoe UI" w:hAnsi="Segoe UI" w:cs="Segoe UI"/>
          <w:color w:val="212121"/>
          <w:sz w:val="23"/>
          <w:szCs w:val="23"/>
        </w:rPr>
        <w:t xml:space="preserve"> (only focuses on a sub-set of Deepfaked media – namely – videos that are highly realistic, believable, and which set out to deceive)</w:t>
      </w:r>
      <w:r w:rsidR="005F6A5B">
        <w:rPr>
          <w:rFonts w:ascii="Segoe UI" w:hAnsi="Segoe UI" w:cs="Segoe UI"/>
          <w:color w:val="212121"/>
          <w:sz w:val="23"/>
          <w:szCs w:val="23"/>
        </w:rPr>
        <w:t xml:space="preserve">. </w:t>
      </w:r>
      <w:r w:rsidR="000D5B11">
        <w:rPr>
          <w:rFonts w:ascii="Segoe UI" w:hAnsi="Segoe UI" w:cs="Segoe UI"/>
          <w:color w:val="212121"/>
          <w:sz w:val="23"/>
          <w:szCs w:val="23"/>
        </w:rPr>
        <w:t>For this reason, we offer a more general definition in footnote 1 on p.5.</w:t>
      </w:r>
    </w:p>
    <w:p w14:paraId="1217F301" w14:textId="58F8D1A3" w:rsidR="006451AA" w:rsidRDefault="008A340F" w:rsidP="008A340F">
      <w:pPr>
        <w:pStyle w:val="NormalWeb"/>
        <w:shd w:val="clear" w:color="auto" w:fill="FFFFFF"/>
        <w:rPr>
          <w:rFonts w:ascii="Segoe UI" w:hAnsi="Segoe UI" w:cs="Segoe UI"/>
          <w:color w:val="212121"/>
          <w:sz w:val="23"/>
          <w:szCs w:val="23"/>
        </w:rPr>
      </w:pPr>
      <w:r w:rsidRPr="008A340F">
        <w:rPr>
          <w:rFonts w:ascii="Segoe UI" w:hAnsi="Segoe UI" w:cs="Segoe UI"/>
          <w:b/>
          <w:bCs/>
          <w:i/>
          <w:iCs/>
          <w:color w:val="212121"/>
          <w:sz w:val="23"/>
          <w:szCs w:val="23"/>
        </w:rPr>
        <w:t>Scope of our contribution</w:t>
      </w:r>
      <w:r>
        <w:rPr>
          <w:rFonts w:ascii="Segoe UI" w:hAnsi="Segoe UI" w:cs="Segoe UI"/>
          <w:color w:val="212121"/>
          <w:sz w:val="23"/>
          <w:szCs w:val="23"/>
        </w:rPr>
        <w:t xml:space="preserve">. Reviewer </w:t>
      </w:r>
      <w:r w:rsidR="000D5B11">
        <w:rPr>
          <w:rFonts w:ascii="Segoe UI" w:hAnsi="Segoe UI" w:cs="Segoe UI"/>
          <w:color w:val="212121"/>
          <w:sz w:val="23"/>
          <w:szCs w:val="23"/>
        </w:rPr>
        <w:t xml:space="preserve">2 </w:t>
      </w:r>
      <w:r w:rsidR="00E93190">
        <w:rPr>
          <w:rFonts w:ascii="Segoe UI" w:hAnsi="Segoe UI" w:cs="Segoe UI"/>
          <w:color w:val="212121"/>
          <w:sz w:val="23"/>
          <w:szCs w:val="23"/>
        </w:rPr>
        <w:t>states the following</w:t>
      </w:r>
      <w:r w:rsidR="006451AA">
        <w:rPr>
          <w:rFonts w:ascii="Segoe UI" w:hAnsi="Segoe UI" w:cs="Segoe UI"/>
          <w:color w:val="212121"/>
          <w:sz w:val="23"/>
          <w:szCs w:val="23"/>
        </w:rPr>
        <w:t>: “</w:t>
      </w:r>
      <w:r w:rsidR="006451AA" w:rsidRPr="006451AA">
        <w:rPr>
          <w:rFonts w:ascii="Segoe UI" w:hAnsi="Segoe UI" w:cs="Segoe UI"/>
          <w:i/>
          <w:iCs/>
          <w:color w:val="212121"/>
          <w:sz w:val="23"/>
          <w:szCs w:val="23"/>
          <w:u w:val="single"/>
        </w:rPr>
        <w:t>being a realistic and believable fake is the very basic quality of a deepfake</w:t>
      </w:r>
      <w:r w:rsidR="00E93190">
        <w:rPr>
          <w:rFonts w:ascii="Segoe UI" w:hAnsi="Segoe UI" w:cs="Segoe UI"/>
          <w:i/>
          <w:iCs/>
          <w:color w:val="212121"/>
          <w:sz w:val="23"/>
          <w:szCs w:val="23"/>
          <w:u w:val="single"/>
        </w:rPr>
        <w:t xml:space="preserve">” </w:t>
      </w:r>
      <w:r w:rsidR="00E93190" w:rsidRPr="00E93190">
        <w:rPr>
          <w:rFonts w:ascii="Segoe UI" w:hAnsi="Segoe UI" w:cs="Segoe UI"/>
          <w:color w:val="212121"/>
          <w:sz w:val="23"/>
          <w:szCs w:val="23"/>
        </w:rPr>
        <w:t>and that</w:t>
      </w:r>
      <w:r w:rsidR="00E93190" w:rsidRPr="00E93190">
        <w:rPr>
          <w:rFonts w:ascii="Segoe UI" w:hAnsi="Segoe UI" w:cs="Segoe UI"/>
          <w:i/>
          <w:iCs/>
          <w:color w:val="212121"/>
          <w:sz w:val="23"/>
          <w:szCs w:val="23"/>
        </w:rPr>
        <w:t xml:space="preserve"> “</w:t>
      </w:r>
      <w:r w:rsidR="00E93190">
        <w:rPr>
          <w:rFonts w:ascii="Segoe UI" w:hAnsi="Segoe UI" w:cs="Segoe UI"/>
          <w:i/>
          <w:iCs/>
          <w:color w:val="212121"/>
          <w:sz w:val="23"/>
          <w:szCs w:val="23"/>
        </w:rPr>
        <w:t>…</w:t>
      </w:r>
      <w:r w:rsidR="006451AA" w:rsidRPr="006451AA">
        <w:rPr>
          <w:rFonts w:ascii="Segoe UI" w:hAnsi="Segoe UI" w:cs="Segoe UI"/>
          <w:i/>
          <w:iCs/>
          <w:color w:val="212121"/>
          <w:sz w:val="23"/>
          <w:szCs w:val="23"/>
        </w:rPr>
        <w:t>the current findings suggesting that deepfakes are, in fact, as good as genuine content in being believable and influencing people's attitudes is somewhat underwhelming</w:t>
      </w:r>
      <w:r w:rsidR="006451AA">
        <w:rPr>
          <w:rFonts w:ascii="Segoe UI" w:hAnsi="Segoe UI" w:cs="Segoe UI"/>
          <w:color w:val="212121"/>
          <w:sz w:val="23"/>
          <w:szCs w:val="23"/>
        </w:rPr>
        <w:t xml:space="preserve">”. </w:t>
      </w:r>
    </w:p>
    <w:p w14:paraId="71DCB70B" w14:textId="3CF5F15D" w:rsidR="00D853DE" w:rsidRDefault="008A340F"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lastRenderedPageBreak/>
        <w:t>At its core, t</w:t>
      </w:r>
      <w:r w:rsidR="00D853DE">
        <w:rPr>
          <w:rFonts w:ascii="Segoe UI" w:hAnsi="Segoe UI" w:cs="Segoe UI"/>
          <w:color w:val="212121"/>
          <w:sz w:val="23"/>
          <w:szCs w:val="23"/>
        </w:rPr>
        <w:t xml:space="preserve">his point boils down to the </w:t>
      </w:r>
      <w:r w:rsidR="00E93190">
        <w:rPr>
          <w:rFonts w:ascii="Segoe UI" w:hAnsi="Segoe UI" w:cs="Segoe UI"/>
          <w:color w:val="212121"/>
          <w:sz w:val="23"/>
          <w:szCs w:val="23"/>
        </w:rPr>
        <w:t xml:space="preserve">following: </w:t>
      </w:r>
      <w:r>
        <w:rPr>
          <w:rFonts w:ascii="Segoe UI" w:hAnsi="Segoe UI" w:cs="Segoe UI"/>
          <w:color w:val="212121"/>
          <w:sz w:val="23"/>
          <w:szCs w:val="23"/>
        </w:rPr>
        <w:t xml:space="preserve">(a) </w:t>
      </w:r>
      <w:r w:rsidR="00D853DE">
        <w:rPr>
          <w:rFonts w:ascii="Segoe UI" w:hAnsi="Segoe UI" w:cs="Segoe UI"/>
          <w:color w:val="212121"/>
          <w:sz w:val="23"/>
          <w:szCs w:val="23"/>
        </w:rPr>
        <w:t xml:space="preserve">Deepfakes </w:t>
      </w:r>
      <w:r>
        <w:rPr>
          <w:rFonts w:ascii="Segoe UI" w:hAnsi="Segoe UI" w:cs="Segoe UI"/>
          <w:color w:val="212121"/>
          <w:sz w:val="23"/>
          <w:szCs w:val="23"/>
        </w:rPr>
        <w:t>-</w:t>
      </w:r>
      <w:r w:rsidR="00D853DE">
        <w:rPr>
          <w:rFonts w:ascii="Segoe UI" w:hAnsi="Segoe UI" w:cs="Segoe UI"/>
          <w:color w:val="212121"/>
          <w:sz w:val="23"/>
          <w:szCs w:val="23"/>
        </w:rPr>
        <w:t xml:space="preserve"> by definition </w:t>
      </w:r>
      <w:r>
        <w:rPr>
          <w:rFonts w:ascii="Segoe UI" w:hAnsi="Segoe UI" w:cs="Segoe UI"/>
          <w:color w:val="212121"/>
          <w:sz w:val="23"/>
          <w:szCs w:val="23"/>
        </w:rPr>
        <w:t>-</w:t>
      </w:r>
      <w:r w:rsidR="00D853DE">
        <w:rPr>
          <w:rFonts w:ascii="Segoe UI" w:hAnsi="Segoe UI" w:cs="Segoe UI"/>
          <w:color w:val="212121"/>
          <w:sz w:val="23"/>
          <w:szCs w:val="23"/>
        </w:rPr>
        <w:t xml:space="preserve"> </w:t>
      </w:r>
      <w:r>
        <w:rPr>
          <w:rFonts w:ascii="Segoe UI" w:hAnsi="Segoe UI" w:cs="Segoe UI"/>
          <w:color w:val="212121"/>
          <w:sz w:val="23"/>
          <w:szCs w:val="23"/>
        </w:rPr>
        <w:t xml:space="preserve">are </w:t>
      </w:r>
      <w:r w:rsidR="00D853DE">
        <w:rPr>
          <w:rFonts w:ascii="Segoe UI" w:hAnsi="Segoe UI" w:cs="Segoe UI"/>
          <w:color w:val="212121"/>
          <w:sz w:val="23"/>
          <w:szCs w:val="23"/>
        </w:rPr>
        <w:t>realistic and believable fakes of authentic content</w:t>
      </w:r>
      <w:r>
        <w:rPr>
          <w:rFonts w:ascii="Segoe UI" w:hAnsi="Segoe UI" w:cs="Segoe UI"/>
          <w:color w:val="212121"/>
          <w:sz w:val="23"/>
          <w:szCs w:val="23"/>
        </w:rPr>
        <w:t xml:space="preserve">, and therefore (b) </w:t>
      </w:r>
      <w:r w:rsidR="00D853DE">
        <w:rPr>
          <w:rFonts w:ascii="Segoe UI" w:hAnsi="Segoe UI" w:cs="Segoe UI"/>
          <w:color w:val="212121"/>
          <w:sz w:val="23"/>
          <w:szCs w:val="23"/>
        </w:rPr>
        <w:t xml:space="preserve">why would we </w:t>
      </w:r>
      <w:r w:rsidR="00D853DE" w:rsidRPr="00E93190">
        <w:rPr>
          <w:rFonts w:ascii="Segoe UI" w:hAnsi="Segoe UI" w:cs="Segoe UI"/>
          <w:i/>
          <w:iCs/>
          <w:color w:val="212121"/>
          <w:sz w:val="23"/>
          <w:szCs w:val="23"/>
        </w:rPr>
        <w:t>not</w:t>
      </w:r>
      <w:r w:rsidR="00D853DE">
        <w:rPr>
          <w:rFonts w:ascii="Segoe UI" w:hAnsi="Segoe UI" w:cs="Segoe UI"/>
          <w:color w:val="212121"/>
          <w:sz w:val="23"/>
          <w:szCs w:val="23"/>
        </w:rPr>
        <w:t xml:space="preserve"> expect them to produce similar effects as authentic content? </w:t>
      </w:r>
    </w:p>
    <w:p w14:paraId="7235229D" w14:textId="235F470F" w:rsidR="00E93190" w:rsidRDefault="00391167"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As we note</w:t>
      </w:r>
      <w:r w:rsidR="00731E79">
        <w:rPr>
          <w:rFonts w:ascii="Segoe UI" w:hAnsi="Segoe UI" w:cs="Segoe UI"/>
          <w:color w:val="212121"/>
          <w:sz w:val="23"/>
          <w:szCs w:val="23"/>
        </w:rPr>
        <w:t xml:space="preserve"> above</w:t>
      </w:r>
      <w:r w:rsidR="00D853DE">
        <w:rPr>
          <w:rFonts w:ascii="Segoe UI" w:hAnsi="Segoe UI" w:cs="Segoe UI"/>
          <w:color w:val="212121"/>
          <w:sz w:val="23"/>
          <w:szCs w:val="23"/>
        </w:rPr>
        <w:t xml:space="preserve">, this premise (that Deepfakes are perfect replicas of authentic content) does not reflect </w:t>
      </w:r>
      <w:r>
        <w:rPr>
          <w:rFonts w:ascii="Segoe UI" w:hAnsi="Segoe UI" w:cs="Segoe UI"/>
          <w:color w:val="212121"/>
          <w:sz w:val="23"/>
          <w:szCs w:val="23"/>
        </w:rPr>
        <w:t xml:space="preserve">the reality of the </w:t>
      </w:r>
      <w:r w:rsidR="00D853DE">
        <w:rPr>
          <w:rFonts w:ascii="Segoe UI" w:hAnsi="Segoe UI" w:cs="Segoe UI"/>
          <w:color w:val="212121"/>
          <w:sz w:val="23"/>
          <w:szCs w:val="23"/>
        </w:rPr>
        <w:t xml:space="preserve">technology or the </w:t>
      </w:r>
      <w:r>
        <w:rPr>
          <w:rFonts w:ascii="Segoe UI" w:hAnsi="Segoe UI" w:cs="Segoe UI"/>
          <w:color w:val="212121"/>
          <w:sz w:val="23"/>
          <w:szCs w:val="23"/>
        </w:rPr>
        <w:t xml:space="preserve">type of </w:t>
      </w:r>
      <w:r w:rsidR="00D853DE">
        <w:rPr>
          <w:rFonts w:ascii="Segoe UI" w:hAnsi="Segoe UI" w:cs="Segoe UI"/>
          <w:color w:val="212121"/>
          <w:sz w:val="23"/>
          <w:szCs w:val="23"/>
        </w:rPr>
        <w:t xml:space="preserve">Deepfakes </w:t>
      </w:r>
      <w:r w:rsidR="00E93190">
        <w:rPr>
          <w:rFonts w:ascii="Segoe UI" w:hAnsi="Segoe UI" w:cs="Segoe UI"/>
          <w:color w:val="212121"/>
          <w:sz w:val="23"/>
          <w:szCs w:val="23"/>
        </w:rPr>
        <w:t xml:space="preserve">currently </w:t>
      </w:r>
      <w:r w:rsidR="00D853DE">
        <w:rPr>
          <w:rFonts w:ascii="Segoe UI" w:hAnsi="Segoe UI" w:cs="Segoe UI"/>
          <w:color w:val="212121"/>
          <w:sz w:val="23"/>
          <w:szCs w:val="23"/>
        </w:rPr>
        <w:t xml:space="preserve">present </w:t>
      </w:r>
      <w:r>
        <w:rPr>
          <w:rFonts w:ascii="Segoe UI" w:hAnsi="Segoe UI" w:cs="Segoe UI"/>
          <w:color w:val="212121"/>
          <w:sz w:val="23"/>
          <w:szCs w:val="23"/>
        </w:rPr>
        <w:t>online</w:t>
      </w:r>
      <w:r w:rsidR="00D853DE">
        <w:rPr>
          <w:rFonts w:ascii="Segoe UI" w:hAnsi="Segoe UI" w:cs="Segoe UI"/>
          <w:color w:val="212121"/>
          <w:sz w:val="23"/>
          <w:szCs w:val="23"/>
        </w:rPr>
        <w:t>. “</w:t>
      </w:r>
      <w:r>
        <w:rPr>
          <w:rFonts w:ascii="Segoe UI" w:hAnsi="Segoe UI" w:cs="Segoe UI"/>
          <w:color w:val="212121"/>
          <w:sz w:val="23"/>
          <w:szCs w:val="23"/>
        </w:rPr>
        <w:t>B</w:t>
      </w:r>
      <w:r w:rsidR="00D853DE">
        <w:rPr>
          <w:rFonts w:ascii="Segoe UI" w:hAnsi="Segoe UI" w:cs="Segoe UI"/>
          <w:color w:val="212121"/>
          <w:sz w:val="23"/>
          <w:szCs w:val="23"/>
        </w:rPr>
        <w:t xml:space="preserve">eing a realistic and believable fake” is </w:t>
      </w:r>
      <w:r w:rsidR="00827582" w:rsidRPr="00391167">
        <w:rPr>
          <w:rFonts w:ascii="Segoe UI" w:hAnsi="Segoe UI" w:cs="Segoe UI"/>
          <w:b/>
          <w:bCs/>
          <w:i/>
          <w:iCs/>
          <w:color w:val="212121"/>
          <w:sz w:val="23"/>
          <w:szCs w:val="23"/>
          <w:u w:val="single"/>
        </w:rPr>
        <w:t>not</w:t>
      </w:r>
      <w:r w:rsidR="00244C83">
        <w:rPr>
          <w:rFonts w:ascii="Segoe UI" w:hAnsi="Segoe UI" w:cs="Segoe UI"/>
          <w:color w:val="212121"/>
          <w:sz w:val="23"/>
          <w:szCs w:val="23"/>
        </w:rPr>
        <w:t xml:space="preserve"> “a very basic quality of a Deepfake”. </w:t>
      </w:r>
      <w:r>
        <w:rPr>
          <w:rFonts w:ascii="Segoe UI" w:hAnsi="Segoe UI" w:cs="Segoe UI"/>
          <w:color w:val="212121"/>
          <w:sz w:val="23"/>
          <w:szCs w:val="23"/>
        </w:rPr>
        <w:t xml:space="preserve">Rather </w:t>
      </w:r>
      <w:r w:rsidR="00D853DE">
        <w:rPr>
          <w:rFonts w:ascii="Segoe UI" w:hAnsi="Segoe UI" w:cs="Segoe UI"/>
          <w:color w:val="212121"/>
          <w:sz w:val="23"/>
          <w:szCs w:val="23"/>
        </w:rPr>
        <w:t xml:space="preserve">realism and believability are </w:t>
      </w:r>
      <w:r w:rsidR="00244C83">
        <w:rPr>
          <w:rFonts w:ascii="Segoe UI" w:hAnsi="Segoe UI" w:cs="Segoe UI"/>
          <w:color w:val="212121"/>
          <w:sz w:val="23"/>
          <w:szCs w:val="23"/>
        </w:rPr>
        <w:t xml:space="preserve">two </w:t>
      </w:r>
      <w:r>
        <w:rPr>
          <w:rFonts w:ascii="Segoe UI" w:hAnsi="Segoe UI" w:cs="Segoe UI"/>
          <w:color w:val="212121"/>
          <w:sz w:val="23"/>
          <w:szCs w:val="23"/>
        </w:rPr>
        <w:t xml:space="preserve">continua </w:t>
      </w:r>
      <w:r w:rsidR="00D853DE">
        <w:rPr>
          <w:rFonts w:ascii="Segoe UI" w:hAnsi="Segoe UI" w:cs="Segoe UI"/>
          <w:color w:val="212121"/>
          <w:sz w:val="23"/>
          <w:szCs w:val="23"/>
        </w:rPr>
        <w:t>along which Deepfakes vary, from those that are lower on these dimensions</w:t>
      </w:r>
      <w:r w:rsidR="00580286">
        <w:rPr>
          <w:rFonts w:ascii="Segoe UI" w:hAnsi="Segoe UI" w:cs="Segoe UI"/>
          <w:color w:val="212121"/>
          <w:sz w:val="23"/>
          <w:szCs w:val="23"/>
        </w:rPr>
        <w:t xml:space="preserve"> (</w:t>
      </w:r>
      <w:r w:rsidR="00D853DE">
        <w:rPr>
          <w:rFonts w:ascii="Segoe UI" w:hAnsi="Segoe UI" w:cs="Segoe UI"/>
          <w:color w:val="212121"/>
          <w:sz w:val="23"/>
          <w:szCs w:val="23"/>
        </w:rPr>
        <w:t xml:space="preserve">e.g., </w:t>
      </w:r>
      <w:r w:rsidR="00580286">
        <w:rPr>
          <w:rFonts w:ascii="Segoe UI" w:hAnsi="Segoe UI" w:cs="Segoe UI"/>
          <w:color w:val="212121"/>
          <w:sz w:val="23"/>
          <w:szCs w:val="23"/>
        </w:rPr>
        <w:t xml:space="preserve">see </w:t>
      </w:r>
      <w:hyperlink r:id="rId23" w:history="1">
        <w:r w:rsidR="00580286" w:rsidRPr="00D252CD">
          <w:rPr>
            <w:rStyle w:val="Hyperlink"/>
            <w:rFonts w:ascii="Segoe UI" w:hAnsi="Segoe UI" w:cs="Segoe UI"/>
            <w:sz w:val="23"/>
            <w:szCs w:val="23"/>
          </w:rPr>
          <w:t>https://www.youtube.com/watch?v=ZJrffEfCMrs</w:t>
        </w:r>
      </w:hyperlink>
      <w:r w:rsidR="00580286">
        <w:rPr>
          <w:rFonts w:ascii="Segoe UI" w:hAnsi="Segoe UI" w:cs="Segoe UI"/>
          <w:color w:val="212121"/>
          <w:sz w:val="23"/>
          <w:szCs w:val="23"/>
        </w:rPr>
        <w:t xml:space="preserve">) to </w:t>
      </w:r>
      <w:r w:rsidR="00D853DE">
        <w:rPr>
          <w:rFonts w:ascii="Segoe UI" w:hAnsi="Segoe UI" w:cs="Segoe UI"/>
          <w:color w:val="212121"/>
          <w:sz w:val="23"/>
          <w:szCs w:val="23"/>
        </w:rPr>
        <w:t xml:space="preserve">those that are </w:t>
      </w:r>
      <w:r w:rsidR="00580286">
        <w:rPr>
          <w:rFonts w:ascii="Segoe UI" w:hAnsi="Segoe UI" w:cs="Segoe UI"/>
          <w:color w:val="212121"/>
          <w:sz w:val="23"/>
          <w:szCs w:val="23"/>
        </w:rPr>
        <w:t>higher</w:t>
      </w:r>
      <w:r w:rsidR="00D853DE">
        <w:rPr>
          <w:rFonts w:ascii="Segoe UI" w:hAnsi="Segoe UI" w:cs="Segoe UI"/>
          <w:color w:val="212121"/>
          <w:sz w:val="23"/>
          <w:szCs w:val="23"/>
        </w:rPr>
        <w:t xml:space="preserve"> </w:t>
      </w:r>
      <w:r w:rsidR="00580286">
        <w:rPr>
          <w:rFonts w:ascii="Segoe UI" w:hAnsi="Segoe UI" w:cs="Segoe UI"/>
          <w:color w:val="212121"/>
          <w:sz w:val="23"/>
          <w:szCs w:val="23"/>
        </w:rPr>
        <w:t>(</w:t>
      </w:r>
      <w:r w:rsidR="00D853DE">
        <w:rPr>
          <w:rFonts w:ascii="Segoe UI" w:hAnsi="Segoe UI" w:cs="Segoe UI"/>
          <w:color w:val="212121"/>
          <w:sz w:val="23"/>
          <w:szCs w:val="23"/>
        </w:rPr>
        <w:t xml:space="preserve">e.g., </w:t>
      </w:r>
      <w:hyperlink r:id="rId24" w:history="1">
        <w:r w:rsidR="00D853DE" w:rsidRPr="00D252CD">
          <w:rPr>
            <w:rStyle w:val="Hyperlink"/>
            <w:rFonts w:ascii="Segoe UI" w:hAnsi="Segoe UI" w:cs="Segoe UI"/>
            <w:sz w:val="23"/>
            <w:szCs w:val="23"/>
          </w:rPr>
          <w:t>https://www.youtube.com/watch?v=oxXpB9pSETo</w:t>
        </w:r>
      </w:hyperlink>
      <w:r w:rsidR="00580286">
        <w:rPr>
          <w:rFonts w:ascii="Segoe UI" w:hAnsi="Segoe UI" w:cs="Segoe UI"/>
          <w:color w:val="212121"/>
          <w:sz w:val="23"/>
          <w:szCs w:val="23"/>
        </w:rPr>
        <w:t>).</w:t>
      </w:r>
      <w:r w:rsidR="002A6D0E">
        <w:rPr>
          <w:rFonts w:ascii="Segoe UI" w:hAnsi="Segoe UI" w:cs="Segoe UI"/>
          <w:color w:val="212121"/>
          <w:sz w:val="23"/>
          <w:szCs w:val="23"/>
        </w:rPr>
        <w:t xml:space="preserve"> </w:t>
      </w:r>
    </w:p>
    <w:p w14:paraId="31EB1CB1" w14:textId="77777777" w:rsidR="00731E79" w:rsidRDefault="002A6D0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This means that the vast majority of Deepfakes </w:t>
      </w:r>
      <w:r w:rsidR="00E93190">
        <w:rPr>
          <w:rFonts w:ascii="Segoe UI" w:hAnsi="Segoe UI" w:cs="Segoe UI"/>
          <w:color w:val="212121"/>
          <w:sz w:val="23"/>
          <w:szCs w:val="23"/>
        </w:rPr>
        <w:t xml:space="preserve">actually </w:t>
      </w:r>
      <w:r>
        <w:rPr>
          <w:rFonts w:ascii="Segoe UI" w:hAnsi="Segoe UI" w:cs="Segoe UI"/>
          <w:color w:val="212121"/>
          <w:sz w:val="23"/>
          <w:szCs w:val="23"/>
        </w:rPr>
        <w:t xml:space="preserve">contain </w:t>
      </w:r>
      <w:r w:rsidR="00E93190">
        <w:rPr>
          <w:rFonts w:ascii="Segoe UI" w:hAnsi="Segoe UI" w:cs="Segoe UI"/>
          <w:color w:val="212121"/>
          <w:sz w:val="23"/>
          <w:szCs w:val="23"/>
        </w:rPr>
        <w:t xml:space="preserve">invalidity </w:t>
      </w:r>
      <w:r>
        <w:rPr>
          <w:rFonts w:ascii="Segoe UI" w:hAnsi="Segoe UI" w:cs="Segoe UI"/>
          <w:color w:val="212121"/>
          <w:sz w:val="23"/>
          <w:szCs w:val="23"/>
        </w:rPr>
        <w:t>cues</w:t>
      </w:r>
      <w:r w:rsidR="00E93190">
        <w:rPr>
          <w:rFonts w:ascii="Segoe UI" w:hAnsi="Segoe UI" w:cs="Segoe UI"/>
          <w:color w:val="212121"/>
          <w:sz w:val="23"/>
          <w:szCs w:val="23"/>
        </w:rPr>
        <w:t>:</w:t>
      </w:r>
      <w:r>
        <w:rPr>
          <w:rFonts w:ascii="Segoe UI" w:hAnsi="Segoe UI" w:cs="Segoe UI"/>
          <w:color w:val="212121"/>
          <w:sz w:val="23"/>
          <w:szCs w:val="23"/>
        </w:rPr>
        <w:t xml:space="preserve"> signal</w:t>
      </w:r>
      <w:r w:rsidR="00E93190">
        <w:rPr>
          <w:rFonts w:ascii="Segoe UI" w:hAnsi="Segoe UI" w:cs="Segoe UI"/>
          <w:color w:val="212121"/>
          <w:sz w:val="23"/>
          <w:szCs w:val="23"/>
        </w:rPr>
        <w:t>s</w:t>
      </w:r>
      <w:r>
        <w:rPr>
          <w:rFonts w:ascii="Segoe UI" w:hAnsi="Segoe UI" w:cs="Segoe UI"/>
          <w:color w:val="212121"/>
          <w:sz w:val="23"/>
          <w:szCs w:val="23"/>
        </w:rPr>
        <w:t xml:space="preserve"> that what the </w:t>
      </w:r>
      <w:r w:rsidR="00E93190">
        <w:rPr>
          <w:rFonts w:ascii="Segoe UI" w:hAnsi="Segoe UI" w:cs="Segoe UI"/>
          <w:color w:val="212121"/>
          <w:sz w:val="23"/>
          <w:szCs w:val="23"/>
        </w:rPr>
        <w:t xml:space="preserve">viewer </w:t>
      </w:r>
      <w:r>
        <w:rPr>
          <w:rFonts w:ascii="Segoe UI" w:hAnsi="Segoe UI" w:cs="Segoe UI"/>
          <w:color w:val="212121"/>
          <w:sz w:val="23"/>
          <w:szCs w:val="23"/>
        </w:rPr>
        <w:t xml:space="preserve">is seeing or hearing is not a perfect replica of reality but rather a contaminated information source that may have been edited, constructed, or otherwise manipulated. </w:t>
      </w:r>
    </w:p>
    <w:p w14:paraId="6652B081" w14:textId="63E27A49" w:rsidR="00244C83" w:rsidRDefault="00310330"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We expect</w:t>
      </w:r>
      <w:r w:rsidR="000D5B11">
        <w:rPr>
          <w:rFonts w:ascii="Segoe UI" w:hAnsi="Segoe UI" w:cs="Segoe UI"/>
          <w:color w:val="212121"/>
          <w:sz w:val="23"/>
          <w:szCs w:val="23"/>
        </w:rPr>
        <w:t>ed</w:t>
      </w:r>
      <w:r>
        <w:rPr>
          <w:rFonts w:ascii="Segoe UI" w:hAnsi="Segoe UI" w:cs="Segoe UI"/>
          <w:color w:val="212121"/>
          <w:sz w:val="23"/>
          <w:szCs w:val="23"/>
        </w:rPr>
        <w:t xml:space="preserve"> that these cues would </w:t>
      </w:r>
      <w:r w:rsidR="002A6D0E">
        <w:rPr>
          <w:rFonts w:ascii="Segoe UI" w:hAnsi="Segoe UI" w:cs="Segoe UI"/>
          <w:color w:val="212121"/>
          <w:sz w:val="23"/>
          <w:szCs w:val="23"/>
        </w:rPr>
        <w:t xml:space="preserve">be factored into </w:t>
      </w:r>
      <w:r>
        <w:rPr>
          <w:rFonts w:ascii="Segoe UI" w:hAnsi="Segoe UI" w:cs="Segoe UI"/>
          <w:color w:val="212121"/>
          <w:sz w:val="23"/>
          <w:szCs w:val="23"/>
        </w:rPr>
        <w:t xml:space="preserve">the viewer’s </w:t>
      </w:r>
      <w:r w:rsidR="002A6D0E">
        <w:rPr>
          <w:rFonts w:ascii="Segoe UI" w:hAnsi="Segoe UI" w:cs="Segoe UI"/>
          <w:color w:val="212121"/>
          <w:sz w:val="23"/>
          <w:szCs w:val="23"/>
        </w:rPr>
        <w:t xml:space="preserve">reasoning about </w:t>
      </w:r>
      <w:r>
        <w:rPr>
          <w:rFonts w:ascii="Segoe UI" w:hAnsi="Segoe UI" w:cs="Segoe UI"/>
          <w:color w:val="212121"/>
          <w:sz w:val="23"/>
          <w:szCs w:val="23"/>
        </w:rPr>
        <w:t xml:space="preserve">the </w:t>
      </w:r>
      <w:r w:rsidR="002A6D0E">
        <w:rPr>
          <w:rFonts w:ascii="Segoe UI" w:hAnsi="Segoe UI" w:cs="Segoe UI"/>
          <w:color w:val="212121"/>
          <w:sz w:val="23"/>
          <w:szCs w:val="23"/>
        </w:rPr>
        <w:t xml:space="preserve">information </w:t>
      </w:r>
      <w:r>
        <w:rPr>
          <w:rFonts w:ascii="Segoe UI" w:hAnsi="Segoe UI" w:cs="Segoe UI"/>
          <w:color w:val="212121"/>
          <w:sz w:val="23"/>
          <w:szCs w:val="23"/>
        </w:rPr>
        <w:t xml:space="preserve">we provided </w:t>
      </w:r>
      <w:r w:rsidR="002A6D0E">
        <w:rPr>
          <w:rFonts w:ascii="Segoe UI" w:hAnsi="Segoe UI" w:cs="Segoe UI"/>
          <w:color w:val="212121"/>
          <w:sz w:val="23"/>
          <w:szCs w:val="23"/>
        </w:rPr>
        <w:t xml:space="preserve">and </w:t>
      </w:r>
      <w:r>
        <w:rPr>
          <w:rFonts w:ascii="Segoe UI" w:hAnsi="Segoe UI" w:cs="Segoe UI"/>
          <w:color w:val="212121"/>
          <w:sz w:val="23"/>
          <w:szCs w:val="23"/>
        </w:rPr>
        <w:t xml:space="preserve">moderate its </w:t>
      </w:r>
      <w:r w:rsidR="002A6D0E">
        <w:rPr>
          <w:rFonts w:ascii="Segoe UI" w:hAnsi="Segoe UI" w:cs="Segoe UI"/>
          <w:color w:val="212121"/>
          <w:sz w:val="23"/>
          <w:szCs w:val="23"/>
        </w:rPr>
        <w:t xml:space="preserve">impact on their thoughts, feelings, and actions. </w:t>
      </w:r>
      <w:r>
        <w:rPr>
          <w:rFonts w:ascii="Segoe UI" w:hAnsi="Segoe UI" w:cs="Segoe UI"/>
          <w:color w:val="212121"/>
          <w:sz w:val="23"/>
          <w:szCs w:val="23"/>
        </w:rPr>
        <w:t xml:space="preserve">Yet we found that </w:t>
      </w:r>
      <w:r w:rsidR="002A6D0E">
        <w:rPr>
          <w:rFonts w:ascii="Segoe UI" w:hAnsi="Segoe UI" w:cs="Segoe UI"/>
          <w:color w:val="212121"/>
          <w:sz w:val="23"/>
          <w:szCs w:val="23"/>
        </w:rPr>
        <w:t xml:space="preserve">this </w:t>
      </w:r>
      <w:r>
        <w:rPr>
          <w:rFonts w:ascii="Segoe UI" w:hAnsi="Segoe UI" w:cs="Segoe UI"/>
          <w:color w:val="212121"/>
          <w:sz w:val="23"/>
          <w:szCs w:val="23"/>
        </w:rPr>
        <w:t xml:space="preserve">was </w:t>
      </w:r>
      <w:r w:rsidR="002A6D0E" w:rsidRPr="002A6D0E">
        <w:rPr>
          <w:rFonts w:ascii="Segoe UI" w:hAnsi="Segoe UI" w:cs="Segoe UI"/>
          <w:i/>
          <w:iCs/>
          <w:color w:val="212121"/>
          <w:sz w:val="23"/>
          <w:szCs w:val="23"/>
        </w:rPr>
        <w:t>not</w:t>
      </w:r>
      <w:r w:rsidR="002A6D0E">
        <w:rPr>
          <w:rFonts w:ascii="Segoe UI" w:hAnsi="Segoe UI" w:cs="Segoe UI"/>
          <w:color w:val="212121"/>
          <w:sz w:val="23"/>
          <w:szCs w:val="23"/>
        </w:rPr>
        <w:t xml:space="preserve"> the case: even imperfect Deepfakes containing signs of manipulation </w:t>
      </w:r>
      <w:r>
        <w:rPr>
          <w:rFonts w:ascii="Segoe UI" w:hAnsi="Segoe UI" w:cs="Segoe UI"/>
          <w:color w:val="212121"/>
          <w:sz w:val="23"/>
          <w:szCs w:val="23"/>
        </w:rPr>
        <w:t xml:space="preserve">quickly and powerfully </w:t>
      </w:r>
      <w:r w:rsidR="002A6D0E">
        <w:rPr>
          <w:rFonts w:ascii="Segoe UI" w:hAnsi="Segoe UI" w:cs="Segoe UI"/>
          <w:color w:val="212121"/>
          <w:sz w:val="23"/>
          <w:szCs w:val="23"/>
        </w:rPr>
        <w:t>shift</w:t>
      </w:r>
      <w:r>
        <w:rPr>
          <w:rFonts w:ascii="Segoe UI" w:hAnsi="Segoe UI" w:cs="Segoe UI"/>
          <w:color w:val="212121"/>
          <w:sz w:val="23"/>
          <w:szCs w:val="23"/>
        </w:rPr>
        <w:t>ed</w:t>
      </w:r>
      <w:r w:rsidR="002A6D0E">
        <w:rPr>
          <w:rFonts w:ascii="Segoe UI" w:hAnsi="Segoe UI" w:cs="Segoe UI"/>
          <w:color w:val="212121"/>
          <w:sz w:val="23"/>
          <w:szCs w:val="23"/>
        </w:rPr>
        <w:t xml:space="preserve"> (implicit) attitudes and intentions. </w:t>
      </w:r>
      <w:r>
        <w:rPr>
          <w:rFonts w:ascii="Segoe UI" w:hAnsi="Segoe UI" w:cs="Segoe UI"/>
          <w:color w:val="212121"/>
          <w:sz w:val="23"/>
          <w:szCs w:val="23"/>
        </w:rPr>
        <w:t xml:space="preserve">This was still </w:t>
      </w:r>
      <w:r w:rsidR="00731E79">
        <w:rPr>
          <w:rFonts w:ascii="Segoe UI" w:hAnsi="Segoe UI" w:cs="Segoe UI"/>
          <w:color w:val="212121"/>
          <w:sz w:val="23"/>
          <w:szCs w:val="23"/>
        </w:rPr>
        <w:t xml:space="preserve">true </w:t>
      </w:r>
      <w:r>
        <w:rPr>
          <w:rFonts w:ascii="Segoe UI" w:hAnsi="Segoe UI" w:cs="Segoe UI"/>
          <w:color w:val="212121"/>
          <w:sz w:val="23"/>
          <w:szCs w:val="23"/>
        </w:rPr>
        <w:t xml:space="preserve">when </w:t>
      </w:r>
      <w:r w:rsidR="002A6D0E">
        <w:rPr>
          <w:rFonts w:ascii="Segoe UI" w:hAnsi="Segoe UI" w:cs="Segoe UI"/>
          <w:color w:val="212121"/>
          <w:sz w:val="23"/>
          <w:szCs w:val="23"/>
        </w:rPr>
        <w:t xml:space="preserve">people </w:t>
      </w:r>
      <w:r>
        <w:rPr>
          <w:rFonts w:ascii="Segoe UI" w:hAnsi="Segoe UI" w:cs="Segoe UI"/>
          <w:color w:val="212121"/>
          <w:sz w:val="23"/>
          <w:szCs w:val="23"/>
        </w:rPr>
        <w:t xml:space="preserve">identified that </w:t>
      </w:r>
      <w:r w:rsidR="003430B6">
        <w:rPr>
          <w:rFonts w:ascii="Segoe UI" w:hAnsi="Segoe UI" w:cs="Segoe UI"/>
          <w:color w:val="212121"/>
          <w:sz w:val="23"/>
          <w:szCs w:val="23"/>
        </w:rPr>
        <w:t xml:space="preserve">the </w:t>
      </w:r>
      <w:r>
        <w:rPr>
          <w:rFonts w:ascii="Segoe UI" w:hAnsi="Segoe UI" w:cs="Segoe UI"/>
          <w:color w:val="212121"/>
          <w:sz w:val="23"/>
          <w:szCs w:val="23"/>
        </w:rPr>
        <w:t xml:space="preserve">content </w:t>
      </w:r>
      <w:r w:rsidR="003430B6">
        <w:rPr>
          <w:rFonts w:ascii="Segoe UI" w:hAnsi="Segoe UI" w:cs="Segoe UI"/>
          <w:color w:val="212121"/>
          <w:sz w:val="23"/>
          <w:szCs w:val="23"/>
        </w:rPr>
        <w:t xml:space="preserve">they watched or listened to </w:t>
      </w:r>
      <w:r>
        <w:rPr>
          <w:rFonts w:ascii="Segoe UI" w:hAnsi="Segoe UI" w:cs="Segoe UI"/>
          <w:color w:val="212121"/>
          <w:sz w:val="23"/>
          <w:szCs w:val="23"/>
        </w:rPr>
        <w:t xml:space="preserve">had been </w:t>
      </w:r>
      <w:r w:rsidR="002A6D0E">
        <w:rPr>
          <w:rFonts w:ascii="Segoe UI" w:hAnsi="Segoe UI" w:cs="Segoe UI"/>
          <w:color w:val="212121"/>
          <w:sz w:val="23"/>
          <w:szCs w:val="23"/>
        </w:rPr>
        <w:t>tamper</w:t>
      </w:r>
      <w:r w:rsidR="003430B6">
        <w:rPr>
          <w:rFonts w:ascii="Segoe UI" w:hAnsi="Segoe UI" w:cs="Segoe UI"/>
          <w:color w:val="212121"/>
          <w:sz w:val="23"/>
          <w:szCs w:val="23"/>
        </w:rPr>
        <w:t>ed</w:t>
      </w:r>
      <w:r w:rsidR="002A6D0E">
        <w:rPr>
          <w:rFonts w:ascii="Segoe UI" w:hAnsi="Segoe UI" w:cs="Segoe UI"/>
          <w:color w:val="212121"/>
          <w:sz w:val="23"/>
          <w:szCs w:val="23"/>
        </w:rPr>
        <w:t xml:space="preserve"> </w:t>
      </w:r>
      <w:r>
        <w:rPr>
          <w:rFonts w:ascii="Segoe UI" w:hAnsi="Segoe UI" w:cs="Segoe UI"/>
          <w:color w:val="212121"/>
          <w:sz w:val="23"/>
          <w:szCs w:val="23"/>
        </w:rPr>
        <w:t xml:space="preserve">with </w:t>
      </w:r>
      <w:r w:rsidR="002A6D0E">
        <w:rPr>
          <w:rFonts w:ascii="Segoe UI" w:hAnsi="Segoe UI" w:cs="Segoe UI"/>
          <w:color w:val="212121"/>
          <w:sz w:val="23"/>
          <w:szCs w:val="23"/>
        </w:rPr>
        <w:t xml:space="preserve">(‘Deepfake detectors’). </w:t>
      </w:r>
      <w:r w:rsidR="003430B6">
        <w:rPr>
          <w:rFonts w:ascii="Segoe UI" w:hAnsi="Segoe UI" w:cs="Segoe UI"/>
          <w:color w:val="212121"/>
          <w:sz w:val="23"/>
          <w:szCs w:val="23"/>
        </w:rPr>
        <w:t>Thus even imperfect misinformation sources bias people to similar extents as authentic informational sources.</w:t>
      </w:r>
    </w:p>
    <w:p w14:paraId="69B759BD" w14:textId="45D5DEED" w:rsidR="00561887" w:rsidRDefault="00B737E2"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To conclude</w:t>
      </w:r>
      <w:r w:rsidR="002A6D0E">
        <w:rPr>
          <w:rFonts w:ascii="Segoe UI" w:hAnsi="Segoe UI" w:cs="Segoe UI"/>
          <w:color w:val="212121"/>
          <w:sz w:val="23"/>
          <w:szCs w:val="23"/>
        </w:rPr>
        <w:t xml:space="preserve">, </w:t>
      </w:r>
      <w:r w:rsidR="00AD61F2">
        <w:rPr>
          <w:rFonts w:ascii="Segoe UI" w:hAnsi="Segoe UI" w:cs="Segoe UI"/>
          <w:color w:val="212121"/>
          <w:sz w:val="23"/>
          <w:szCs w:val="23"/>
        </w:rPr>
        <w:t>w</w:t>
      </w:r>
      <w:r w:rsidR="002A6D0E">
        <w:rPr>
          <w:rFonts w:ascii="Segoe UI" w:hAnsi="Segoe UI" w:cs="Segoe UI"/>
          <w:color w:val="212121"/>
          <w:sz w:val="23"/>
          <w:szCs w:val="23"/>
        </w:rPr>
        <w:t xml:space="preserve">hen one sets the </w:t>
      </w:r>
      <w:r w:rsidR="00AD61F2">
        <w:rPr>
          <w:rFonts w:ascii="Segoe UI" w:hAnsi="Segoe UI" w:cs="Segoe UI"/>
          <w:color w:val="212121"/>
          <w:sz w:val="23"/>
          <w:szCs w:val="23"/>
        </w:rPr>
        <w:t xml:space="preserve">problematic </w:t>
      </w:r>
      <w:r w:rsidR="002A6D0E">
        <w:rPr>
          <w:rFonts w:ascii="Segoe UI" w:hAnsi="Segoe UI" w:cs="Segoe UI"/>
          <w:color w:val="212121"/>
          <w:sz w:val="23"/>
          <w:szCs w:val="23"/>
        </w:rPr>
        <w:t xml:space="preserve">idea that Deepfakes are perfect replicas of authentic content to the side, and </w:t>
      </w:r>
      <w:r w:rsidR="006B6FD7">
        <w:rPr>
          <w:rFonts w:ascii="Segoe UI" w:hAnsi="Segoe UI" w:cs="Segoe UI"/>
          <w:color w:val="212121"/>
          <w:sz w:val="23"/>
          <w:szCs w:val="23"/>
        </w:rPr>
        <w:t xml:space="preserve">instead </w:t>
      </w:r>
      <w:r w:rsidR="002A6D0E">
        <w:rPr>
          <w:rFonts w:ascii="Segoe UI" w:hAnsi="Segoe UI" w:cs="Segoe UI"/>
          <w:color w:val="212121"/>
          <w:sz w:val="23"/>
          <w:szCs w:val="23"/>
        </w:rPr>
        <w:t xml:space="preserve">engages with </w:t>
      </w:r>
      <w:r w:rsidR="006B6FD7">
        <w:rPr>
          <w:rFonts w:ascii="Segoe UI" w:hAnsi="Segoe UI" w:cs="Segoe UI"/>
          <w:color w:val="212121"/>
          <w:sz w:val="23"/>
          <w:szCs w:val="23"/>
        </w:rPr>
        <w:t xml:space="preserve">the </w:t>
      </w:r>
      <w:r w:rsidR="00AD61F2">
        <w:rPr>
          <w:rFonts w:ascii="Segoe UI" w:hAnsi="Segoe UI" w:cs="Segoe UI"/>
          <w:color w:val="212121"/>
          <w:sz w:val="23"/>
          <w:szCs w:val="23"/>
        </w:rPr>
        <w:t>reality of the technology</w:t>
      </w:r>
      <w:r w:rsidR="008E4E6C">
        <w:rPr>
          <w:rFonts w:ascii="Segoe UI" w:hAnsi="Segoe UI" w:cs="Segoe UI"/>
          <w:color w:val="212121"/>
          <w:sz w:val="23"/>
          <w:szCs w:val="23"/>
        </w:rPr>
        <w:t>,</w:t>
      </w:r>
      <w:r w:rsidR="00AD61F2">
        <w:rPr>
          <w:rFonts w:ascii="Segoe UI" w:hAnsi="Segoe UI" w:cs="Segoe UI"/>
          <w:color w:val="212121"/>
          <w:sz w:val="23"/>
          <w:szCs w:val="23"/>
        </w:rPr>
        <w:t xml:space="preserve"> then the novel contribution of our work becomes clear (i.e., that </w:t>
      </w:r>
      <w:r w:rsidR="000D5B11">
        <w:rPr>
          <w:rFonts w:ascii="Segoe UI" w:hAnsi="Segoe UI" w:cs="Segoe UI"/>
          <w:color w:val="212121"/>
          <w:sz w:val="23"/>
          <w:szCs w:val="23"/>
        </w:rPr>
        <w:t>d</w:t>
      </w:r>
      <w:r w:rsidR="00AD61F2">
        <w:rPr>
          <w:rFonts w:ascii="Segoe UI" w:hAnsi="Segoe UI" w:cs="Segoe UI"/>
          <w:color w:val="212121"/>
          <w:sz w:val="23"/>
          <w:szCs w:val="23"/>
        </w:rPr>
        <w:t xml:space="preserve">isinformation communicated via Deepfakes </w:t>
      </w:r>
      <w:r w:rsidR="00E93190">
        <w:rPr>
          <w:rFonts w:ascii="Segoe UI" w:hAnsi="Segoe UI" w:cs="Segoe UI"/>
          <w:color w:val="212121"/>
          <w:sz w:val="23"/>
          <w:szCs w:val="23"/>
        </w:rPr>
        <w:t xml:space="preserve">can </w:t>
      </w:r>
      <w:r w:rsidR="00AD61F2">
        <w:rPr>
          <w:rFonts w:ascii="Segoe UI" w:hAnsi="Segoe UI" w:cs="Segoe UI"/>
          <w:color w:val="212121"/>
          <w:sz w:val="23"/>
          <w:szCs w:val="23"/>
        </w:rPr>
        <w:t xml:space="preserve">quickly and effectively </w:t>
      </w:r>
      <w:r w:rsidR="00E93190">
        <w:rPr>
          <w:rFonts w:ascii="Segoe UI" w:hAnsi="Segoe UI" w:cs="Segoe UI"/>
          <w:color w:val="212121"/>
          <w:sz w:val="23"/>
          <w:szCs w:val="23"/>
        </w:rPr>
        <w:t xml:space="preserve">influence </w:t>
      </w:r>
      <w:r w:rsidR="000D5B11">
        <w:rPr>
          <w:rFonts w:ascii="Segoe UI" w:hAnsi="Segoe UI" w:cs="Segoe UI"/>
          <w:color w:val="212121"/>
          <w:sz w:val="23"/>
          <w:szCs w:val="23"/>
        </w:rPr>
        <w:t xml:space="preserve">the </w:t>
      </w:r>
      <w:r w:rsidR="00E93190">
        <w:rPr>
          <w:rFonts w:ascii="Segoe UI" w:hAnsi="Segoe UI" w:cs="Segoe UI"/>
          <w:color w:val="212121"/>
          <w:sz w:val="23"/>
          <w:szCs w:val="23"/>
        </w:rPr>
        <w:t>recipient</w:t>
      </w:r>
      <w:r>
        <w:rPr>
          <w:rFonts w:ascii="Segoe UI" w:hAnsi="Segoe UI" w:cs="Segoe UI"/>
          <w:color w:val="212121"/>
          <w:sz w:val="23"/>
          <w:szCs w:val="23"/>
        </w:rPr>
        <w:t>,</w:t>
      </w:r>
      <w:r w:rsidR="00E93190">
        <w:rPr>
          <w:rFonts w:ascii="Segoe UI" w:hAnsi="Segoe UI" w:cs="Segoe UI"/>
          <w:color w:val="212121"/>
          <w:sz w:val="23"/>
          <w:szCs w:val="23"/>
        </w:rPr>
        <w:t xml:space="preserve"> despite clear signs that what they are watching or listening to has been </w:t>
      </w:r>
      <w:r w:rsidR="00AD61F2">
        <w:rPr>
          <w:rFonts w:ascii="Segoe UI" w:hAnsi="Segoe UI" w:cs="Segoe UI"/>
          <w:color w:val="212121"/>
          <w:sz w:val="23"/>
          <w:szCs w:val="23"/>
        </w:rPr>
        <w:t>fabricat</w:t>
      </w:r>
      <w:r w:rsidR="00E93190">
        <w:rPr>
          <w:rFonts w:ascii="Segoe UI" w:hAnsi="Segoe UI" w:cs="Segoe UI"/>
          <w:color w:val="212121"/>
          <w:sz w:val="23"/>
          <w:szCs w:val="23"/>
        </w:rPr>
        <w:t>ed</w:t>
      </w:r>
      <w:r w:rsidR="00AD61F2">
        <w:rPr>
          <w:rFonts w:ascii="Segoe UI" w:hAnsi="Segoe UI" w:cs="Segoe UI"/>
          <w:color w:val="212121"/>
          <w:sz w:val="23"/>
          <w:szCs w:val="23"/>
        </w:rPr>
        <w:t xml:space="preserve"> or manipulat</w:t>
      </w:r>
      <w:r w:rsidR="00E93190">
        <w:rPr>
          <w:rFonts w:ascii="Segoe UI" w:hAnsi="Segoe UI" w:cs="Segoe UI"/>
          <w:color w:val="212121"/>
          <w:sz w:val="23"/>
          <w:szCs w:val="23"/>
        </w:rPr>
        <w:t>ed</w:t>
      </w:r>
      <w:r w:rsidR="00AD61F2">
        <w:rPr>
          <w:rFonts w:ascii="Segoe UI" w:hAnsi="Segoe UI" w:cs="Segoe UI"/>
          <w:color w:val="212121"/>
          <w:sz w:val="23"/>
          <w:szCs w:val="23"/>
        </w:rPr>
        <w:t>)</w:t>
      </w:r>
      <w:r w:rsidR="00E93190">
        <w:rPr>
          <w:rFonts w:ascii="Segoe UI" w:hAnsi="Segoe UI" w:cs="Segoe UI"/>
          <w:color w:val="212121"/>
          <w:sz w:val="23"/>
          <w:szCs w:val="23"/>
        </w:rPr>
        <w:t xml:space="preserve">. </w:t>
      </w:r>
    </w:p>
    <w:p w14:paraId="73852326" w14:textId="1F080251" w:rsidR="00244C83" w:rsidRDefault="00B737E2"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w:t>
      </w:r>
      <w:r w:rsidR="008E4E6C">
        <w:rPr>
          <w:rFonts w:ascii="Segoe UI" w:hAnsi="Segoe UI" w:cs="Segoe UI"/>
          <w:color w:val="212121"/>
          <w:sz w:val="23"/>
          <w:szCs w:val="23"/>
        </w:rPr>
        <w:t xml:space="preserve">e </w:t>
      </w:r>
      <w:r w:rsidR="00AD61F2">
        <w:rPr>
          <w:rFonts w:ascii="Segoe UI" w:hAnsi="Segoe UI" w:cs="Segoe UI"/>
          <w:color w:val="212121"/>
          <w:sz w:val="23"/>
          <w:szCs w:val="23"/>
        </w:rPr>
        <w:t xml:space="preserve">did not do a good enough job of communicating </w:t>
      </w:r>
      <w:r>
        <w:rPr>
          <w:rFonts w:ascii="Segoe UI" w:hAnsi="Segoe UI" w:cs="Segoe UI"/>
          <w:color w:val="212121"/>
          <w:sz w:val="23"/>
          <w:szCs w:val="23"/>
        </w:rPr>
        <w:t xml:space="preserve">these </w:t>
      </w:r>
      <w:r w:rsidR="00AD61F2">
        <w:rPr>
          <w:rFonts w:ascii="Segoe UI" w:hAnsi="Segoe UI" w:cs="Segoe UI"/>
          <w:color w:val="212121"/>
          <w:sz w:val="23"/>
          <w:szCs w:val="23"/>
        </w:rPr>
        <w:t>points</w:t>
      </w:r>
      <w:r w:rsidR="00E93190">
        <w:rPr>
          <w:rFonts w:ascii="Segoe UI" w:hAnsi="Segoe UI" w:cs="Segoe UI"/>
          <w:color w:val="212121"/>
          <w:sz w:val="23"/>
          <w:szCs w:val="23"/>
        </w:rPr>
        <w:t xml:space="preserve"> in our original submission</w:t>
      </w:r>
      <w:r w:rsidR="00AD61F2">
        <w:rPr>
          <w:rFonts w:ascii="Segoe UI" w:hAnsi="Segoe UI" w:cs="Segoe UI"/>
          <w:color w:val="212121"/>
          <w:sz w:val="23"/>
          <w:szCs w:val="23"/>
        </w:rPr>
        <w:t xml:space="preserve">. </w:t>
      </w:r>
      <w:r w:rsidR="00E93190">
        <w:rPr>
          <w:rFonts w:ascii="Segoe UI" w:hAnsi="Segoe UI" w:cs="Segoe UI"/>
          <w:color w:val="212121"/>
          <w:sz w:val="23"/>
          <w:szCs w:val="23"/>
        </w:rPr>
        <w:t xml:space="preserve">We have </w:t>
      </w:r>
      <w:r w:rsidR="00AD61F2">
        <w:rPr>
          <w:rFonts w:ascii="Segoe UI" w:hAnsi="Segoe UI" w:cs="Segoe UI"/>
          <w:color w:val="212121"/>
          <w:sz w:val="23"/>
          <w:szCs w:val="23"/>
        </w:rPr>
        <w:t xml:space="preserve">revised </w:t>
      </w:r>
      <w:r w:rsidR="00E93190">
        <w:rPr>
          <w:rFonts w:ascii="Segoe UI" w:hAnsi="Segoe UI" w:cs="Segoe UI"/>
          <w:color w:val="212121"/>
          <w:sz w:val="23"/>
          <w:szCs w:val="23"/>
        </w:rPr>
        <w:t xml:space="preserve">our </w:t>
      </w:r>
      <w:r w:rsidR="00AD61F2">
        <w:rPr>
          <w:rFonts w:ascii="Segoe UI" w:hAnsi="Segoe UI" w:cs="Segoe UI"/>
          <w:color w:val="212121"/>
          <w:sz w:val="23"/>
          <w:szCs w:val="23"/>
        </w:rPr>
        <w:t xml:space="preserve">manuscript </w:t>
      </w:r>
      <w:r w:rsidR="00E93190">
        <w:rPr>
          <w:rFonts w:ascii="Segoe UI" w:hAnsi="Segoe UI" w:cs="Segoe UI"/>
          <w:color w:val="212121"/>
          <w:sz w:val="23"/>
          <w:szCs w:val="23"/>
        </w:rPr>
        <w:t xml:space="preserve">to </w:t>
      </w:r>
      <w:r w:rsidR="00AD61F2">
        <w:rPr>
          <w:rFonts w:ascii="Segoe UI" w:hAnsi="Segoe UI" w:cs="Segoe UI"/>
          <w:color w:val="212121"/>
          <w:sz w:val="23"/>
          <w:szCs w:val="23"/>
        </w:rPr>
        <w:t xml:space="preserve">better </w:t>
      </w:r>
      <w:r>
        <w:rPr>
          <w:rFonts w:ascii="Segoe UI" w:hAnsi="Segoe UI" w:cs="Segoe UI"/>
          <w:color w:val="212121"/>
          <w:sz w:val="23"/>
          <w:szCs w:val="23"/>
        </w:rPr>
        <w:t xml:space="preserve">address </w:t>
      </w:r>
      <w:r w:rsidR="008E4E6C">
        <w:rPr>
          <w:rFonts w:ascii="Segoe UI" w:hAnsi="Segoe UI" w:cs="Segoe UI"/>
          <w:color w:val="212121"/>
          <w:sz w:val="23"/>
          <w:szCs w:val="23"/>
        </w:rPr>
        <w:t xml:space="preserve">these </w:t>
      </w:r>
      <w:r w:rsidR="00AD61F2">
        <w:rPr>
          <w:rFonts w:ascii="Segoe UI" w:hAnsi="Segoe UI" w:cs="Segoe UI"/>
          <w:color w:val="212121"/>
          <w:sz w:val="23"/>
          <w:szCs w:val="23"/>
        </w:rPr>
        <w:t xml:space="preserve">issues </w:t>
      </w:r>
      <w:r w:rsidR="00E93190">
        <w:rPr>
          <w:rFonts w:ascii="Segoe UI" w:hAnsi="Segoe UI" w:cs="Segoe UI"/>
          <w:color w:val="212121"/>
          <w:sz w:val="23"/>
          <w:szCs w:val="23"/>
        </w:rPr>
        <w:t xml:space="preserve">and </w:t>
      </w:r>
      <w:r w:rsidR="008E4E6C">
        <w:rPr>
          <w:rFonts w:ascii="Segoe UI" w:hAnsi="Segoe UI" w:cs="Segoe UI"/>
          <w:color w:val="212121"/>
          <w:sz w:val="23"/>
          <w:szCs w:val="23"/>
        </w:rPr>
        <w:t xml:space="preserve">situate our </w:t>
      </w:r>
      <w:r w:rsidR="00E93190">
        <w:rPr>
          <w:rFonts w:ascii="Segoe UI" w:hAnsi="Segoe UI" w:cs="Segoe UI"/>
          <w:color w:val="212121"/>
          <w:sz w:val="23"/>
          <w:szCs w:val="23"/>
        </w:rPr>
        <w:t xml:space="preserve">contribution </w:t>
      </w:r>
      <w:r>
        <w:rPr>
          <w:rFonts w:ascii="Segoe UI" w:hAnsi="Segoe UI" w:cs="Segoe UI"/>
          <w:color w:val="212121"/>
          <w:sz w:val="23"/>
          <w:szCs w:val="23"/>
        </w:rPr>
        <w:t xml:space="preserve">in the wider literature </w:t>
      </w:r>
      <w:r w:rsidR="00E93190">
        <w:rPr>
          <w:rFonts w:ascii="Segoe UI" w:hAnsi="Segoe UI" w:cs="Segoe UI"/>
          <w:color w:val="212121"/>
          <w:sz w:val="23"/>
          <w:szCs w:val="23"/>
        </w:rPr>
        <w:t xml:space="preserve">(see </w:t>
      </w:r>
      <w:r w:rsidR="000D5B11">
        <w:rPr>
          <w:rFonts w:ascii="Segoe UI" w:hAnsi="Segoe UI" w:cs="Segoe UI"/>
          <w:color w:val="212121"/>
          <w:sz w:val="23"/>
          <w:szCs w:val="23"/>
        </w:rPr>
        <w:t>the many changes made through the revised manuscript</w:t>
      </w:r>
      <w:r w:rsidR="00E93190">
        <w:rPr>
          <w:rFonts w:ascii="Segoe UI" w:hAnsi="Segoe UI" w:cs="Segoe UI"/>
          <w:color w:val="212121"/>
          <w:sz w:val="23"/>
          <w:szCs w:val="23"/>
        </w:rPr>
        <w:t>)</w:t>
      </w:r>
      <w:r w:rsidR="00561887">
        <w:rPr>
          <w:rFonts w:ascii="Segoe UI" w:hAnsi="Segoe UI" w:cs="Segoe UI"/>
          <w:color w:val="212121"/>
          <w:sz w:val="23"/>
          <w:szCs w:val="23"/>
        </w:rPr>
        <w:t xml:space="preserve">. </w:t>
      </w:r>
    </w:p>
    <w:p w14:paraId="21F8521C" w14:textId="77777777" w:rsidR="004778FC" w:rsidRDefault="00640F61" w:rsidP="00DA2D5E">
      <w:pPr>
        <w:pStyle w:val="NormalWeb"/>
        <w:shd w:val="clear" w:color="auto" w:fill="FFFFFF"/>
        <w:rPr>
          <w:rFonts w:ascii="Segoe UI" w:hAnsi="Segoe UI" w:cs="Segoe UI"/>
          <w:color w:val="212121"/>
          <w:sz w:val="23"/>
          <w:szCs w:val="23"/>
        </w:rPr>
      </w:pPr>
      <w:r w:rsidRPr="00640F61">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sidRPr="00640F61">
        <w:rPr>
          <w:rFonts w:ascii="Segoe UI" w:hAnsi="Segoe UI" w:cs="Segoe UI"/>
          <w:i/>
          <w:iCs/>
          <w:color w:val="212121"/>
          <w:sz w:val="23"/>
          <w:szCs w:val="23"/>
        </w:rPr>
        <w:t>Theory development</w:t>
      </w:r>
      <w:r w:rsidR="00DA2D5E">
        <w:rPr>
          <w:rFonts w:ascii="Segoe UI" w:hAnsi="Segoe UI" w:cs="Segoe UI"/>
          <w:color w:val="212121"/>
          <w:sz w:val="23"/>
          <w:szCs w:val="23"/>
        </w:rPr>
        <w:t xml:space="preserve">: The paper focuses on research questions that are empirically driven rather than theory-driven. This is not a concern in and of itself, but is particularly problematic for top psychology journals like JEP:G where </w:t>
      </w:r>
      <w:r w:rsidR="00DA2D5E" w:rsidRPr="003F51AA">
        <w:rPr>
          <w:rFonts w:ascii="Segoe UI" w:hAnsi="Segoe UI" w:cs="Segoe UI"/>
          <w:color w:val="212121"/>
          <w:sz w:val="23"/>
          <w:szCs w:val="23"/>
        </w:rPr>
        <w:t xml:space="preserve">readers tend to expect theoretical insights that can deepen our understanding of the phenomenon of study. I believe there is a missed opportunity for theorizing here: the authors can examine why deepfakes are so effective in influencing people's attitudes and explore the psychological </w:t>
      </w:r>
      <w:r w:rsidR="00DA2D5E" w:rsidRPr="003F51AA">
        <w:rPr>
          <w:rFonts w:ascii="Segoe UI" w:hAnsi="Segoe UI" w:cs="Segoe UI"/>
          <w:color w:val="212121"/>
          <w:sz w:val="23"/>
          <w:szCs w:val="23"/>
        </w:rPr>
        <w:lastRenderedPageBreak/>
        <w:t>mechanisms driving this effect. Furthermore, the authors can also examine and theorize about whether people are more likely to make certain types of moral judgments versus others about people based on deepfakes. A very interesting, yet underexplored, aspect of the current paper is the 'why' behind deepfakes' impact on attitudes and behavioral intentions even when people are aware or can detect deepfakes (see point#3). All these directions could lead to better theorizing and a bigger theoretical contribution</w:t>
      </w:r>
      <w:r w:rsidR="00DA2D5E">
        <w:rPr>
          <w:rFonts w:ascii="Segoe UI" w:hAnsi="Segoe UI" w:cs="Segoe UI"/>
          <w:color w:val="212121"/>
          <w:sz w:val="23"/>
          <w:szCs w:val="23"/>
        </w:rPr>
        <w:t>.</w:t>
      </w:r>
    </w:p>
    <w:p w14:paraId="2EAAC162" w14:textId="61AF66A5" w:rsidR="00514005"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Authors</w:t>
      </w:r>
      <w:r>
        <w:rPr>
          <w:rFonts w:ascii="Segoe UI" w:hAnsi="Segoe UI" w:cs="Segoe UI"/>
          <w:color w:val="212121"/>
          <w:sz w:val="23"/>
          <w:szCs w:val="23"/>
        </w:rPr>
        <w:t>:</w:t>
      </w:r>
      <w:r w:rsidR="00514005">
        <w:rPr>
          <w:rFonts w:ascii="Segoe UI" w:hAnsi="Segoe UI" w:cs="Segoe UI"/>
          <w:color w:val="212121"/>
          <w:sz w:val="23"/>
          <w:szCs w:val="23"/>
        </w:rPr>
        <w:t xml:space="preserve"> We appreciate the Reviewer’s point. As they correctly identify, we started this project with an empirical rather than theoretical agenda (</w:t>
      </w:r>
      <w:r w:rsidR="00CD14AE">
        <w:rPr>
          <w:rFonts w:ascii="Segoe UI" w:hAnsi="Segoe UI" w:cs="Segoe UI"/>
          <w:color w:val="212121"/>
          <w:sz w:val="23"/>
          <w:szCs w:val="23"/>
        </w:rPr>
        <w:t xml:space="preserve">e.g., </w:t>
      </w:r>
      <w:r w:rsidR="00514005">
        <w:rPr>
          <w:rFonts w:ascii="Segoe UI" w:hAnsi="Segoe UI" w:cs="Segoe UI"/>
          <w:color w:val="212121"/>
          <w:sz w:val="23"/>
          <w:szCs w:val="23"/>
        </w:rPr>
        <w:t xml:space="preserve">to examine if </w:t>
      </w:r>
      <w:r w:rsidR="00640605">
        <w:rPr>
          <w:rFonts w:ascii="Segoe UI" w:hAnsi="Segoe UI" w:cs="Segoe UI"/>
          <w:color w:val="212121"/>
          <w:sz w:val="23"/>
          <w:szCs w:val="23"/>
        </w:rPr>
        <w:t>d</w:t>
      </w:r>
      <w:r w:rsidR="00CD14AE">
        <w:rPr>
          <w:rFonts w:ascii="Segoe UI" w:hAnsi="Segoe UI" w:cs="Segoe UI"/>
          <w:color w:val="212121"/>
          <w:sz w:val="23"/>
          <w:szCs w:val="23"/>
        </w:rPr>
        <w:t xml:space="preserve">isinformation communicated via </w:t>
      </w:r>
      <w:r w:rsidR="00514005">
        <w:rPr>
          <w:rFonts w:ascii="Segoe UI" w:hAnsi="Segoe UI" w:cs="Segoe UI"/>
          <w:color w:val="212121"/>
          <w:sz w:val="23"/>
          <w:szCs w:val="23"/>
        </w:rPr>
        <w:t xml:space="preserve">Deepfakes </w:t>
      </w:r>
      <w:r w:rsidR="00CD14AE">
        <w:rPr>
          <w:rFonts w:ascii="Segoe UI" w:hAnsi="Segoe UI" w:cs="Segoe UI"/>
          <w:color w:val="212121"/>
          <w:sz w:val="23"/>
          <w:szCs w:val="23"/>
        </w:rPr>
        <w:t xml:space="preserve">could </w:t>
      </w:r>
      <w:r w:rsidR="00514005">
        <w:rPr>
          <w:rFonts w:ascii="Segoe UI" w:hAnsi="Segoe UI" w:cs="Segoe UI"/>
          <w:color w:val="212121"/>
          <w:sz w:val="23"/>
          <w:szCs w:val="23"/>
        </w:rPr>
        <w:t xml:space="preserve">shift </w:t>
      </w:r>
      <w:r w:rsidR="00CD14AE">
        <w:rPr>
          <w:rFonts w:ascii="Segoe UI" w:hAnsi="Segoe UI" w:cs="Segoe UI"/>
          <w:color w:val="212121"/>
          <w:sz w:val="23"/>
          <w:szCs w:val="23"/>
        </w:rPr>
        <w:t xml:space="preserve">[implicit] </w:t>
      </w:r>
      <w:r w:rsidR="00514005">
        <w:rPr>
          <w:rFonts w:ascii="Segoe UI" w:hAnsi="Segoe UI" w:cs="Segoe UI"/>
          <w:color w:val="212121"/>
          <w:sz w:val="23"/>
          <w:szCs w:val="23"/>
        </w:rPr>
        <w:t xml:space="preserve">attitudes and intentions). </w:t>
      </w:r>
    </w:p>
    <w:p w14:paraId="5AD832F7" w14:textId="5052DFC8" w:rsidR="00514005" w:rsidRDefault="00514005" w:rsidP="00514005">
      <w:pPr>
        <w:pStyle w:val="NormalWeb"/>
        <w:shd w:val="clear" w:color="auto" w:fill="FFFFFF"/>
        <w:rPr>
          <w:rFonts w:ascii="Segoe UI" w:hAnsi="Segoe UI" w:cs="Segoe UI"/>
          <w:color w:val="212121"/>
          <w:sz w:val="23"/>
          <w:szCs w:val="23"/>
        </w:rPr>
      </w:pPr>
      <w:r w:rsidRPr="00514005">
        <w:rPr>
          <w:rFonts w:ascii="Segoe UI" w:hAnsi="Segoe UI" w:cs="Segoe UI"/>
          <w:color w:val="212121"/>
          <w:sz w:val="23"/>
          <w:szCs w:val="23"/>
        </w:rPr>
        <w:t xml:space="preserve">That said, we </w:t>
      </w:r>
      <w:r w:rsidR="00CD14AE">
        <w:rPr>
          <w:rFonts w:ascii="Segoe UI" w:hAnsi="Segoe UI" w:cs="Segoe UI"/>
          <w:color w:val="212121"/>
          <w:sz w:val="23"/>
          <w:szCs w:val="23"/>
        </w:rPr>
        <w:t xml:space="preserve">see </w:t>
      </w:r>
      <w:r w:rsidRPr="00514005">
        <w:rPr>
          <w:rFonts w:ascii="Segoe UI" w:hAnsi="Segoe UI" w:cs="Segoe UI"/>
          <w:color w:val="212121"/>
          <w:sz w:val="23"/>
          <w:szCs w:val="23"/>
        </w:rPr>
        <w:t>that we could have done more to articulate the “</w:t>
      </w:r>
      <w:r w:rsidRPr="00514005">
        <w:rPr>
          <w:rFonts w:ascii="Segoe UI" w:hAnsi="Segoe UI" w:cs="Segoe UI"/>
          <w:i/>
          <w:iCs/>
          <w:color w:val="212121"/>
          <w:sz w:val="23"/>
          <w:szCs w:val="23"/>
        </w:rPr>
        <w:t>why behind Deepfakes</w:t>
      </w:r>
      <w:r w:rsidRPr="00514005">
        <w:rPr>
          <w:rFonts w:ascii="Segoe UI" w:hAnsi="Segoe UI" w:cs="Segoe UI"/>
          <w:color w:val="212121"/>
          <w:sz w:val="23"/>
          <w:szCs w:val="23"/>
        </w:rPr>
        <w:t>” (i.e., to “</w:t>
      </w:r>
      <w:r w:rsidRPr="00514005">
        <w:rPr>
          <w:rFonts w:ascii="Segoe UI" w:hAnsi="Segoe UI" w:cs="Segoe UI"/>
          <w:i/>
          <w:iCs/>
          <w:color w:val="212121"/>
          <w:sz w:val="23"/>
          <w:szCs w:val="23"/>
        </w:rPr>
        <w:t>examine why deepfakes are so effective in influencing people's attitudes and explore the psychological mechanisms driving this effect</w:t>
      </w:r>
      <w:r w:rsidRPr="00514005">
        <w:rPr>
          <w:rFonts w:ascii="Segoe UI" w:hAnsi="Segoe UI" w:cs="Segoe UI"/>
          <w:color w:val="212121"/>
          <w:sz w:val="23"/>
          <w:szCs w:val="23"/>
        </w:rPr>
        <w:t>”). “</w:t>
      </w:r>
      <w:r w:rsidRPr="00514005">
        <w:rPr>
          <w:rFonts w:ascii="Segoe UI" w:hAnsi="Segoe UI" w:cs="Segoe UI"/>
          <w:i/>
          <w:iCs/>
          <w:color w:val="212121"/>
          <w:sz w:val="23"/>
          <w:szCs w:val="23"/>
        </w:rPr>
        <w:t>Examine and theorize about whether people are more likely to make certain types of moral judgments versus others about people based on deepfakes</w:t>
      </w:r>
      <w:r w:rsidRPr="00514005">
        <w:rPr>
          <w:rFonts w:ascii="Segoe UI" w:hAnsi="Segoe UI" w:cs="Segoe UI"/>
          <w:color w:val="212121"/>
          <w:sz w:val="23"/>
          <w:szCs w:val="23"/>
        </w:rPr>
        <w:t>.” And to hypothesize about why Deepfakes shift “</w:t>
      </w:r>
      <w:r w:rsidRPr="00514005">
        <w:rPr>
          <w:rFonts w:ascii="Segoe UI" w:hAnsi="Segoe UI" w:cs="Segoe UI"/>
          <w:i/>
          <w:iCs/>
          <w:color w:val="212121"/>
          <w:sz w:val="23"/>
          <w:szCs w:val="23"/>
        </w:rPr>
        <w:t>attitudes and intentions even when people are aware or can detect deepfakes</w:t>
      </w:r>
      <w:r w:rsidRPr="00514005">
        <w:rPr>
          <w:rFonts w:ascii="Segoe UI" w:hAnsi="Segoe UI" w:cs="Segoe UI"/>
          <w:color w:val="212121"/>
          <w:sz w:val="23"/>
          <w:szCs w:val="23"/>
        </w:rPr>
        <w:t>”.</w:t>
      </w:r>
    </w:p>
    <w:p w14:paraId="265D482C" w14:textId="0D7EB1BD" w:rsidR="00514005" w:rsidRDefault="00514005"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We took this comment seriously and </w:t>
      </w:r>
      <w:r w:rsidR="00CD14AE">
        <w:rPr>
          <w:rFonts w:ascii="Segoe UI" w:hAnsi="Segoe UI" w:cs="Segoe UI"/>
          <w:color w:val="212121"/>
          <w:sz w:val="23"/>
          <w:szCs w:val="23"/>
        </w:rPr>
        <w:t xml:space="preserve">revised the </w:t>
      </w:r>
      <w:r w:rsidR="000D3823">
        <w:rPr>
          <w:rFonts w:ascii="Segoe UI" w:hAnsi="Segoe UI" w:cs="Segoe UI"/>
          <w:color w:val="212121"/>
          <w:sz w:val="23"/>
          <w:szCs w:val="23"/>
        </w:rPr>
        <w:t xml:space="preserve">General Discussion </w:t>
      </w:r>
      <w:r w:rsidR="00CD14AE">
        <w:rPr>
          <w:rFonts w:ascii="Segoe UI" w:hAnsi="Segoe UI" w:cs="Segoe UI"/>
          <w:color w:val="212121"/>
          <w:sz w:val="23"/>
          <w:szCs w:val="23"/>
        </w:rPr>
        <w:t xml:space="preserve">to better </w:t>
      </w:r>
      <w:r w:rsidR="000D3823">
        <w:rPr>
          <w:rFonts w:ascii="Segoe UI" w:hAnsi="Segoe UI" w:cs="Segoe UI"/>
          <w:color w:val="212121"/>
          <w:sz w:val="23"/>
          <w:szCs w:val="23"/>
        </w:rPr>
        <w:t xml:space="preserve">address these questions. </w:t>
      </w:r>
      <w:r w:rsidR="000D3823" w:rsidRPr="000D3823">
        <w:rPr>
          <w:rFonts w:ascii="Segoe UI" w:hAnsi="Segoe UI" w:cs="Segoe UI"/>
          <w:i/>
          <w:iCs/>
          <w:color w:val="212121"/>
          <w:sz w:val="23"/>
          <w:szCs w:val="23"/>
        </w:rPr>
        <w:t>Note</w:t>
      </w:r>
      <w:r w:rsidR="000D3823">
        <w:rPr>
          <w:rFonts w:ascii="Segoe UI" w:hAnsi="Segoe UI" w:cs="Segoe UI"/>
          <w:color w:val="212121"/>
          <w:sz w:val="23"/>
          <w:szCs w:val="23"/>
        </w:rPr>
        <w:t xml:space="preserve">: we restricted this material to the Discussion because as we did not want to give the reader the </w:t>
      </w:r>
      <w:r w:rsidR="00CD14AE">
        <w:rPr>
          <w:rFonts w:ascii="Segoe UI" w:hAnsi="Segoe UI" w:cs="Segoe UI"/>
          <w:color w:val="212121"/>
          <w:sz w:val="23"/>
          <w:szCs w:val="23"/>
        </w:rPr>
        <w:t xml:space="preserve">mistaken </w:t>
      </w:r>
      <w:r w:rsidR="000D3823">
        <w:rPr>
          <w:rFonts w:ascii="Segoe UI" w:hAnsi="Segoe UI" w:cs="Segoe UI"/>
          <w:color w:val="212121"/>
          <w:sz w:val="23"/>
          <w:szCs w:val="23"/>
        </w:rPr>
        <w:t>impression that we generated hypotheses based on this new material (to do so would be to fall prey to HARKing), or that this material was the starting point for our work (</w:t>
      </w:r>
      <w:r w:rsidR="00CD14AE">
        <w:rPr>
          <w:rFonts w:ascii="Segoe UI" w:hAnsi="Segoe UI" w:cs="Segoe UI"/>
          <w:color w:val="212121"/>
          <w:sz w:val="23"/>
          <w:szCs w:val="23"/>
        </w:rPr>
        <w:t>which it was not) (</w:t>
      </w:r>
      <w:r w:rsidR="000D3823">
        <w:rPr>
          <w:rFonts w:ascii="Segoe UI" w:hAnsi="Segoe UI" w:cs="Segoe UI"/>
          <w:color w:val="212121"/>
          <w:sz w:val="23"/>
          <w:szCs w:val="23"/>
        </w:rPr>
        <w:t xml:space="preserve">see changes on </w:t>
      </w:r>
      <w:r w:rsidR="000D3823" w:rsidRPr="00640605">
        <w:rPr>
          <w:rFonts w:ascii="Segoe UI" w:hAnsi="Segoe UI" w:cs="Segoe UI"/>
          <w:color w:val="212121"/>
          <w:sz w:val="23"/>
          <w:szCs w:val="23"/>
        </w:rPr>
        <w:t>p.</w:t>
      </w:r>
      <w:r w:rsidR="00640605" w:rsidRPr="00640605">
        <w:rPr>
          <w:rFonts w:ascii="Segoe UI" w:hAnsi="Segoe UI" w:cs="Segoe UI"/>
          <w:color w:val="212121"/>
          <w:sz w:val="23"/>
          <w:szCs w:val="23"/>
        </w:rPr>
        <w:t>39</w:t>
      </w:r>
      <w:r w:rsidR="00640605">
        <w:rPr>
          <w:rFonts w:ascii="Segoe UI" w:hAnsi="Segoe UI" w:cs="Segoe UI"/>
          <w:color w:val="212121"/>
          <w:sz w:val="23"/>
          <w:szCs w:val="23"/>
        </w:rPr>
        <w:t>-50</w:t>
      </w:r>
      <w:r w:rsidR="000D3823">
        <w:rPr>
          <w:rFonts w:ascii="Segoe UI" w:hAnsi="Segoe UI" w:cs="Segoe UI"/>
          <w:color w:val="212121"/>
          <w:sz w:val="23"/>
          <w:szCs w:val="23"/>
        </w:rPr>
        <w:t xml:space="preserve">). </w:t>
      </w:r>
    </w:p>
    <w:p w14:paraId="578BFD19" w14:textId="7EF70D58" w:rsidR="004778FC"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sidRPr="004778FC">
        <w:rPr>
          <w:rFonts w:ascii="Segoe UI" w:hAnsi="Segoe UI" w:cs="Segoe UI"/>
          <w:i/>
          <w:iCs/>
          <w:color w:val="212121"/>
          <w:sz w:val="23"/>
          <w:szCs w:val="23"/>
        </w:rPr>
        <w:t>Deepfake awareness/detection</w:t>
      </w:r>
      <w:r w:rsidR="00DA2D5E">
        <w:rPr>
          <w:rFonts w:ascii="Segoe UI" w:hAnsi="Segoe UI" w:cs="Segoe UI"/>
          <w:color w:val="212121"/>
          <w:sz w:val="23"/>
          <w:szCs w:val="23"/>
        </w:rPr>
        <w:t xml:space="preserve"> and its impact on attitudes and behavioral intentions is an aspect of the paper that has the potential to address important questions in this area. However, this aspect of the paper is largely underexplored. From a theoretical standpoint, there is virtually no theorizing about when and why deepfake awareness/detection can influence attitudes as this is just listed as a question (p. 6).</w:t>
      </w:r>
    </w:p>
    <w:p w14:paraId="7DF6E993" w14:textId="44DB8EA0" w:rsidR="004778FC"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Authors</w:t>
      </w:r>
      <w:r>
        <w:rPr>
          <w:rFonts w:ascii="Segoe UI" w:hAnsi="Segoe UI" w:cs="Segoe UI"/>
          <w:color w:val="212121"/>
          <w:sz w:val="23"/>
          <w:szCs w:val="23"/>
        </w:rPr>
        <w:t>:</w:t>
      </w:r>
      <w:r w:rsidR="00EF5FF9">
        <w:rPr>
          <w:rFonts w:ascii="Segoe UI" w:hAnsi="Segoe UI" w:cs="Segoe UI"/>
          <w:color w:val="212121"/>
          <w:sz w:val="23"/>
          <w:szCs w:val="23"/>
        </w:rPr>
        <w:t xml:space="preserve"> see </w:t>
      </w:r>
      <w:r w:rsidR="00640605">
        <w:rPr>
          <w:rFonts w:ascii="Segoe UI" w:hAnsi="Segoe UI" w:cs="Segoe UI"/>
          <w:color w:val="212121"/>
          <w:sz w:val="23"/>
          <w:szCs w:val="23"/>
        </w:rPr>
        <w:t xml:space="preserve">the above </w:t>
      </w:r>
      <w:r w:rsidR="00EF5FF9">
        <w:rPr>
          <w:rFonts w:ascii="Segoe UI" w:hAnsi="Segoe UI" w:cs="Segoe UI"/>
          <w:color w:val="212121"/>
          <w:sz w:val="23"/>
          <w:szCs w:val="23"/>
        </w:rPr>
        <w:t>comment</w:t>
      </w:r>
      <w:r w:rsidR="008E6295">
        <w:rPr>
          <w:rFonts w:ascii="Segoe UI" w:hAnsi="Segoe UI" w:cs="Segoe UI"/>
          <w:color w:val="212121"/>
          <w:sz w:val="23"/>
          <w:szCs w:val="23"/>
        </w:rPr>
        <w:t xml:space="preserve"> and changes made on p.39-43.</w:t>
      </w:r>
      <w:r w:rsidR="00DA2D5E">
        <w:rPr>
          <w:rFonts w:ascii="Segoe UI" w:hAnsi="Segoe UI" w:cs="Segoe UI"/>
          <w:color w:val="212121"/>
          <w:sz w:val="23"/>
          <w:szCs w:val="23"/>
        </w:rPr>
        <w:br/>
      </w:r>
      <w:r w:rsidR="00DA2D5E">
        <w:rPr>
          <w:rFonts w:ascii="Segoe UI" w:hAnsi="Segoe UI" w:cs="Segoe UI"/>
          <w:color w:val="212121"/>
          <w:sz w:val="23"/>
          <w:szCs w:val="23"/>
        </w:rPr>
        <w:br/>
      </w:r>
      <w:r w:rsidRPr="004778FC">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The pre-registration for Experiment 6 lists research questions that pertain to the effectiveness of deepfakes in establishing first impressions, but first impressions are not discussed in the current theorizing. The narrative front end of the paper largely focuses on general implicit and explicit attitudes. Deepfakes have largely become notorious for creating inauthentic content of well-known people (e.g., world leaders) about whom people already might have formed prior impressions. It would be theoretically interesting to explore the effectiveness of deepfakes in shaping attitudes about well-known people versus strangers.</w:t>
      </w:r>
    </w:p>
    <w:p w14:paraId="5BACE229" w14:textId="6F351E24" w:rsidR="004778FC"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Authors</w:t>
      </w:r>
      <w:r>
        <w:rPr>
          <w:rFonts w:ascii="Segoe UI" w:hAnsi="Segoe UI" w:cs="Segoe UI"/>
          <w:color w:val="212121"/>
          <w:sz w:val="23"/>
          <w:szCs w:val="23"/>
        </w:rPr>
        <w:t>:</w:t>
      </w:r>
      <w:r w:rsidR="007D3AA2">
        <w:rPr>
          <w:rFonts w:ascii="Segoe UI" w:hAnsi="Segoe UI" w:cs="Segoe UI"/>
          <w:color w:val="212121"/>
          <w:sz w:val="23"/>
          <w:szCs w:val="23"/>
        </w:rPr>
        <w:t xml:space="preserve"> In line with the Reviewer’s suggestion, we have added new content to the General Discussion that explores </w:t>
      </w:r>
      <w:r w:rsidR="008E6295">
        <w:rPr>
          <w:rFonts w:ascii="Segoe UI" w:hAnsi="Segoe UI" w:cs="Segoe UI"/>
          <w:color w:val="212121"/>
          <w:sz w:val="23"/>
          <w:szCs w:val="23"/>
        </w:rPr>
        <w:t xml:space="preserve">open </w:t>
      </w:r>
      <w:r w:rsidR="007D3AA2">
        <w:rPr>
          <w:rFonts w:ascii="Segoe UI" w:hAnsi="Segoe UI" w:cs="Segoe UI"/>
          <w:color w:val="212121"/>
          <w:sz w:val="23"/>
          <w:szCs w:val="23"/>
        </w:rPr>
        <w:t>question</w:t>
      </w:r>
      <w:r w:rsidR="008E6295">
        <w:rPr>
          <w:rFonts w:ascii="Segoe UI" w:hAnsi="Segoe UI" w:cs="Segoe UI"/>
          <w:color w:val="212121"/>
          <w:sz w:val="23"/>
          <w:szCs w:val="23"/>
        </w:rPr>
        <w:t>s</w:t>
      </w:r>
      <w:r w:rsidR="007D3AA2">
        <w:rPr>
          <w:rFonts w:ascii="Segoe UI" w:hAnsi="Segoe UI" w:cs="Segoe UI"/>
          <w:color w:val="212121"/>
          <w:sz w:val="23"/>
          <w:szCs w:val="23"/>
        </w:rPr>
        <w:t xml:space="preserve"> </w:t>
      </w:r>
      <w:r w:rsidR="008E6295">
        <w:rPr>
          <w:rFonts w:ascii="Segoe UI" w:hAnsi="Segoe UI" w:cs="Segoe UI"/>
          <w:color w:val="212121"/>
          <w:sz w:val="23"/>
          <w:szCs w:val="23"/>
        </w:rPr>
        <w:t xml:space="preserve">and future directions for research on </w:t>
      </w:r>
      <w:r w:rsidR="007D3AA2">
        <w:rPr>
          <w:rFonts w:ascii="Segoe UI" w:hAnsi="Segoe UI" w:cs="Segoe UI"/>
          <w:color w:val="212121"/>
          <w:sz w:val="23"/>
          <w:szCs w:val="23"/>
        </w:rPr>
        <w:t>Deepfak</w:t>
      </w:r>
      <w:r w:rsidR="008E6295">
        <w:rPr>
          <w:rFonts w:ascii="Segoe UI" w:hAnsi="Segoe UI" w:cs="Segoe UI"/>
          <w:color w:val="212121"/>
          <w:sz w:val="23"/>
          <w:szCs w:val="23"/>
        </w:rPr>
        <w:t xml:space="preserve">ing </w:t>
      </w:r>
      <w:r w:rsidR="008E6295">
        <w:rPr>
          <w:rFonts w:ascii="Segoe UI" w:hAnsi="Segoe UI" w:cs="Segoe UI"/>
          <w:color w:val="212121"/>
          <w:sz w:val="23"/>
          <w:szCs w:val="23"/>
        </w:rPr>
        <w:lastRenderedPageBreak/>
        <w:t>and attitudes.</w:t>
      </w:r>
      <w:r w:rsidR="007D3AA2">
        <w:rPr>
          <w:rFonts w:ascii="Segoe UI" w:hAnsi="Segoe UI" w:cs="Segoe UI"/>
          <w:color w:val="212121"/>
          <w:sz w:val="23"/>
          <w:szCs w:val="23"/>
        </w:rPr>
        <w:t xml:space="preserve"> </w:t>
      </w:r>
      <w:r w:rsidR="008E6295">
        <w:rPr>
          <w:rFonts w:ascii="Segoe UI" w:hAnsi="Segoe UI" w:cs="Segoe UI"/>
          <w:color w:val="212121"/>
          <w:sz w:val="23"/>
          <w:szCs w:val="23"/>
        </w:rPr>
        <w:t>Here we discuss the need for work examining attitude formation and change for both novel and known individuals, the longevity and durability of Deepfake-induced attitudes, their malleability, and factors likely to moderate when Deepfakes have a maximal vs. minimal impact on attitudes (s</w:t>
      </w:r>
      <w:r w:rsidR="007D3AA2">
        <w:rPr>
          <w:rFonts w:ascii="Segoe UI" w:hAnsi="Segoe UI" w:cs="Segoe UI"/>
          <w:color w:val="212121"/>
          <w:sz w:val="23"/>
          <w:szCs w:val="23"/>
        </w:rPr>
        <w:t xml:space="preserve">ee changes on </w:t>
      </w:r>
      <w:r w:rsidR="007D3AA2" w:rsidRPr="008E6295">
        <w:rPr>
          <w:rFonts w:ascii="Segoe UI" w:hAnsi="Segoe UI" w:cs="Segoe UI"/>
          <w:color w:val="212121"/>
          <w:sz w:val="23"/>
          <w:szCs w:val="23"/>
        </w:rPr>
        <w:t>p.</w:t>
      </w:r>
      <w:r w:rsidR="008E6295" w:rsidRPr="008E6295">
        <w:rPr>
          <w:rFonts w:ascii="Segoe UI" w:hAnsi="Segoe UI" w:cs="Segoe UI"/>
          <w:color w:val="212121"/>
          <w:sz w:val="23"/>
          <w:szCs w:val="23"/>
        </w:rPr>
        <w:t>43-45</w:t>
      </w:r>
      <w:r w:rsidR="008E6295">
        <w:rPr>
          <w:rFonts w:ascii="Segoe UI" w:hAnsi="Segoe UI" w:cs="Segoe UI"/>
          <w:color w:val="212121"/>
          <w:sz w:val="23"/>
          <w:szCs w:val="23"/>
        </w:rPr>
        <w:t>)</w:t>
      </w:r>
      <w:r w:rsidR="007D3AA2">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r>
      <w:r w:rsidRPr="003F51AA">
        <w:rPr>
          <w:rFonts w:ascii="Segoe UI" w:hAnsi="Segoe UI" w:cs="Segoe UI"/>
          <w:b/>
          <w:bCs/>
          <w:color w:val="212121"/>
          <w:sz w:val="23"/>
          <w:szCs w:val="23"/>
        </w:rPr>
        <w:t>Reviewer 2</w:t>
      </w:r>
      <w:r w:rsidRPr="003F51AA">
        <w:rPr>
          <w:rFonts w:ascii="Segoe UI" w:hAnsi="Segoe UI" w:cs="Segoe UI"/>
          <w:color w:val="212121"/>
          <w:sz w:val="23"/>
          <w:szCs w:val="23"/>
        </w:rPr>
        <w:t xml:space="preserve">: </w:t>
      </w:r>
      <w:r w:rsidR="00DA2D5E" w:rsidRPr="003F51AA">
        <w:rPr>
          <w:rFonts w:ascii="Segoe UI" w:hAnsi="Segoe UI" w:cs="Segoe UI"/>
          <w:color w:val="212121"/>
          <w:sz w:val="23"/>
          <w:szCs w:val="23"/>
        </w:rPr>
        <w:t>I expected more of a discussion about how deepfakes affect implicit versus explicit attitudes. Did the authors expect differences between implicit versus explicit attitudes, but didn't find any? Some more context about how readers should think about these results would be important.</w:t>
      </w:r>
    </w:p>
    <w:p w14:paraId="650317DB" w14:textId="1B1C6E24" w:rsidR="007D3AA2" w:rsidRDefault="004778FC" w:rsidP="00DA2D5E">
      <w:pPr>
        <w:pStyle w:val="NormalWeb"/>
        <w:shd w:val="clear" w:color="auto" w:fill="FFFFFF"/>
        <w:rPr>
          <w:rFonts w:ascii="Segoe UI" w:hAnsi="Segoe UI" w:cs="Segoe UI"/>
          <w:color w:val="212121"/>
          <w:sz w:val="23"/>
          <w:szCs w:val="23"/>
        </w:rPr>
      </w:pPr>
      <w:r w:rsidRPr="004778FC">
        <w:rPr>
          <w:rFonts w:ascii="Segoe UI" w:hAnsi="Segoe UI" w:cs="Segoe UI"/>
          <w:b/>
          <w:bCs/>
          <w:color w:val="212121"/>
          <w:sz w:val="23"/>
          <w:szCs w:val="23"/>
        </w:rPr>
        <w:t>Authors</w:t>
      </w:r>
      <w:r>
        <w:rPr>
          <w:rFonts w:ascii="Segoe UI" w:hAnsi="Segoe UI" w:cs="Segoe UI"/>
          <w:color w:val="212121"/>
          <w:sz w:val="23"/>
          <w:szCs w:val="23"/>
        </w:rPr>
        <w:t>:</w:t>
      </w:r>
      <w:r w:rsidR="007D3AA2">
        <w:rPr>
          <w:rFonts w:ascii="Segoe UI" w:hAnsi="Segoe UI" w:cs="Segoe UI"/>
          <w:color w:val="212121"/>
          <w:sz w:val="23"/>
          <w:szCs w:val="23"/>
        </w:rPr>
        <w:t xml:space="preserve"> </w:t>
      </w:r>
      <w:r w:rsidR="00E36D05">
        <w:rPr>
          <w:rFonts w:ascii="Segoe UI" w:hAnsi="Segoe UI" w:cs="Segoe UI"/>
          <w:color w:val="212121"/>
          <w:sz w:val="23"/>
          <w:szCs w:val="23"/>
        </w:rPr>
        <w:t>Cards on the table:</w:t>
      </w:r>
      <w:r w:rsidR="007D3AA2">
        <w:rPr>
          <w:rFonts w:ascii="Segoe UI" w:hAnsi="Segoe UI" w:cs="Segoe UI"/>
          <w:color w:val="212121"/>
          <w:sz w:val="23"/>
          <w:szCs w:val="23"/>
        </w:rPr>
        <w:t xml:space="preserve"> we included implicit and explicit attitudinal measures to </w:t>
      </w:r>
      <w:r w:rsidR="003F51AA">
        <w:rPr>
          <w:rFonts w:ascii="Segoe UI" w:hAnsi="Segoe UI" w:cs="Segoe UI"/>
          <w:color w:val="212121"/>
          <w:sz w:val="23"/>
          <w:szCs w:val="23"/>
        </w:rPr>
        <w:t xml:space="preserve">(a) </w:t>
      </w:r>
      <w:r w:rsidR="007D3AA2">
        <w:rPr>
          <w:rFonts w:ascii="Segoe UI" w:hAnsi="Segoe UI" w:cs="Segoe UI"/>
          <w:color w:val="212121"/>
          <w:sz w:val="23"/>
          <w:szCs w:val="23"/>
        </w:rPr>
        <w:t>examine if Deepfakes shifted both attitude types</w:t>
      </w:r>
      <w:r w:rsidR="003F51AA">
        <w:rPr>
          <w:rFonts w:ascii="Segoe UI" w:hAnsi="Segoe UI" w:cs="Segoe UI"/>
          <w:color w:val="212121"/>
          <w:sz w:val="23"/>
          <w:szCs w:val="23"/>
        </w:rPr>
        <w:t xml:space="preserve"> (i.e., and thus show that our arguments generalize across different measures)</w:t>
      </w:r>
      <w:r w:rsidR="007D3AA2">
        <w:rPr>
          <w:rFonts w:ascii="Segoe UI" w:hAnsi="Segoe UI" w:cs="Segoe UI"/>
          <w:color w:val="212121"/>
          <w:sz w:val="23"/>
          <w:szCs w:val="23"/>
        </w:rPr>
        <w:t xml:space="preserve">, and (b) </w:t>
      </w:r>
      <w:r w:rsidR="003F51AA">
        <w:rPr>
          <w:rFonts w:ascii="Segoe UI" w:hAnsi="Segoe UI" w:cs="Segoe UI"/>
          <w:color w:val="212121"/>
          <w:sz w:val="23"/>
          <w:szCs w:val="23"/>
        </w:rPr>
        <w:t xml:space="preserve">we </w:t>
      </w:r>
      <w:r w:rsidR="007D3AA2">
        <w:rPr>
          <w:rFonts w:ascii="Segoe UI" w:hAnsi="Segoe UI" w:cs="Segoe UI"/>
          <w:color w:val="212121"/>
          <w:sz w:val="23"/>
          <w:szCs w:val="23"/>
        </w:rPr>
        <w:t xml:space="preserve">had no </w:t>
      </w:r>
      <w:r w:rsidR="007D3AA2" w:rsidRPr="007D3AA2">
        <w:rPr>
          <w:rFonts w:ascii="Segoe UI" w:hAnsi="Segoe UI" w:cs="Segoe UI"/>
          <w:i/>
          <w:iCs/>
          <w:color w:val="212121"/>
          <w:sz w:val="23"/>
          <w:szCs w:val="23"/>
        </w:rPr>
        <w:t>a</w:t>
      </w:r>
      <w:r w:rsidR="007D3AA2">
        <w:rPr>
          <w:rFonts w:ascii="Segoe UI" w:hAnsi="Segoe UI" w:cs="Segoe UI"/>
          <w:i/>
          <w:iCs/>
          <w:color w:val="212121"/>
          <w:sz w:val="23"/>
          <w:szCs w:val="23"/>
        </w:rPr>
        <w:t xml:space="preserve"> </w:t>
      </w:r>
      <w:r w:rsidR="007D3AA2" w:rsidRPr="007D3AA2">
        <w:rPr>
          <w:rFonts w:ascii="Segoe UI" w:hAnsi="Segoe UI" w:cs="Segoe UI"/>
          <w:i/>
          <w:iCs/>
          <w:color w:val="212121"/>
          <w:sz w:val="23"/>
          <w:szCs w:val="23"/>
        </w:rPr>
        <w:t>priori</w:t>
      </w:r>
      <w:r w:rsidR="007D3AA2">
        <w:rPr>
          <w:rFonts w:ascii="Segoe UI" w:hAnsi="Segoe UI" w:cs="Segoe UI"/>
          <w:color w:val="212121"/>
          <w:sz w:val="23"/>
          <w:szCs w:val="23"/>
        </w:rPr>
        <w:t xml:space="preserve"> </w:t>
      </w:r>
      <w:r w:rsidR="003F51AA">
        <w:rPr>
          <w:rFonts w:ascii="Segoe UI" w:hAnsi="Segoe UI" w:cs="Segoe UI"/>
          <w:color w:val="212121"/>
          <w:sz w:val="23"/>
          <w:szCs w:val="23"/>
        </w:rPr>
        <w:t xml:space="preserve">theoretical </w:t>
      </w:r>
      <w:r w:rsidR="007D3AA2">
        <w:rPr>
          <w:rFonts w:ascii="Segoe UI" w:hAnsi="Segoe UI" w:cs="Segoe UI"/>
          <w:color w:val="212121"/>
          <w:sz w:val="23"/>
          <w:szCs w:val="23"/>
        </w:rPr>
        <w:t xml:space="preserve">assumptions about the capacity of Deepfakes to differentially impact implicit vs. explicit attitudes. </w:t>
      </w:r>
    </w:p>
    <w:p w14:paraId="3E2E5D33" w14:textId="779548A4" w:rsidR="00E65AFE" w:rsidRDefault="003F51AA"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That said, and i</w:t>
      </w:r>
      <w:r w:rsidR="007D3AA2">
        <w:rPr>
          <w:rFonts w:ascii="Segoe UI" w:hAnsi="Segoe UI" w:cs="Segoe UI"/>
          <w:color w:val="212121"/>
          <w:sz w:val="23"/>
          <w:szCs w:val="23"/>
        </w:rPr>
        <w:t>n</w:t>
      </w:r>
      <w:r>
        <w:rPr>
          <w:rFonts w:ascii="Segoe UI" w:hAnsi="Segoe UI" w:cs="Segoe UI"/>
          <w:color w:val="212121"/>
          <w:sz w:val="23"/>
          <w:szCs w:val="23"/>
        </w:rPr>
        <w:t>-</w:t>
      </w:r>
      <w:r w:rsidR="007D3AA2">
        <w:rPr>
          <w:rFonts w:ascii="Segoe UI" w:hAnsi="Segoe UI" w:cs="Segoe UI"/>
          <w:color w:val="212121"/>
          <w:sz w:val="23"/>
          <w:szCs w:val="23"/>
        </w:rPr>
        <w:t>line with the Reviewer’s suggestions</w:t>
      </w:r>
      <w:r>
        <w:rPr>
          <w:rFonts w:ascii="Segoe UI" w:hAnsi="Segoe UI" w:cs="Segoe UI"/>
          <w:color w:val="212121"/>
          <w:sz w:val="23"/>
          <w:szCs w:val="23"/>
        </w:rPr>
        <w:t>,</w:t>
      </w:r>
      <w:r w:rsidR="007D3AA2">
        <w:rPr>
          <w:rFonts w:ascii="Segoe UI" w:hAnsi="Segoe UI" w:cs="Segoe UI"/>
          <w:color w:val="212121"/>
          <w:sz w:val="23"/>
          <w:szCs w:val="23"/>
        </w:rPr>
        <w:t xml:space="preserve"> we have included </w:t>
      </w:r>
      <w:r>
        <w:rPr>
          <w:rFonts w:ascii="Segoe UI" w:hAnsi="Segoe UI" w:cs="Segoe UI"/>
          <w:color w:val="212121"/>
          <w:sz w:val="23"/>
          <w:szCs w:val="23"/>
        </w:rPr>
        <w:t xml:space="preserve">new </w:t>
      </w:r>
      <w:r w:rsidR="007D3AA2">
        <w:rPr>
          <w:rFonts w:ascii="Segoe UI" w:hAnsi="Segoe UI" w:cs="Segoe UI"/>
          <w:color w:val="212121"/>
          <w:sz w:val="23"/>
          <w:szCs w:val="23"/>
        </w:rPr>
        <w:t xml:space="preserve">material in the General Discussion acknowledging </w:t>
      </w:r>
      <w:r>
        <w:rPr>
          <w:rFonts w:ascii="Segoe UI" w:hAnsi="Segoe UI" w:cs="Segoe UI"/>
          <w:color w:val="212121"/>
          <w:sz w:val="23"/>
          <w:szCs w:val="23"/>
        </w:rPr>
        <w:t xml:space="preserve">outlining potential </w:t>
      </w:r>
      <w:r w:rsidR="007D3AA2">
        <w:rPr>
          <w:rFonts w:ascii="Segoe UI" w:hAnsi="Segoe UI" w:cs="Segoe UI"/>
          <w:color w:val="212121"/>
          <w:sz w:val="23"/>
          <w:szCs w:val="23"/>
        </w:rPr>
        <w:t xml:space="preserve">future directions </w:t>
      </w:r>
      <w:r>
        <w:rPr>
          <w:rFonts w:ascii="Segoe UI" w:hAnsi="Segoe UI" w:cs="Segoe UI"/>
          <w:color w:val="212121"/>
          <w:sz w:val="23"/>
          <w:szCs w:val="23"/>
        </w:rPr>
        <w:t xml:space="preserve">for research on </w:t>
      </w:r>
      <w:r w:rsidR="007D3AA2">
        <w:rPr>
          <w:rFonts w:ascii="Segoe UI" w:hAnsi="Segoe UI" w:cs="Segoe UI"/>
          <w:color w:val="212121"/>
          <w:sz w:val="23"/>
          <w:szCs w:val="23"/>
        </w:rPr>
        <w:t xml:space="preserve">this topic (see changes on </w:t>
      </w:r>
      <w:r w:rsidR="007D3AA2" w:rsidRPr="00D601C0">
        <w:rPr>
          <w:rFonts w:ascii="Segoe UI" w:hAnsi="Segoe UI" w:cs="Segoe UI"/>
          <w:color w:val="212121"/>
          <w:sz w:val="23"/>
          <w:szCs w:val="23"/>
        </w:rPr>
        <w:t>p.</w:t>
      </w:r>
      <w:r w:rsidR="00D601C0" w:rsidRPr="00D601C0">
        <w:rPr>
          <w:rFonts w:ascii="Segoe UI" w:hAnsi="Segoe UI" w:cs="Segoe UI"/>
          <w:color w:val="212121"/>
          <w:sz w:val="23"/>
          <w:szCs w:val="23"/>
        </w:rPr>
        <w:t>49</w:t>
      </w:r>
      <w:r w:rsidR="007D3AA2">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r>
      <w:r w:rsidR="004778FC" w:rsidRPr="004778FC">
        <w:rPr>
          <w:rFonts w:ascii="Segoe UI" w:hAnsi="Segoe UI" w:cs="Segoe UI"/>
          <w:b/>
          <w:bCs/>
          <w:color w:val="212121"/>
          <w:sz w:val="23"/>
          <w:szCs w:val="23"/>
        </w:rPr>
        <w:t>Reviewer 2</w:t>
      </w:r>
      <w:r w:rsidR="004778FC">
        <w:rPr>
          <w:rFonts w:ascii="Segoe UI" w:hAnsi="Segoe UI" w:cs="Segoe UI"/>
          <w:color w:val="212121"/>
          <w:sz w:val="23"/>
          <w:szCs w:val="23"/>
        </w:rPr>
        <w:t xml:space="preserve">: </w:t>
      </w:r>
      <w:r w:rsidR="00DA2D5E">
        <w:rPr>
          <w:rFonts w:ascii="Segoe UI" w:hAnsi="Segoe UI" w:cs="Segoe UI"/>
          <w:color w:val="212121"/>
          <w:sz w:val="23"/>
          <w:szCs w:val="23"/>
        </w:rPr>
        <w:t xml:space="preserve">Another missed opportunity for theoretical contribution pertains to the </w:t>
      </w:r>
      <w:r w:rsidR="00DA2D5E" w:rsidRPr="003F51AA">
        <w:rPr>
          <w:rFonts w:ascii="Segoe UI" w:hAnsi="Segoe UI" w:cs="Segoe UI"/>
          <w:color w:val="212121"/>
          <w:sz w:val="23"/>
          <w:szCs w:val="23"/>
        </w:rPr>
        <w:t xml:space="preserve">differences between audio </w:t>
      </w:r>
      <w:r w:rsidR="00E65AFE" w:rsidRPr="003F51AA">
        <w:rPr>
          <w:rFonts w:ascii="Segoe UI" w:hAnsi="Segoe UI" w:cs="Segoe UI"/>
          <w:color w:val="212121"/>
          <w:sz w:val="23"/>
          <w:szCs w:val="23"/>
        </w:rPr>
        <w:t xml:space="preserve">vs. </w:t>
      </w:r>
      <w:r w:rsidR="00DA2D5E" w:rsidRPr="003F51AA">
        <w:rPr>
          <w:rFonts w:ascii="Segoe UI" w:hAnsi="Segoe UI" w:cs="Segoe UI"/>
          <w:color w:val="212121"/>
          <w:sz w:val="23"/>
          <w:szCs w:val="23"/>
        </w:rPr>
        <w:t xml:space="preserve">video </w:t>
      </w:r>
      <w:r w:rsidRPr="003F51AA">
        <w:rPr>
          <w:rFonts w:ascii="Segoe UI" w:hAnsi="Segoe UI" w:cs="Segoe UI"/>
          <w:color w:val="212121"/>
          <w:sz w:val="23"/>
          <w:szCs w:val="23"/>
        </w:rPr>
        <w:t>Deepfaked</w:t>
      </w:r>
      <w:r w:rsidR="00DA2D5E" w:rsidRPr="003F51AA">
        <w:rPr>
          <w:rFonts w:ascii="Segoe UI" w:hAnsi="Segoe UI" w:cs="Segoe UI"/>
          <w:color w:val="212121"/>
          <w:sz w:val="23"/>
          <w:szCs w:val="23"/>
        </w:rPr>
        <w:t xml:space="preserve"> content. It was interesting to see similar results across audio and video stimuli. Are there theoretical reasons why we might expect similar results across the two stimuli? What makes deepfakes equally effective in both audio and video forms?</w:t>
      </w:r>
    </w:p>
    <w:p w14:paraId="376A3ED3" w14:textId="2BFD4A96" w:rsidR="00E65AFE" w:rsidRDefault="00E65AFE" w:rsidP="00DA2D5E">
      <w:pPr>
        <w:pStyle w:val="NormalWeb"/>
        <w:shd w:val="clear" w:color="auto" w:fill="FFFFFF"/>
        <w:rPr>
          <w:rFonts w:ascii="Segoe UI" w:hAnsi="Segoe UI" w:cs="Segoe UI"/>
          <w:color w:val="212121"/>
          <w:sz w:val="23"/>
          <w:szCs w:val="23"/>
        </w:rPr>
      </w:pPr>
      <w:r w:rsidRPr="00E65AFE">
        <w:rPr>
          <w:rFonts w:ascii="Segoe UI" w:hAnsi="Segoe UI" w:cs="Segoe UI"/>
          <w:b/>
          <w:bCs/>
          <w:color w:val="212121"/>
          <w:sz w:val="23"/>
          <w:szCs w:val="23"/>
        </w:rPr>
        <w:t>Authors</w:t>
      </w:r>
      <w:r>
        <w:rPr>
          <w:rFonts w:ascii="Segoe UI" w:hAnsi="Segoe UI" w:cs="Segoe UI"/>
          <w:color w:val="212121"/>
          <w:sz w:val="23"/>
          <w:szCs w:val="23"/>
        </w:rPr>
        <w:t>:</w:t>
      </w:r>
      <w:r w:rsidR="003F51AA">
        <w:rPr>
          <w:rFonts w:ascii="Segoe UI" w:hAnsi="Segoe UI" w:cs="Segoe UI"/>
          <w:color w:val="212121"/>
          <w:sz w:val="23"/>
          <w:szCs w:val="23"/>
        </w:rPr>
        <w:t xml:space="preserve"> In line with the Reviewer’s suggestions, we have now added new material discussing audio vs video Deepfakes, and the potential reasons why similar outcomes occurs for both media types (see changes on </w:t>
      </w:r>
      <w:r w:rsidR="003F51AA" w:rsidRPr="008B31EA">
        <w:rPr>
          <w:rFonts w:ascii="Segoe UI" w:hAnsi="Segoe UI" w:cs="Segoe UI"/>
          <w:color w:val="212121"/>
          <w:sz w:val="23"/>
          <w:szCs w:val="23"/>
        </w:rPr>
        <w:t>p.</w:t>
      </w:r>
      <w:r w:rsidR="008B31EA" w:rsidRPr="008B31EA">
        <w:rPr>
          <w:rFonts w:ascii="Segoe UI" w:hAnsi="Segoe UI" w:cs="Segoe UI"/>
          <w:color w:val="212121"/>
          <w:sz w:val="23"/>
          <w:szCs w:val="23"/>
        </w:rPr>
        <w:t>42 and footnote 14</w:t>
      </w:r>
      <w:r w:rsidR="003F51AA">
        <w:rPr>
          <w:rFonts w:ascii="Segoe UI" w:hAnsi="Segoe UI" w:cs="Segoe UI"/>
          <w:color w:val="212121"/>
          <w:sz w:val="23"/>
          <w:szCs w:val="23"/>
        </w:rPr>
        <w:t>)</w:t>
      </w:r>
      <w:r w:rsidR="00DA2D5E">
        <w:rPr>
          <w:rFonts w:ascii="Segoe UI" w:hAnsi="Segoe UI" w:cs="Segoe UI"/>
          <w:color w:val="212121"/>
          <w:sz w:val="23"/>
          <w:szCs w:val="23"/>
        </w:rPr>
        <w:br/>
      </w:r>
      <w:r w:rsidR="00DA2D5E">
        <w:rPr>
          <w:rFonts w:ascii="Segoe UI" w:hAnsi="Segoe UI" w:cs="Segoe UI"/>
          <w:color w:val="212121"/>
          <w:sz w:val="23"/>
          <w:szCs w:val="23"/>
        </w:rPr>
        <w:br/>
      </w:r>
      <w:r w:rsidRPr="00E65AFE">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 xml:space="preserve">From the description of experimental designs in the paper and in the supplemental materials in the OSF, it </w:t>
      </w:r>
      <w:r w:rsidR="00DA2D5E" w:rsidRPr="00FD49AF">
        <w:rPr>
          <w:rFonts w:ascii="Segoe UI" w:hAnsi="Segoe UI" w:cs="Segoe UI"/>
          <w:color w:val="212121"/>
          <w:sz w:val="23"/>
          <w:szCs w:val="23"/>
        </w:rPr>
        <w:t>is unclear whether the designs for Experiments 2 - 6 are a 2 (positive vs. negative) x 2(genuine vs. deepfake) between subjects design, and if the authors are predicting two main effects only, two main effects and an interaction, or any other combination of main effects and interactions. The lack of theory also makes this murkier, and difficult to interpret the design choice and findings.</w:t>
      </w:r>
    </w:p>
    <w:p w14:paraId="67853A5E" w14:textId="6F145186" w:rsidR="00AC2254" w:rsidRDefault="00E65AFE" w:rsidP="003F51AA">
      <w:pPr>
        <w:pStyle w:val="NormalWeb"/>
        <w:shd w:val="clear" w:color="auto" w:fill="FFFFFF"/>
        <w:rPr>
          <w:rFonts w:ascii="Segoe UI" w:hAnsi="Segoe UI" w:cs="Segoe UI"/>
          <w:color w:val="212121"/>
          <w:sz w:val="23"/>
          <w:szCs w:val="23"/>
        </w:rPr>
      </w:pPr>
      <w:r w:rsidRPr="00E65AFE">
        <w:rPr>
          <w:rFonts w:ascii="Segoe UI" w:hAnsi="Segoe UI" w:cs="Segoe UI"/>
          <w:b/>
          <w:bCs/>
          <w:color w:val="212121"/>
          <w:sz w:val="23"/>
          <w:szCs w:val="23"/>
        </w:rPr>
        <w:t>Authors</w:t>
      </w:r>
      <w:r>
        <w:rPr>
          <w:rFonts w:ascii="Segoe UI" w:hAnsi="Segoe UI" w:cs="Segoe UI"/>
          <w:color w:val="212121"/>
          <w:sz w:val="23"/>
          <w:szCs w:val="23"/>
        </w:rPr>
        <w:t>:</w:t>
      </w:r>
      <w:r w:rsidR="003F51AA">
        <w:rPr>
          <w:rFonts w:ascii="Segoe UI" w:hAnsi="Segoe UI" w:cs="Segoe UI"/>
          <w:color w:val="212121"/>
          <w:sz w:val="23"/>
          <w:szCs w:val="23"/>
        </w:rPr>
        <w:t xml:space="preserve"> </w:t>
      </w:r>
      <w:r w:rsidR="00135C14">
        <w:rPr>
          <w:rFonts w:ascii="Segoe UI" w:hAnsi="Segoe UI" w:cs="Segoe UI"/>
          <w:color w:val="212121"/>
          <w:sz w:val="23"/>
          <w:szCs w:val="23"/>
        </w:rPr>
        <w:t xml:space="preserve">Reviewer </w:t>
      </w:r>
      <w:r w:rsidR="00AC2254">
        <w:rPr>
          <w:rFonts w:ascii="Segoe UI" w:hAnsi="Segoe UI" w:cs="Segoe UI"/>
          <w:color w:val="212121"/>
          <w:sz w:val="23"/>
          <w:szCs w:val="23"/>
        </w:rPr>
        <w:t xml:space="preserve">2 </w:t>
      </w:r>
      <w:r w:rsidR="00135C14">
        <w:rPr>
          <w:rFonts w:ascii="Segoe UI" w:hAnsi="Segoe UI" w:cs="Segoe UI"/>
          <w:color w:val="212121"/>
          <w:sz w:val="23"/>
          <w:szCs w:val="23"/>
        </w:rPr>
        <w:t xml:space="preserve">is correct </w:t>
      </w:r>
      <w:r w:rsidR="003E3928">
        <w:rPr>
          <w:rFonts w:ascii="Segoe UI" w:hAnsi="Segoe UI" w:cs="Segoe UI"/>
          <w:color w:val="212121"/>
          <w:sz w:val="23"/>
          <w:szCs w:val="23"/>
        </w:rPr>
        <w:t xml:space="preserve">in </w:t>
      </w:r>
      <w:r w:rsidR="00135C14">
        <w:rPr>
          <w:rFonts w:ascii="Segoe UI" w:hAnsi="Segoe UI" w:cs="Segoe UI"/>
          <w:color w:val="212121"/>
          <w:sz w:val="23"/>
          <w:szCs w:val="23"/>
        </w:rPr>
        <w:t>that we adopted a 2(</w:t>
      </w:r>
      <w:r w:rsidR="00135C14" w:rsidRPr="00135C14">
        <w:rPr>
          <w:rFonts w:ascii="Segoe UI" w:hAnsi="Segoe UI" w:cs="Segoe UI"/>
          <w:i/>
          <w:iCs/>
          <w:color w:val="212121"/>
          <w:sz w:val="23"/>
          <w:szCs w:val="23"/>
        </w:rPr>
        <w:t>Informational Content</w:t>
      </w:r>
      <w:r w:rsidR="00135C14">
        <w:rPr>
          <w:rFonts w:ascii="Segoe UI" w:hAnsi="Segoe UI" w:cs="Segoe UI"/>
          <w:color w:val="212121"/>
          <w:sz w:val="23"/>
          <w:szCs w:val="23"/>
        </w:rPr>
        <w:t>; positive vs. negative) x 2 (</w:t>
      </w:r>
      <w:r w:rsidR="00135C14" w:rsidRPr="00135C14">
        <w:rPr>
          <w:rFonts w:ascii="Segoe UI" w:hAnsi="Segoe UI" w:cs="Segoe UI"/>
          <w:i/>
          <w:iCs/>
          <w:color w:val="212121"/>
          <w:sz w:val="23"/>
          <w:szCs w:val="23"/>
        </w:rPr>
        <w:t>Content Type</w:t>
      </w:r>
      <w:r w:rsidR="00135C14">
        <w:rPr>
          <w:rFonts w:ascii="Segoe UI" w:hAnsi="Segoe UI" w:cs="Segoe UI"/>
          <w:color w:val="212121"/>
          <w:sz w:val="23"/>
          <w:szCs w:val="23"/>
        </w:rPr>
        <w:t>: genuine vs. Deepfaked) design in our exploratory studies</w:t>
      </w:r>
      <w:r w:rsidR="00AC2254">
        <w:rPr>
          <w:rFonts w:ascii="Segoe UI" w:hAnsi="Segoe UI" w:cs="Segoe UI"/>
          <w:color w:val="212121"/>
          <w:sz w:val="23"/>
          <w:szCs w:val="23"/>
        </w:rPr>
        <w:t>. However</w:t>
      </w:r>
      <w:r w:rsidR="00135C14">
        <w:rPr>
          <w:rFonts w:ascii="Segoe UI" w:hAnsi="Segoe UI" w:cs="Segoe UI"/>
          <w:color w:val="212121"/>
          <w:sz w:val="23"/>
          <w:szCs w:val="23"/>
        </w:rPr>
        <w:t xml:space="preserve">, </w:t>
      </w:r>
      <w:r w:rsidR="00AC2254">
        <w:rPr>
          <w:rFonts w:ascii="Segoe UI" w:hAnsi="Segoe UI" w:cs="Segoe UI"/>
          <w:color w:val="212121"/>
          <w:sz w:val="23"/>
          <w:szCs w:val="23"/>
        </w:rPr>
        <w:t xml:space="preserve">in our pre-registration document we stated that we would only focus on the main effects of Information Content and Content Type and not the interaction between the two. We have clarified this on p.22. We have also conducted a non-pre-registered re-analysis of our exploratory findings based on the Reviewers comment. Briefly, the same general pattern </w:t>
      </w:r>
      <w:r w:rsidR="00AC2254">
        <w:rPr>
          <w:rFonts w:ascii="Segoe UI" w:hAnsi="Segoe UI" w:cs="Segoe UI"/>
          <w:color w:val="212121"/>
          <w:sz w:val="23"/>
          <w:szCs w:val="23"/>
        </w:rPr>
        <w:lastRenderedPageBreak/>
        <w:t xml:space="preserve">of findings emerged (main effect for Informational Content, no main effect for Content Type, nor interaction in Experiments 1-3. An interaction did emerge in Experiment 4 for </w:t>
      </w:r>
      <w:r w:rsidR="00AC2254" w:rsidRPr="00AC2254">
        <w:rPr>
          <w:rFonts w:ascii="Segoe UI" w:hAnsi="Segoe UI" w:cs="Segoe UI"/>
          <w:color w:val="212121"/>
          <w:sz w:val="23"/>
          <w:szCs w:val="23"/>
        </w:rPr>
        <w:t xml:space="preserve">explicit attitudes, with follow-up tests indicating that negative attitudes were stronger in the Deepfake than authentic condition. A main effect also emerged for </w:t>
      </w:r>
      <w:r w:rsidR="00AC2254">
        <w:rPr>
          <w:rFonts w:ascii="Segoe UI" w:hAnsi="Segoe UI" w:cs="Segoe UI"/>
          <w:color w:val="212121"/>
          <w:sz w:val="23"/>
          <w:szCs w:val="23"/>
        </w:rPr>
        <w:t xml:space="preserve">Content </w:t>
      </w:r>
      <w:r w:rsidR="00AC2254" w:rsidRPr="00AC2254">
        <w:rPr>
          <w:rFonts w:ascii="Segoe UI" w:hAnsi="Segoe UI" w:cs="Segoe UI"/>
          <w:color w:val="212121"/>
          <w:sz w:val="23"/>
          <w:szCs w:val="23"/>
        </w:rPr>
        <w:t>Type in Experiment 4 for IAT scores, such that automatic evaluations were larger in the Deepfake than authentic content condition</w:t>
      </w:r>
      <w:r w:rsidR="000D3D2C">
        <w:rPr>
          <w:rFonts w:ascii="Segoe UI" w:hAnsi="Segoe UI" w:cs="Segoe UI"/>
          <w:color w:val="212121"/>
          <w:sz w:val="23"/>
          <w:szCs w:val="23"/>
        </w:rPr>
        <w:t xml:space="preserve"> (see footnote 10 on p.25)</w:t>
      </w:r>
      <w:r w:rsidR="00AC2254">
        <w:rPr>
          <w:rFonts w:ascii="Segoe UI" w:hAnsi="Segoe UI" w:cs="Segoe UI"/>
          <w:color w:val="212121"/>
          <w:sz w:val="23"/>
          <w:szCs w:val="23"/>
        </w:rPr>
        <w:t xml:space="preserve">.  </w:t>
      </w:r>
    </w:p>
    <w:p w14:paraId="42799EC1" w14:textId="0622AB11" w:rsidR="00E65AFE" w:rsidRDefault="00E65AFE" w:rsidP="00DA2D5E">
      <w:pPr>
        <w:pStyle w:val="NormalWeb"/>
        <w:shd w:val="clear" w:color="auto" w:fill="FFFFFF"/>
        <w:rPr>
          <w:rFonts w:ascii="Segoe UI" w:hAnsi="Segoe UI" w:cs="Segoe UI"/>
          <w:color w:val="212121"/>
          <w:sz w:val="23"/>
          <w:szCs w:val="23"/>
        </w:rPr>
      </w:pPr>
      <w:r w:rsidRPr="008530FE">
        <w:rPr>
          <w:rFonts w:ascii="Segoe UI" w:hAnsi="Segoe UI" w:cs="Segoe UI"/>
          <w:b/>
          <w:bCs/>
          <w:color w:val="212121"/>
          <w:sz w:val="23"/>
          <w:szCs w:val="23"/>
        </w:rPr>
        <w:t>Reviewer 2</w:t>
      </w:r>
      <w:r w:rsidRPr="008530FE">
        <w:rPr>
          <w:rFonts w:ascii="Segoe UI" w:hAnsi="Segoe UI" w:cs="Segoe UI"/>
          <w:color w:val="212121"/>
          <w:sz w:val="23"/>
          <w:szCs w:val="23"/>
        </w:rPr>
        <w:t xml:space="preserve">: </w:t>
      </w:r>
      <w:r w:rsidR="00DA2D5E" w:rsidRPr="008530FE">
        <w:rPr>
          <w:rFonts w:ascii="Segoe UI" w:hAnsi="Segoe UI" w:cs="Segoe UI"/>
          <w:color w:val="212121"/>
          <w:sz w:val="23"/>
          <w:szCs w:val="23"/>
        </w:rPr>
        <w:t>Overall, I think the clarity and transparency of reporting data, analyses, and results could be improved significantly. The format for the methods section adopted here is unconventional and lacks clarity. For example, in Experiment 6, deepfake detection and awareness is measured, not manipulated.</w:t>
      </w:r>
      <w:r w:rsidR="00DA2D5E">
        <w:rPr>
          <w:rFonts w:ascii="Segoe UI" w:hAnsi="Segoe UI" w:cs="Segoe UI"/>
          <w:color w:val="212121"/>
          <w:sz w:val="23"/>
          <w:szCs w:val="23"/>
        </w:rPr>
        <w:t xml:space="preserve"> So, I was expecting some form of interaction result that shows participants' awareness x content type (genuine vs. deepfake) interaction on the DVs, and </w:t>
      </w:r>
      <w:r w:rsidR="00DA2D5E" w:rsidRPr="00060786">
        <w:rPr>
          <w:rFonts w:ascii="Segoe UI" w:hAnsi="Segoe UI" w:cs="Segoe UI"/>
          <w:color w:val="212121"/>
          <w:sz w:val="23"/>
          <w:szCs w:val="23"/>
        </w:rPr>
        <w:t>also results for positive and negative content. Furthermore, I wondered whether there were any systematic differences between the genuine vs. deepfake conditions in the percentage of participants who were aware of deepfakes. Similarly, I wanted to see the percentage of participants within each condition who accurately (vs. inaccurately) detected deepfakes (vs. genuine content). A chi-square that presents the percentage of participants who accurately (vs. inaccurately) detected deepfakes (vs. genuine) in each condition would be helpful.</w:t>
      </w:r>
    </w:p>
    <w:p w14:paraId="5CA5388A" w14:textId="39A1FD1F" w:rsidR="003E3928" w:rsidRDefault="00E65AFE" w:rsidP="003E3928">
      <w:pPr>
        <w:pStyle w:val="NormalWeb"/>
        <w:shd w:val="clear" w:color="auto" w:fill="FFFFFF"/>
        <w:rPr>
          <w:rFonts w:ascii="Segoe UI" w:hAnsi="Segoe UI" w:cs="Segoe UI"/>
          <w:color w:val="212121"/>
          <w:sz w:val="23"/>
          <w:szCs w:val="23"/>
        </w:rPr>
      </w:pPr>
      <w:r w:rsidRPr="00E65AFE">
        <w:rPr>
          <w:rFonts w:ascii="Segoe UI" w:hAnsi="Segoe UI" w:cs="Segoe UI"/>
          <w:b/>
          <w:bCs/>
          <w:color w:val="212121"/>
          <w:sz w:val="23"/>
          <w:szCs w:val="23"/>
        </w:rPr>
        <w:t>Authors</w:t>
      </w:r>
      <w:r>
        <w:rPr>
          <w:rFonts w:ascii="Segoe UI" w:hAnsi="Segoe UI" w:cs="Segoe UI"/>
          <w:color w:val="212121"/>
          <w:sz w:val="23"/>
          <w:szCs w:val="23"/>
        </w:rPr>
        <w:t>:</w:t>
      </w:r>
      <w:r w:rsidR="003E3928">
        <w:rPr>
          <w:rFonts w:ascii="Segoe UI" w:hAnsi="Segoe UI" w:cs="Segoe UI"/>
          <w:color w:val="212121"/>
          <w:sz w:val="23"/>
          <w:szCs w:val="23"/>
        </w:rPr>
        <w:t xml:space="preserve"> We thank the Reviewer for pointing this point out to us. We have extensively </w:t>
      </w:r>
      <w:r w:rsidR="00785061">
        <w:rPr>
          <w:rFonts w:ascii="Segoe UI" w:hAnsi="Segoe UI" w:cs="Segoe UI"/>
          <w:color w:val="212121"/>
          <w:sz w:val="23"/>
          <w:szCs w:val="23"/>
        </w:rPr>
        <w:t xml:space="preserve">revised </w:t>
      </w:r>
      <w:r w:rsidR="003E3928">
        <w:rPr>
          <w:rFonts w:ascii="Segoe UI" w:hAnsi="Segoe UI" w:cs="Segoe UI"/>
          <w:color w:val="212121"/>
          <w:sz w:val="23"/>
          <w:szCs w:val="23"/>
        </w:rPr>
        <w:t xml:space="preserve">the paper to better communicate our methods, analyses, and conclusions (see </w:t>
      </w:r>
      <w:r w:rsidR="00785061">
        <w:rPr>
          <w:rFonts w:ascii="Segoe UI" w:hAnsi="Segoe UI" w:cs="Segoe UI"/>
          <w:color w:val="212121"/>
          <w:sz w:val="23"/>
          <w:szCs w:val="23"/>
        </w:rPr>
        <w:t xml:space="preserve">updated </w:t>
      </w:r>
      <w:r w:rsidR="003E3928">
        <w:rPr>
          <w:rFonts w:ascii="Segoe UI" w:hAnsi="Segoe UI" w:cs="Segoe UI"/>
          <w:color w:val="212121"/>
          <w:sz w:val="23"/>
          <w:szCs w:val="23"/>
        </w:rPr>
        <w:t>manuscript). We have also modified our OSF project page to make it easier for readers to navigate and interact with our various materials (</w:t>
      </w:r>
      <w:hyperlink r:id="rId25" w:history="1">
        <w:r w:rsidR="003E3928" w:rsidRPr="00D252CD">
          <w:rPr>
            <w:rStyle w:val="Hyperlink"/>
            <w:rFonts w:ascii="Segoe UI" w:hAnsi="Segoe UI" w:cs="Segoe UI"/>
            <w:sz w:val="23"/>
            <w:szCs w:val="23"/>
          </w:rPr>
          <w:t>https://osf.io/f6ajb/</w:t>
        </w:r>
      </w:hyperlink>
      <w:r w:rsidR="003E3928">
        <w:rPr>
          <w:rFonts w:ascii="Segoe UI" w:hAnsi="Segoe UI" w:cs="Segoe UI"/>
          <w:color w:val="212121"/>
          <w:sz w:val="23"/>
          <w:szCs w:val="23"/>
        </w:rPr>
        <w:t xml:space="preserve">). </w:t>
      </w:r>
    </w:p>
    <w:p w14:paraId="72EE071C" w14:textId="3A75DA97" w:rsidR="000E6BCB" w:rsidRDefault="008530F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We have also added a new section outlining our analytic agenda and rationale in the confirmatory study (what was previously known as Experiment 6</w:t>
      </w:r>
      <w:r w:rsidR="00785061">
        <w:rPr>
          <w:rFonts w:ascii="Segoe UI" w:hAnsi="Segoe UI" w:cs="Segoe UI"/>
          <w:color w:val="212121"/>
          <w:sz w:val="23"/>
          <w:szCs w:val="23"/>
        </w:rPr>
        <w:t>; see p.30-33)</w:t>
      </w:r>
      <w:r>
        <w:rPr>
          <w:rFonts w:ascii="Segoe UI" w:hAnsi="Segoe UI" w:cs="Segoe UI"/>
          <w:color w:val="212121"/>
          <w:sz w:val="23"/>
          <w:szCs w:val="23"/>
        </w:rPr>
        <w:t xml:space="preserve">. </w:t>
      </w:r>
      <w:r w:rsidR="00197F2A">
        <w:rPr>
          <w:rFonts w:ascii="Segoe UI" w:hAnsi="Segoe UI" w:cs="Segoe UI"/>
          <w:color w:val="212121"/>
          <w:sz w:val="23"/>
          <w:szCs w:val="23"/>
        </w:rPr>
        <w:t xml:space="preserve">Finally, we </w:t>
      </w:r>
      <w:r>
        <w:rPr>
          <w:rFonts w:ascii="Segoe UI" w:hAnsi="Segoe UI" w:cs="Segoe UI"/>
          <w:color w:val="212121"/>
          <w:sz w:val="23"/>
          <w:szCs w:val="23"/>
        </w:rPr>
        <w:t xml:space="preserve">have added a </w:t>
      </w:r>
      <w:r w:rsidR="001B15D1">
        <w:rPr>
          <w:rFonts w:ascii="Segoe UI" w:hAnsi="Segoe UI" w:cs="Segoe UI"/>
          <w:color w:val="212121"/>
          <w:sz w:val="23"/>
          <w:szCs w:val="23"/>
        </w:rPr>
        <w:t xml:space="preserve">2x2 confusion matrix </w:t>
      </w:r>
      <w:r>
        <w:rPr>
          <w:rFonts w:ascii="Segoe UI" w:hAnsi="Segoe UI" w:cs="Segoe UI"/>
          <w:color w:val="212121"/>
          <w:sz w:val="23"/>
          <w:szCs w:val="23"/>
        </w:rPr>
        <w:t xml:space="preserve">depicting the </w:t>
      </w:r>
      <w:r w:rsidR="001B15D1">
        <w:rPr>
          <w:rFonts w:ascii="Segoe UI" w:hAnsi="Segoe UI" w:cs="Segoe UI"/>
          <w:color w:val="212121"/>
          <w:sz w:val="23"/>
          <w:szCs w:val="23"/>
        </w:rPr>
        <w:t xml:space="preserve">number </w:t>
      </w:r>
      <w:r>
        <w:rPr>
          <w:rFonts w:ascii="Segoe UI" w:hAnsi="Segoe UI" w:cs="Segoe UI"/>
          <w:color w:val="212121"/>
          <w:sz w:val="23"/>
          <w:szCs w:val="23"/>
        </w:rPr>
        <w:t xml:space="preserve">of participants who </w:t>
      </w:r>
      <w:r w:rsidR="001B15D1">
        <w:rPr>
          <w:rFonts w:ascii="Segoe UI" w:hAnsi="Segoe UI" w:cs="Segoe UI"/>
          <w:color w:val="212121"/>
          <w:sz w:val="23"/>
          <w:szCs w:val="23"/>
        </w:rPr>
        <w:t>reported encountering genuine vs. Deepfaked content in the genuine vs. Deepfaked conditions</w:t>
      </w:r>
      <w:r>
        <w:rPr>
          <w:rFonts w:ascii="Segoe UI" w:hAnsi="Segoe UI" w:cs="Segoe UI"/>
          <w:color w:val="212121"/>
          <w:sz w:val="23"/>
          <w:szCs w:val="23"/>
        </w:rPr>
        <w:t xml:space="preserve"> (see Table </w:t>
      </w:r>
      <w:r w:rsidR="00197F2A">
        <w:rPr>
          <w:rFonts w:ascii="Segoe UI" w:hAnsi="Segoe UI" w:cs="Segoe UI"/>
          <w:color w:val="212121"/>
          <w:sz w:val="23"/>
          <w:szCs w:val="23"/>
        </w:rPr>
        <w:t>2</w:t>
      </w:r>
      <w:r>
        <w:rPr>
          <w:rFonts w:ascii="Segoe UI" w:hAnsi="Segoe UI" w:cs="Segoe UI"/>
          <w:color w:val="212121"/>
          <w:sz w:val="23"/>
          <w:szCs w:val="23"/>
        </w:rPr>
        <w:t xml:space="preserve"> on </w:t>
      </w:r>
      <w:r w:rsidRPr="00785061">
        <w:rPr>
          <w:rFonts w:ascii="Segoe UI" w:hAnsi="Segoe UI" w:cs="Segoe UI"/>
          <w:color w:val="212121"/>
          <w:sz w:val="23"/>
          <w:szCs w:val="23"/>
        </w:rPr>
        <w:t>p.</w:t>
      </w:r>
      <w:r w:rsidR="00785061" w:rsidRPr="00785061">
        <w:rPr>
          <w:rFonts w:ascii="Segoe UI" w:hAnsi="Segoe UI" w:cs="Segoe UI"/>
          <w:color w:val="212121"/>
          <w:sz w:val="23"/>
          <w:szCs w:val="23"/>
        </w:rPr>
        <w:t>3</w:t>
      </w:r>
      <w:r w:rsidR="00785061">
        <w:rPr>
          <w:rFonts w:ascii="Segoe UI" w:hAnsi="Segoe UI" w:cs="Segoe UI"/>
          <w:color w:val="212121"/>
          <w:sz w:val="23"/>
          <w:szCs w:val="23"/>
        </w:rPr>
        <w:t>5</w:t>
      </w:r>
      <w:r>
        <w:rPr>
          <w:rFonts w:ascii="Segoe UI" w:hAnsi="Segoe UI" w:cs="Segoe UI"/>
          <w:color w:val="212121"/>
          <w:sz w:val="23"/>
          <w:szCs w:val="23"/>
        </w:rPr>
        <w:t xml:space="preserve">). </w:t>
      </w:r>
    </w:p>
    <w:p w14:paraId="5CF20535" w14:textId="6B379056" w:rsidR="00E65AFE" w:rsidRDefault="00A769B4" w:rsidP="00DA2D5E">
      <w:pPr>
        <w:pStyle w:val="NormalWeb"/>
        <w:shd w:val="clear" w:color="auto" w:fill="FFFFFF"/>
        <w:rPr>
          <w:rFonts w:ascii="Segoe UI" w:hAnsi="Segoe UI" w:cs="Segoe UI"/>
          <w:color w:val="212121"/>
          <w:sz w:val="23"/>
          <w:szCs w:val="23"/>
        </w:rPr>
      </w:pPr>
      <w:r w:rsidRPr="00A769B4">
        <w:rPr>
          <w:rFonts w:ascii="Segoe UI" w:hAnsi="Segoe UI" w:cs="Segoe UI"/>
          <w:b/>
          <w:bCs/>
          <w:color w:val="212121"/>
          <w:sz w:val="23"/>
          <w:szCs w:val="23"/>
        </w:rPr>
        <w:t>Reviewer 2</w:t>
      </w:r>
      <w:r>
        <w:rPr>
          <w:rFonts w:ascii="Segoe UI" w:hAnsi="Segoe UI" w:cs="Segoe UI"/>
          <w:color w:val="212121"/>
          <w:sz w:val="23"/>
          <w:szCs w:val="23"/>
        </w:rPr>
        <w:t xml:space="preserve">: </w:t>
      </w:r>
      <w:r w:rsidR="00DA2D5E">
        <w:rPr>
          <w:rFonts w:ascii="Segoe UI" w:hAnsi="Segoe UI" w:cs="Segoe UI"/>
          <w:color w:val="212121"/>
          <w:sz w:val="23"/>
          <w:szCs w:val="23"/>
        </w:rPr>
        <w:t>I wish the author team the best as they continue to develop this paper further. Thank you for the opportunity to read your paper.</w:t>
      </w:r>
      <w:r w:rsidR="00DA2D5E">
        <w:rPr>
          <w:rFonts w:ascii="Segoe UI" w:hAnsi="Segoe UI" w:cs="Segoe UI"/>
          <w:color w:val="212121"/>
          <w:sz w:val="23"/>
          <w:szCs w:val="23"/>
        </w:rPr>
        <w:br/>
      </w:r>
      <w:r w:rsidR="00DA2D5E">
        <w:rPr>
          <w:rFonts w:ascii="Segoe UI" w:hAnsi="Segoe UI" w:cs="Segoe UI"/>
          <w:color w:val="212121"/>
          <w:sz w:val="23"/>
          <w:szCs w:val="23"/>
        </w:rPr>
        <w:br/>
      </w:r>
      <w:r w:rsidRPr="00A769B4">
        <w:rPr>
          <w:rFonts w:ascii="Segoe UI" w:hAnsi="Segoe UI" w:cs="Segoe UI"/>
          <w:b/>
          <w:bCs/>
          <w:color w:val="212121"/>
          <w:sz w:val="23"/>
          <w:szCs w:val="23"/>
        </w:rPr>
        <w:t>Authors</w:t>
      </w:r>
      <w:r>
        <w:rPr>
          <w:rFonts w:ascii="Segoe UI" w:hAnsi="Segoe UI" w:cs="Segoe UI"/>
          <w:color w:val="212121"/>
          <w:sz w:val="23"/>
          <w:szCs w:val="23"/>
        </w:rPr>
        <w:t>: Many thanks for your kind words and constructive feedback. It really helped us when revising our manuscript and has hopefully led to a far stronger contribution.</w:t>
      </w:r>
      <w:r w:rsidR="00DA2D5E">
        <w:rPr>
          <w:rFonts w:ascii="Segoe UI" w:hAnsi="Segoe UI" w:cs="Segoe UI"/>
          <w:color w:val="212121"/>
          <w:sz w:val="23"/>
          <w:szCs w:val="23"/>
        </w:rPr>
        <w:br/>
      </w:r>
    </w:p>
    <w:p w14:paraId="6CAD5CE9" w14:textId="77777777" w:rsidR="00E65AFE" w:rsidRDefault="00E65AFE" w:rsidP="00DA2D5E">
      <w:pPr>
        <w:pStyle w:val="NormalWeb"/>
        <w:shd w:val="clear" w:color="auto" w:fill="FFFFFF"/>
        <w:rPr>
          <w:rFonts w:ascii="Segoe UI" w:hAnsi="Segoe UI" w:cs="Segoe UI"/>
          <w:color w:val="212121"/>
          <w:sz w:val="23"/>
          <w:szCs w:val="23"/>
        </w:rPr>
      </w:pPr>
    </w:p>
    <w:p w14:paraId="0C5AC02B" w14:textId="77777777" w:rsidR="00E65AFE" w:rsidRDefault="00E65AFE" w:rsidP="00DA2D5E">
      <w:pPr>
        <w:pStyle w:val="NormalWeb"/>
        <w:shd w:val="clear" w:color="auto" w:fill="FFFFFF"/>
        <w:rPr>
          <w:rFonts w:ascii="Segoe UI" w:hAnsi="Segoe UI" w:cs="Segoe UI"/>
          <w:color w:val="212121"/>
          <w:sz w:val="23"/>
          <w:szCs w:val="23"/>
        </w:rPr>
      </w:pPr>
    </w:p>
    <w:p w14:paraId="1B652559" w14:textId="08090F17" w:rsidR="00262144" w:rsidRDefault="00DA2D5E" w:rsidP="00DA2D5E">
      <w:pPr>
        <w:pStyle w:val="NormalWeb"/>
        <w:shd w:val="clear" w:color="auto" w:fill="FFFFFF"/>
        <w:rPr>
          <w:rFonts w:ascii="Segoe UI" w:hAnsi="Segoe UI" w:cs="Segoe UI"/>
          <w:color w:val="212121"/>
          <w:sz w:val="23"/>
          <w:szCs w:val="23"/>
        </w:rPr>
      </w:pPr>
      <w:r w:rsidRPr="00296D2B">
        <w:rPr>
          <w:rFonts w:ascii="Segoe UI" w:hAnsi="Segoe UI" w:cs="Segoe UI"/>
          <w:b/>
          <w:bCs/>
          <w:color w:val="212121"/>
          <w:sz w:val="23"/>
          <w:szCs w:val="23"/>
        </w:rPr>
        <w:lastRenderedPageBreak/>
        <w:t>Reviewer 3</w:t>
      </w:r>
      <w:r>
        <w:rPr>
          <w:rFonts w:ascii="Segoe UI" w:hAnsi="Segoe UI" w:cs="Segoe UI"/>
          <w:color w:val="212121"/>
          <w:sz w:val="23"/>
          <w:szCs w:val="23"/>
        </w:rPr>
        <w:t xml:space="preserve">: The article "Deepfaked Online Content is Highly Effective in Manipulating Attitudes &amp; Intentions" with a topic of growing societal relevance on how </w:t>
      </w:r>
      <w:r w:rsidR="00E36D05">
        <w:rPr>
          <w:rFonts w:ascii="Segoe UI" w:hAnsi="Segoe UI" w:cs="Segoe UI"/>
          <w:color w:val="212121"/>
          <w:sz w:val="23"/>
          <w:szCs w:val="23"/>
        </w:rPr>
        <w:t>Deepfaked</w:t>
      </w:r>
      <w:r>
        <w:rPr>
          <w:rFonts w:ascii="Segoe UI" w:hAnsi="Segoe UI" w:cs="Segoe UI"/>
          <w:color w:val="212121"/>
          <w:sz w:val="23"/>
          <w:szCs w:val="23"/>
        </w:rPr>
        <w:t xml:space="preserve"> media influence people's attitudes and behavioral intentions. The experiments are well-designed, clearly built on each other, and provide relevant new insights. I was particularly impressed by the authors' efforts to produce their own deepfakes using one of the authors as the protagonist, which is a very clever way to sidestep ethical concerns of creating deepfakes of others. The writing is very accurate and to the point. Thanks to avoiding unnecessary repetitions in the main manuscript but providing very detailed descriptions of the experiments in the SOM, the paper is of ideal length. So overall, there is much to like about the paper.</w:t>
      </w:r>
    </w:p>
    <w:p w14:paraId="673CB477" w14:textId="5F5DD981" w:rsidR="00262144" w:rsidRDefault="00262144" w:rsidP="00DA2D5E">
      <w:pPr>
        <w:pStyle w:val="NormalWeb"/>
        <w:shd w:val="clear" w:color="auto" w:fill="FFFFFF"/>
        <w:rPr>
          <w:rFonts w:ascii="Segoe UI" w:hAnsi="Segoe UI" w:cs="Segoe UI"/>
          <w:color w:val="212121"/>
          <w:sz w:val="23"/>
          <w:szCs w:val="23"/>
        </w:rPr>
      </w:pPr>
      <w:r w:rsidRPr="00262144">
        <w:rPr>
          <w:rFonts w:ascii="Segoe UI" w:hAnsi="Segoe UI" w:cs="Segoe UI"/>
          <w:b/>
          <w:bCs/>
          <w:color w:val="212121"/>
          <w:sz w:val="23"/>
          <w:szCs w:val="23"/>
        </w:rPr>
        <w:t>Authors</w:t>
      </w:r>
      <w:r>
        <w:rPr>
          <w:rFonts w:ascii="Segoe UI" w:hAnsi="Segoe UI" w:cs="Segoe UI"/>
          <w:color w:val="212121"/>
          <w:sz w:val="23"/>
          <w:szCs w:val="23"/>
        </w:rPr>
        <w:t>:</w:t>
      </w:r>
      <w:r w:rsidR="00E36D05">
        <w:rPr>
          <w:rFonts w:ascii="Segoe UI" w:hAnsi="Segoe UI" w:cs="Segoe UI"/>
          <w:color w:val="212121"/>
          <w:sz w:val="23"/>
          <w:szCs w:val="23"/>
        </w:rPr>
        <w:t xml:space="preserve"> We thank Reviewer </w:t>
      </w:r>
      <w:r w:rsidR="004A4B6D">
        <w:rPr>
          <w:rFonts w:ascii="Segoe UI" w:hAnsi="Segoe UI" w:cs="Segoe UI"/>
          <w:color w:val="212121"/>
          <w:sz w:val="23"/>
          <w:szCs w:val="23"/>
        </w:rPr>
        <w:t xml:space="preserve">3 </w:t>
      </w:r>
      <w:r w:rsidR="00E36D05">
        <w:rPr>
          <w:rFonts w:ascii="Segoe UI" w:hAnsi="Segoe UI" w:cs="Segoe UI"/>
          <w:color w:val="212121"/>
          <w:sz w:val="23"/>
          <w:szCs w:val="23"/>
        </w:rPr>
        <w:t>for their kind words</w:t>
      </w:r>
      <w:r w:rsidR="004A4B6D">
        <w:rPr>
          <w:rFonts w:ascii="Segoe UI" w:hAnsi="Segoe UI" w:cs="Segoe UI"/>
          <w:color w:val="212121"/>
          <w:sz w:val="23"/>
          <w:szCs w:val="23"/>
        </w:rPr>
        <w:t xml:space="preserve">, </w:t>
      </w:r>
      <w:r w:rsidR="00E36D05">
        <w:rPr>
          <w:rFonts w:ascii="Segoe UI" w:hAnsi="Segoe UI" w:cs="Segoe UI"/>
          <w:color w:val="212121"/>
          <w:sz w:val="23"/>
          <w:szCs w:val="23"/>
        </w:rPr>
        <w:t>constructive comments</w:t>
      </w:r>
      <w:r w:rsidR="004A4B6D">
        <w:rPr>
          <w:rFonts w:ascii="Segoe UI" w:hAnsi="Segoe UI" w:cs="Segoe UI"/>
          <w:color w:val="212121"/>
          <w:sz w:val="23"/>
          <w:szCs w:val="23"/>
        </w:rPr>
        <w:t xml:space="preserve">, and for the Deepfaking papers they highlighted below. Their input helped us to produce what we believe is a stronger contribution. </w:t>
      </w:r>
    </w:p>
    <w:p w14:paraId="3742A958" w14:textId="77777777" w:rsidR="00262144" w:rsidRDefault="00262144" w:rsidP="00DA2D5E">
      <w:pPr>
        <w:pStyle w:val="NormalWeb"/>
        <w:shd w:val="clear" w:color="auto" w:fill="FFFFFF"/>
        <w:rPr>
          <w:rFonts w:ascii="Segoe UI" w:hAnsi="Segoe UI" w:cs="Segoe UI"/>
          <w:color w:val="212121"/>
          <w:sz w:val="23"/>
          <w:szCs w:val="23"/>
        </w:rPr>
      </w:pPr>
      <w:r w:rsidRPr="00262144">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Pr>
          <w:rFonts w:ascii="Segoe UI" w:hAnsi="Segoe UI" w:cs="Segoe UI"/>
          <w:color w:val="212121"/>
          <w:sz w:val="23"/>
          <w:szCs w:val="23"/>
        </w:rPr>
        <w:t>At the same time, there are several concerns with the current version of the manuscript</w:t>
      </w:r>
      <w:r>
        <w:rPr>
          <w:rFonts w:ascii="Segoe UI" w:hAnsi="Segoe UI" w:cs="Segoe UI"/>
          <w:color w:val="212121"/>
          <w:sz w:val="23"/>
          <w:szCs w:val="23"/>
        </w:rPr>
        <w:t>:</w:t>
      </w:r>
    </w:p>
    <w:p w14:paraId="008A1B09" w14:textId="77777777" w:rsidR="00262144"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1. </w:t>
      </w:r>
      <w:r w:rsidRPr="00262144">
        <w:rPr>
          <w:rFonts w:ascii="Segoe UI" w:hAnsi="Segoe UI" w:cs="Segoe UI"/>
          <w:i/>
          <w:iCs/>
          <w:color w:val="212121"/>
          <w:sz w:val="23"/>
          <w:szCs w:val="23"/>
        </w:rPr>
        <w:t>Lack of relevant literature in intro and discussion</w:t>
      </w:r>
      <w:r w:rsidR="00262144">
        <w:rPr>
          <w:rFonts w:ascii="Segoe UI" w:hAnsi="Segoe UI" w:cs="Segoe UI"/>
          <w:color w:val="212121"/>
          <w:sz w:val="23"/>
          <w:szCs w:val="23"/>
        </w:rPr>
        <w:t xml:space="preserve">. </w:t>
      </w:r>
      <w:r>
        <w:rPr>
          <w:rFonts w:ascii="Segoe UI" w:hAnsi="Segoe UI" w:cs="Segoe UI"/>
          <w:color w:val="212121"/>
          <w:sz w:val="23"/>
          <w:szCs w:val="23"/>
        </w:rPr>
        <w:t>After highlighting the societal relevance of deepfakes by referring to public media coverage, on page 5, the authors state, "What is needed then, alongside legislation and technological fixes, is a greater focus on the human dimension." I agree with that statement. At the same time, I was surprised to see the authors neglect several papers that have precisely done that.</w:t>
      </w:r>
    </w:p>
    <w:p w14:paraId="1CA816AC" w14:textId="77777777" w:rsidR="00262144"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Empirical work by Dobber et al. (2021) has studied the effect of micro-targeted fake news on political attitudes, and Vaccari &amp; Chatwick (2020) test the deceptive potential of deepfakes. Also, when it comes to deepfake detection, </w:t>
      </w:r>
      <w:r w:rsidRPr="00F91C3A">
        <w:rPr>
          <w:rFonts w:ascii="Segoe UI" w:hAnsi="Segoe UI" w:cs="Segoe UI"/>
          <w:color w:val="212121"/>
          <w:sz w:val="23"/>
          <w:szCs w:val="23"/>
        </w:rPr>
        <w:t>research by Groh and colleagues has examined people's abilities to detect deepfake media for static images (Groh et al., 2021a), videos (Groh et al., 2021b); Other studies have tested different interventions to increase detection accuracy and uncovered cognitive biases in deepfake detection (Köbis et al., 2021a). Moreover, a special issue in Cyberpsychology, Behavior and Social Networking has been devoted to the social impact of deepfakes (see Hancock &amp; Baileson, 2021). And conceptual work has highlighted the dangers of deepfakes (Köbis et al., 2021b).</w:t>
      </w:r>
      <w:r w:rsidRPr="00F91C3A">
        <w:rPr>
          <w:rFonts w:ascii="Segoe UI" w:hAnsi="Segoe UI" w:cs="Segoe UI"/>
          <w:color w:val="212121"/>
          <w:sz w:val="23"/>
          <w:szCs w:val="23"/>
        </w:rPr>
        <w:br/>
        <w:t>Including these relevant papers in the paper helps to embed the current study in the emerging stream of research on the social effects of deepfakes. Also, the statements in the discussion section about the novelty of the study (e.g., "Although politicians, journalists, academics, and think-tanks have all warned of the dangers that Deepfakes pose, our paper is one of the first to offer systematic empirical support for those claims.") need to be adjusted accordingly.</w:t>
      </w:r>
    </w:p>
    <w:p w14:paraId="1A7B12E7" w14:textId="6DE86B31" w:rsidR="00262144" w:rsidRDefault="00262144" w:rsidP="00DA2D5E">
      <w:pPr>
        <w:pStyle w:val="NormalWeb"/>
        <w:shd w:val="clear" w:color="auto" w:fill="FFFFFF"/>
        <w:rPr>
          <w:rFonts w:ascii="Segoe UI" w:hAnsi="Segoe UI" w:cs="Segoe UI"/>
          <w:color w:val="212121"/>
          <w:sz w:val="23"/>
          <w:szCs w:val="23"/>
        </w:rPr>
      </w:pPr>
      <w:r w:rsidRPr="00262144">
        <w:rPr>
          <w:rFonts w:ascii="Segoe UI" w:hAnsi="Segoe UI" w:cs="Segoe UI"/>
          <w:b/>
          <w:bCs/>
          <w:color w:val="212121"/>
          <w:sz w:val="23"/>
          <w:szCs w:val="23"/>
        </w:rPr>
        <w:t>Authors</w:t>
      </w:r>
      <w:r>
        <w:rPr>
          <w:rFonts w:ascii="Segoe UI" w:hAnsi="Segoe UI" w:cs="Segoe UI"/>
          <w:color w:val="212121"/>
          <w:sz w:val="23"/>
          <w:szCs w:val="23"/>
        </w:rPr>
        <w:t>:</w:t>
      </w:r>
      <w:r w:rsidR="00E36D05">
        <w:rPr>
          <w:rFonts w:ascii="Segoe UI" w:hAnsi="Segoe UI" w:cs="Segoe UI"/>
          <w:color w:val="212121"/>
          <w:sz w:val="23"/>
          <w:szCs w:val="23"/>
        </w:rPr>
        <w:t xml:space="preserve"> We sincerely thank the Reviewer for pointing out this literature to us. In line with this suggestion we have significantly revised the introduction to better highlight the on-</w:t>
      </w:r>
      <w:r w:rsidR="00E36D05">
        <w:rPr>
          <w:rFonts w:ascii="Segoe UI" w:hAnsi="Segoe UI" w:cs="Segoe UI"/>
          <w:color w:val="212121"/>
          <w:sz w:val="23"/>
          <w:szCs w:val="23"/>
        </w:rPr>
        <w:lastRenderedPageBreak/>
        <w:t xml:space="preserve">going work taking place in psychology and computer science around Deepfaking (see changes on </w:t>
      </w:r>
      <w:r w:rsidR="00E36D05" w:rsidRPr="0042243A">
        <w:rPr>
          <w:rFonts w:ascii="Segoe UI" w:hAnsi="Segoe UI" w:cs="Segoe UI"/>
          <w:color w:val="212121"/>
          <w:sz w:val="23"/>
          <w:szCs w:val="23"/>
        </w:rPr>
        <w:t>p.</w:t>
      </w:r>
      <w:r w:rsidR="0042243A" w:rsidRPr="0042243A">
        <w:rPr>
          <w:rFonts w:ascii="Segoe UI" w:hAnsi="Segoe UI" w:cs="Segoe UI"/>
          <w:color w:val="212121"/>
          <w:sz w:val="23"/>
          <w:szCs w:val="23"/>
        </w:rPr>
        <w:t>6-11</w:t>
      </w:r>
      <w:r w:rsidR="00E36D05">
        <w:rPr>
          <w:rFonts w:ascii="Segoe UI" w:hAnsi="Segoe UI" w:cs="Segoe UI"/>
          <w:color w:val="212121"/>
          <w:sz w:val="23"/>
          <w:szCs w:val="23"/>
        </w:rPr>
        <w:t xml:space="preserve">). We have also adjusted the </w:t>
      </w:r>
      <w:r w:rsidR="00C41F3D">
        <w:rPr>
          <w:rFonts w:ascii="Segoe UI" w:hAnsi="Segoe UI" w:cs="Segoe UI"/>
          <w:color w:val="212121"/>
          <w:sz w:val="23"/>
          <w:szCs w:val="23"/>
        </w:rPr>
        <w:t xml:space="preserve">sentence in the General Discussion as </w:t>
      </w:r>
      <w:r w:rsidR="00055DC2">
        <w:rPr>
          <w:rFonts w:ascii="Segoe UI" w:hAnsi="Segoe UI" w:cs="Segoe UI"/>
          <w:color w:val="212121"/>
          <w:sz w:val="23"/>
          <w:szCs w:val="23"/>
        </w:rPr>
        <w:t>requested</w:t>
      </w:r>
      <w:r w:rsidR="00C41F3D">
        <w:rPr>
          <w:rFonts w:ascii="Segoe UI" w:hAnsi="Segoe UI" w:cs="Segoe UI"/>
          <w:color w:val="212121"/>
          <w:sz w:val="23"/>
          <w:szCs w:val="23"/>
        </w:rPr>
        <w:t>.</w:t>
      </w:r>
    </w:p>
    <w:p w14:paraId="093BF2A5" w14:textId="77777777" w:rsidR="00F53659" w:rsidRDefault="00262144" w:rsidP="00DA2D5E">
      <w:pPr>
        <w:pStyle w:val="NormalWeb"/>
        <w:shd w:val="clear" w:color="auto" w:fill="FFFFFF"/>
        <w:rPr>
          <w:rFonts w:ascii="Segoe UI" w:hAnsi="Segoe UI" w:cs="Segoe UI"/>
          <w:color w:val="212121"/>
          <w:sz w:val="23"/>
          <w:szCs w:val="23"/>
        </w:rPr>
      </w:pPr>
      <w:r w:rsidRPr="00055DC2">
        <w:rPr>
          <w:rFonts w:ascii="Segoe UI" w:hAnsi="Segoe UI" w:cs="Segoe UI"/>
          <w:b/>
          <w:bCs/>
          <w:color w:val="212121"/>
          <w:sz w:val="23"/>
          <w:szCs w:val="23"/>
        </w:rPr>
        <w:t>Reviewer 3</w:t>
      </w:r>
      <w:r w:rsidRPr="00055DC2">
        <w:rPr>
          <w:rFonts w:ascii="Segoe UI" w:hAnsi="Segoe UI" w:cs="Segoe UI"/>
          <w:color w:val="212121"/>
          <w:sz w:val="23"/>
          <w:szCs w:val="23"/>
        </w:rPr>
        <w:t xml:space="preserve">: </w:t>
      </w:r>
      <w:r w:rsidR="00DA2D5E" w:rsidRPr="00055DC2">
        <w:rPr>
          <w:rFonts w:ascii="Segoe UI" w:hAnsi="Segoe UI" w:cs="Segoe UI"/>
          <w:i/>
          <w:iCs/>
          <w:color w:val="212121"/>
          <w:sz w:val="23"/>
          <w:szCs w:val="23"/>
        </w:rPr>
        <w:t>Measuring Implicit Attitudes (online)</w:t>
      </w:r>
      <w:r w:rsidRPr="00055DC2">
        <w:rPr>
          <w:rFonts w:ascii="Segoe UI" w:hAnsi="Segoe UI" w:cs="Segoe UI"/>
          <w:color w:val="212121"/>
          <w:sz w:val="23"/>
          <w:szCs w:val="23"/>
        </w:rPr>
        <w:t xml:space="preserve">. </w:t>
      </w:r>
      <w:r w:rsidR="00DA2D5E" w:rsidRPr="00055DC2">
        <w:rPr>
          <w:rFonts w:ascii="Segoe UI" w:hAnsi="Segoe UI" w:cs="Segoe UI"/>
          <w:color w:val="212121"/>
          <w:sz w:val="23"/>
          <w:szCs w:val="23"/>
        </w:rPr>
        <w:t>Combining measures of implicit and explicit attitudes is very useful. However, since the studies were conducted online, I wondered whether the IAT actually performs well enough. Of particular concern is whether the participants completed the study on a desktop or smartphone</w:t>
      </w:r>
      <w:r w:rsidR="00DA2D5E">
        <w:rPr>
          <w:rFonts w:ascii="Segoe UI" w:hAnsi="Segoe UI" w:cs="Segoe UI"/>
          <w:color w:val="212121"/>
          <w:sz w:val="23"/>
          <w:szCs w:val="23"/>
        </w:rPr>
        <w:t>. Unfortunately, the paper does not mention previous research that has used IATs online nor does it provide detailed information about how such concerns of using the IAT online can be overcome.</w:t>
      </w:r>
    </w:p>
    <w:p w14:paraId="2BB24031" w14:textId="77777777" w:rsidR="00F9181C" w:rsidRDefault="00F53659" w:rsidP="00DA2D5E">
      <w:pPr>
        <w:pStyle w:val="NormalWeb"/>
        <w:shd w:val="clear" w:color="auto" w:fill="FFFFFF"/>
        <w:rPr>
          <w:rFonts w:ascii="Segoe UI" w:hAnsi="Segoe UI" w:cs="Segoe UI"/>
          <w:color w:val="212121"/>
          <w:sz w:val="23"/>
          <w:szCs w:val="23"/>
        </w:rPr>
      </w:pPr>
      <w:r w:rsidRPr="00F53659">
        <w:rPr>
          <w:rFonts w:ascii="Segoe UI" w:hAnsi="Segoe UI" w:cs="Segoe UI"/>
          <w:b/>
          <w:bCs/>
          <w:color w:val="212121"/>
          <w:sz w:val="23"/>
          <w:szCs w:val="23"/>
        </w:rPr>
        <w:t>Authors</w:t>
      </w:r>
      <w:r>
        <w:rPr>
          <w:rFonts w:ascii="Segoe UI" w:hAnsi="Segoe UI" w:cs="Segoe UI"/>
          <w:color w:val="212121"/>
          <w:sz w:val="23"/>
          <w:szCs w:val="23"/>
        </w:rPr>
        <w:t>:</w:t>
      </w:r>
      <w:r w:rsidR="00055DC2">
        <w:rPr>
          <w:rFonts w:ascii="Segoe UI" w:hAnsi="Segoe UI" w:cs="Segoe UI"/>
          <w:color w:val="212121"/>
          <w:sz w:val="23"/>
          <w:szCs w:val="23"/>
        </w:rPr>
        <w:t xml:space="preserve"> One of the participation criteria for our studies was that participants completed the study on a laptop or desktop computer. </w:t>
      </w:r>
    </w:p>
    <w:p w14:paraId="464B4D92" w14:textId="67F5D7D7" w:rsidR="00055DC2" w:rsidRDefault="00055DC2"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The IAT was also designed to be used online and the vast majority of IAT data collected over the past 20 years has been collected online via the Project</w:t>
      </w:r>
      <w:r w:rsidR="00F9181C">
        <w:rPr>
          <w:rFonts w:ascii="Segoe UI" w:hAnsi="Segoe UI" w:cs="Segoe UI"/>
          <w:color w:val="212121"/>
          <w:sz w:val="23"/>
          <w:szCs w:val="23"/>
        </w:rPr>
        <w:t xml:space="preserve"> </w:t>
      </w:r>
      <w:r>
        <w:rPr>
          <w:rFonts w:ascii="Segoe UI" w:hAnsi="Segoe UI" w:cs="Segoe UI"/>
          <w:color w:val="212121"/>
          <w:sz w:val="23"/>
          <w:szCs w:val="23"/>
        </w:rPr>
        <w:t>Implicit website</w:t>
      </w:r>
      <w:r w:rsidR="00F9181C">
        <w:rPr>
          <w:rFonts w:ascii="Segoe UI" w:hAnsi="Segoe UI" w:cs="Segoe UI"/>
          <w:color w:val="212121"/>
          <w:sz w:val="23"/>
          <w:szCs w:val="23"/>
        </w:rPr>
        <w:t xml:space="preserve"> (</w:t>
      </w:r>
      <w:hyperlink r:id="rId26" w:history="1">
        <w:r w:rsidR="00F9181C" w:rsidRPr="00D252CD">
          <w:rPr>
            <w:rStyle w:val="Hyperlink"/>
            <w:rFonts w:ascii="Segoe UI" w:hAnsi="Segoe UI" w:cs="Segoe UI"/>
            <w:sz w:val="23"/>
            <w:szCs w:val="23"/>
          </w:rPr>
          <w:t>www.projectimplicit.net</w:t>
        </w:r>
      </w:hyperlink>
      <w:r w:rsidR="00F9181C">
        <w:rPr>
          <w:rFonts w:ascii="Segoe UI" w:hAnsi="Segoe UI" w:cs="Segoe UI"/>
          <w:color w:val="212121"/>
          <w:sz w:val="23"/>
          <w:szCs w:val="23"/>
        </w:rPr>
        <w:t>)</w:t>
      </w:r>
      <w:r>
        <w:rPr>
          <w:rFonts w:ascii="Segoe UI" w:hAnsi="Segoe UI" w:cs="Segoe UI"/>
          <w:color w:val="212121"/>
          <w:sz w:val="23"/>
          <w:szCs w:val="23"/>
        </w:rPr>
        <w:t xml:space="preserve">. A list of published studies that have used data from that website can be found here: </w:t>
      </w:r>
      <w:r>
        <w:rPr>
          <w:rFonts w:ascii="Segoe UI" w:hAnsi="Segoe UI" w:cs="Segoe UI"/>
          <w:color w:val="212121"/>
          <w:sz w:val="23"/>
          <w:szCs w:val="23"/>
        </w:rPr>
        <w:fldChar w:fldCharType="begin"/>
      </w:r>
      <w:ins w:id="1" w:author="Sean Joseph Hughes" w:date="2022-04-14T14:48:00Z">
        <w:r>
          <w:rPr>
            <w:rFonts w:ascii="Segoe UI" w:hAnsi="Segoe UI" w:cs="Segoe UI"/>
            <w:color w:val="212121"/>
            <w:sz w:val="23"/>
            <w:szCs w:val="23"/>
          </w:rPr>
          <w:instrText xml:space="preserve"> HYPERLINK "</w:instrText>
        </w:r>
      </w:ins>
      <w:r w:rsidRPr="00055DC2">
        <w:rPr>
          <w:rFonts w:ascii="Segoe UI" w:hAnsi="Segoe UI" w:cs="Segoe UI"/>
          <w:color w:val="212121"/>
          <w:sz w:val="23"/>
          <w:szCs w:val="23"/>
        </w:rPr>
        <w:instrText>https://docs.google.com/document/d/1K1WnztJ2K3RPP5VOn6bDc0dr0ll1E3w0G2t6N4J3Dwo/edit</w:instrText>
      </w:r>
      <w:ins w:id="2" w:author="Sean Joseph Hughes" w:date="2022-04-14T14:48:00Z">
        <w:r>
          <w:rPr>
            <w:rFonts w:ascii="Segoe UI" w:hAnsi="Segoe UI" w:cs="Segoe UI"/>
            <w:color w:val="212121"/>
            <w:sz w:val="23"/>
            <w:szCs w:val="23"/>
          </w:rPr>
          <w:instrText xml:space="preserve">" </w:instrText>
        </w:r>
      </w:ins>
      <w:r>
        <w:rPr>
          <w:rFonts w:ascii="Segoe UI" w:hAnsi="Segoe UI" w:cs="Segoe UI"/>
          <w:color w:val="212121"/>
          <w:sz w:val="23"/>
          <w:szCs w:val="23"/>
        </w:rPr>
        <w:fldChar w:fldCharType="separate"/>
      </w:r>
      <w:r w:rsidRPr="00D252CD">
        <w:rPr>
          <w:rStyle w:val="Hyperlink"/>
          <w:rFonts w:ascii="Segoe UI" w:hAnsi="Segoe UI" w:cs="Segoe UI"/>
          <w:sz w:val="23"/>
          <w:szCs w:val="23"/>
        </w:rPr>
        <w:t>https://docs.google.com/document/d/1K1WnztJ2K3RPP5VOn6bDc0dr0ll1E3w0G2t6N4J3Dwo/edit</w:t>
      </w:r>
      <w:r>
        <w:rPr>
          <w:rFonts w:ascii="Segoe UI" w:hAnsi="Segoe UI" w:cs="Segoe UI"/>
          <w:color w:val="212121"/>
          <w:sz w:val="23"/>
          <w:szCs w:val="23"/>
        </w:rPr>
        <w:fldChar w:fldCharType="end"/>
      </w:r>
      <w:r>
        <w:rPr>
          <w:rFonts w:ascii="Segoe UI" w:hAnsi="Segoe UI" w:cs="Segoe UI"/>
          <w:color w:val="212121"/>
          <w:sz w:val="23"/>
          <w:szCs w:val="23"/>
        </w:rPr>
        <w:t xml:space="preserve">. Similarly, below </w:t>
      </w:r>
      <w:r w:rsidR="00F9181C">
        <w:rPr>
          <w:rFonts w:ascii="Segoe UI" w:hAnsi="Segoe UI" w:cs="Segoe UI"/>
          <w:color w:val="212121"/>
          <w:sz w:val="23"/>
          <w:szCs w:val="23"/>
        </w:rPr>
        <w:t xml:space="preserve">the reviewer can find </w:t>
      </w:r>
      <w:r>
        <w:rPr>
          <w:rFonts w:ascii="Segoe UI" w:hAnsi="Segoe UI" w:cs="Segoe UI"/>
          <w:color w:val="212121"/>
          <w:sz w:val="23"/>
          <w:szCs w:val="23"/>
        </w:rPr>
        <w:t>meta-analyses</w:t>
      </w:r>
      <w:r w:rsidR="00F9181C">
        <w:rPr>
          <w:rFonts w:ascii="Segoe UI" w:hAnsi="Segoe UI" w:cs="Segoe UI"/>
          <w:color w:val="212121"/>
          <w:sz w:val="23"/>
          <w:szCs w:val="23"/>
        </w:rPr>
        <w:t xml:space="preserve"> </w:t>
      </w:r>
      <w:r>
        <w:rPr>
          <w:rFonts w:ascii="Segoe UI" w:hAnsi="Segoe UI" w:cs="Segoe UI"/>
          <w:color w:val="212121"/>
          <w:sz w:val="23"/>
          <w:szCs w:val="23"/>
        </w:rPr>
        <w:t>and systematic reviews of IAT data</w:t>
      </w:r>
      <w:r w:rsidR="00F9181C">
        <w:rPr>
          <w:rFonts w:ascii="Segoe UI" w:hAnsi="Segoe UI" w:cs="Segoe UI"/>
          <w:color w:val="212121"/>
          <w:sz w:val="23"/>
          <w:szCs w:val="23"/>
        </w:rPr>
        <w:t xml:space="preserve">, including those </w:t>
      </w:r>
      <w:r>
        <w:rPr>
          <w:rFonts w:ascii="Segoe UI" w:hAnsi="Segoe UI" w:cs="Segoe UI"/>
          <w:color w:val="212121"/>
          <w:sz w:val="23"/>
          <w:szCs w:val="23"/>
        </w:rPr>
        <w:t>collected online. In short, the measure was designed to be used in online settings</w:t>
      </w:r>
      <w:r w:rsidR="00F9181C">
        <w:rPr>
          <w:rFonts w:ascii="Segoe UI" w:hAnsi="Segoe UI" w:cs="Segoe UI"/>
          <w:color w:val="212121"/>
          <w:sz w:val="23"/>
          <w:szCs w:val="23"/>
        </w:rPr>
        <w:t xml:space="preserve"> and seems to work effectively in that context</w:t>
      </w:r>
      <w:r>
        <w:rPr>
          <w:rFonts w:ascii="Segoe UI" w:hAnsi="Segoe UI" w:cs="Segoe UI"/>
          <w:color w:val="212121"/>
          <w:sz w:val="23"/>
          <w:szCs w:val="23"/>
        </w:rPr>
        <w:t xml:space="preserve">. </w:t>
      </w:r>
    </w:p>
    <w:p w14:paraId="52C1129D" w14:textId="52AB0BD7" w:rsidR="00F53659" w:rsidRDefault="00BB21DD" w:rsidP="00DA2D5E">
      <w:pPr>
        <w:pStyle w:val="NormalWeb"/>
        <w:shd w:val="clear" w:color="auto" w:fill="FFFFFF"/>
        <w:rPr>
          <w:rFonts w:ascii="Segoe UI" w:hAnsi="Segoe UI" w:cs="Segoe UI"/>
          <w:color w:val="212121"/>
          <w:sz w:val="23"/>
          <w:szCs w:val="23"/>
        </w:rPr>
      </w:pPr>
      <w:r w:rsidRPr="00BB21DD">
        <w:rPr>
          <w:rFonts w:ascii="Segoe UI" w:hAnsi="Segoe UI" w:cs="Segoe UI"/>
          <w:color w:val="212121"/>
          <w:sz w:val="23"/>
          <w:szCs w:val="23"/>
          <w:lang w:val="de-DE"/>
        </w:rPr>
        <w:t xml:space="preserve">Greenwald, A. G., Poehlman, T. A., Uhlmann, E. L., &amp; Banaji, M. R. (2009). </w:t>
      </w:r>
      <w:r w:rsidRPr="00BB21DD">
        <w:rPr>
          <w:rFonts w:ascii="Segoe UI" w:hAnsi="Segoe UI" w:cs="Segoe UI"/>
          <w:color w:val="212121"/>
          <w:sz w:val="23"/>
          <w:szCs w:val="23"/>
        </w:rPr>
        <w:t xml:space="preserve">Understanding and using the Implicit Association Test: III. Meta-analysis of predictive validity. </w:t>
      </w:r>
      <w:r w:rsidRPr="00BB21DD">
        <w:rPr>
          <w:rFonts w:ascii="Segoe UI" w:hAnsi="Segoe UI" w:cs="Segoe UI"/>
          <w:i/>
          <w:iCs/>
          <w:color w:val="212121"/>
          <w:sz w:val="23"/>
          <w:szCs w:val="23"/>
        </w:rPr>
        <w:t>Journal of personality and social psychology, 97(1)</w:t>
      </w:r>
      <w:r w:rsidRPr="00BB21DD">
        <w:rPr>
          <w:rFonts w:ascii="Segoe UI" w:hAnsi="Segoe UI" w:cs="Segoe UI"/>
          <w:color w:val="212121"/>
          <w:sz w:val="23"/>
          <w:szCs w:val="23"/>
        </w:rPr>
        <w:t>, 17.</w:t>
      </w:r>
      <w:r w:rsidR="00055DC2">
        <w:rPr>
          <w:rFonts w:ascii="Segoe UI" w:hAnsi="Segoe UI" w:cs="Segoe UI"/>
          <w:color w:val="212121"/>
          <w:sz w:val="23"/>
          <w:szCs w:val="23"/>
        </w:rPr>
        <w:t xml:space="preserve"> </w:t>
      </w:r>
    </w:p>
    <w:p w14:paraId="69D158E9" w14:textId="6F2C62B6" w:rsidR="00055DC2" w:rsidRPr="00BB21DD" w:rsidRDefault="00BB21DD" w:rsidP="00DA2D5E">
      <w:pPr>
        <w:pStyle w:val="NormalWeb"/>
        <w:shd w:val="clear" w:color="auto" w:fill="FFFFFF"/>
        <w:rPr>
          <w:rFonts w:ascii="Segoe UI" w:hAnsi="Segoe UI" w:cs="Segoe UI"/>
          <w:color w:val="212121"/>
          <w:sz w:val="23"/>
          <w:szCs w:val="23"/>
          <w:lang w:val="de-DE"/>
        </w:rPr>
      </w:pPr>
      <w:r w:rsidRPr="00BB21DD">
        <w:rPr>
          <w:rFonts w:ascii="Segoe UI" w:hAnsi="Segoe UI" w:cs="Segoe UI"/>
          <w:color w:val="212121"/>
          <w:sz w:val="23"/>
          <w:szCs w:val="23"/>
        </w:rPr>
        <w:t xml:space="preserve">Kurdi, B., Seitchik, A. E., Axt, J. R., Carroll, T. J., Karapetyan, A., Kaushik, N., ... &amp; Banaji, M. R. (2019). Relationship between the Implicit Association Test and intergroup behavior: A meta-analysis. </w:t>
      </w:r>
      <w:r w:rsidRPr="00BB21DD">
        <w:rPr>
          <w:rFonts w:ascii="Segoe UI" w:hAnsi="Segoe UI" w:cs="Segoe UI"/>
          <w:i/>
          <w:iCs/>
          <w:color w:val="212121"/>
          <w:sz w:val="23"/>
          <w:szCs w:val="23"/>
          <w:lang w:val="de-DE"/>
        </w:rPr>
        <w:t>American psychologist, 74(5)</w:t>
      </w:r>
      <w:r w:rsidRPr="00BB21DD">
        <w:rPr>
          <w:rFonts w:ascii="Segoe UI" w:hAnsi="Segoe UI" w:cs="Segoe UI"/>
          <w:color w:val="212121"/>
          <w:sz w:val="23"/>
          <w:szCs w:val="23"/>
          <w:lang w:val="de-DE"/>
        </w:rPr>
        <w:t>, 569.</w:t>
      </w:r>
    </w:p>
    <w:p w14:paraId="5F4662F0" w14:textId="553A39F5" w:rsidR="00055DC2" w:rsidRDefault="00BB21DD" w:rsidP="00DA2D5E">
      <w:pPr>
        <w:pStyle w:val="NormalWeb"/>
        <w:shd w:val="clear" w:color="auto" w:fill="FFFFFF"/>
        <w:rPr>
          <w:rFonts w:ascii="Segoe UI" w:hAnsi="Segoe UI" w:cs="Segoe UI"/>
          <w:color w:val="212121"/>
          <w:sz w:val="23"/>
          <w:szCs w:val="23"/>
        </w:rPr>
      </w:pPr>
      <w:r w:rsidRPr="00BB21DD">
        <w:rPr>
          <w:rFonts w:ascii="Segoe UI" w:hAnsi="Segoe UI" w:cs="Segoe UI"/>
          <w:color w:val="212121"/>
          <w:sz w:val="23"/>
          <w:szCs w:val="23"/>
          <w:lang w:val="de-DE"/>
        </w:rPr>
        <w:t xml:space="preserve">Greenwald, A. G., Brendl, M., Cai, H., Cvencek, D., Dovidio, J. F., Friese, M., ... </w:t>
      </w:r>
      <w:r w:rsidRPr="0083166B">
        <w:rPr>
          <w:rFonts w:ascii="Segoe UI" w:hAnsi="Segoe UI" w:cs="Segoe UI"/>
          <w:color w:val="212121"/>
          <w:sz w:val="23"/>
          <w:szCs w:val="23"/>
        </w:rPr>
        <w:t xml:space="preserve">&amp; Wiers, R. W. (2021). </w:t>
      </w:r>
      <w:r w:rsidRPr="00BB21DD">
        <w:rPr>
          <w:rFonts w:ascii="Segoe UI" w:hAnsi="Segoe UI" w:cs="Segoe UI"/>
          <w:color w:val="212121"/>
          <w:sz w:val="23"/>
          <w:szCs w:val="23"/>
        </w:rPr>
        <w:t xml:space="preserve">Best research practices for using the Implicit Association Test. </w:t>
      </w:r>
      <w:r w:rsidRPr="00BB21DD">
        <w:rPr>
          <w:rFonts w:ascii="Segoe UI" w:hAnsi="Segoe UI" w:cs="Segoe UI"/>
          <w:i/>
          <w:iCs/>
          <w:color w:val="212121"/>
          <w:sz w:val="23"/>
          <w:szCs w:val="23"/>
        </w:rPr>
        <w:t>Behavior research methods</w:t>
      </w:r>
      <w:r w:rsidRPr="00BB21DD">
        <w:rPr>
          <w:rFonts w:ascii="Segoe UI" w:hAnsi="Segoe UI" w:cs="Segoe UI"/>
          <w:color w:val="212121"/>
          <w:sz w:val="23"/>
          <w:szCs w:val="23"/>
        </w:rPr>
        <w:t>, 1-20.</w:t>
      </w:r>
    </w:p>
    <w:p w14:paraId="7A6F6AD2" w14:textId="77777777" w:rsidR="00F53659" w:rsidRDefault="00F53659" w:rsidP="00DA2D5E">
      <w:pPr>
        <w:pStyle w:val="NormalWeb"/>
        <w:shd w:val="clear" w:color="auto" w:fill="FFFFFF"/>
        <w:rPr>
          <w:rFonts w:ascii="Segoe UI" w:hAnsi="Segoe UI" w:cs="Segoe UI"/>
          <w:color w:val="212121"/>
          <w:sz w:val="23"/>
          <w:szCs w:val="23"/>
        </w:rPr>
      </w:pPr>
      <w:r w:rsidRPr="00F53659">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F53659">
        <w:rPr>
          <w:rFonts w:ascii="Segoe UI" w:hAnsi="Segoe UI" w:cs="Segoe UI"/>
          <w:i/>
          <w:iCs/>
          <w:color w:val="212121"/>
          <w:sz w:val="23"/>
          <w:szCs w:val="23"/>
        </w:rPr>
        <w:t>Endogeneity concerns for detection and awareness measures</w:t>
      </w:r>
      <w:r>
        <w:rPr>
          <w:rFonts w:ascii="Segoe UI" w:hAnsi="Segoe UI" w:cs="Segoe UI"/>
          <w:color w:val="212121"/>
          <w:sz w:val="23"/>
          <w:szCs w:val="23"/>
        </w:rPr>
        <w:t xml:space="preserve">. </w:t>
      </w:r>
      <w:r w:rsidR="00DA2D5E">
        <w:rPr>
          <w:rFonts w:ascii="Segoe UI" w:hAnsi="Segoe UI" w:cs="Segoe UI"/>
          <w:color w:val="212121"/>
          <w:sz w:val="23"/>
          <w:szCs w:val="23"/>
        </w:rPr>
        <w:t>One of the research questions the authors seek to answer is "does an awareness of Deepfaking and the ability to detect when it is present immunize them from its influence?" In the discussion section, they conclude that "A single brief exposure to a Deepfake quickly and effectively shifted attitudes and intentions, even when people were fully aware that content can be Deepfaked, and detect that they are being exposed to it</w:t>
      </w:r>
      <w:r w:rsidR="00DA2D5E" w:rsidRPr="000D7505">
        <w:rPr>
          <w:rFonts w:ascii="Segoe UI" w:hAnsi="Segoe UI" w:cs="Segoe UI"/>
          <w:color w:val="212121"/>
          <w:sz w:val="23"/>
          <w:szCs w:val="23"/>
        </w:rPr>
        <w:t>." The way that detection and awareness are measured, however, undermine the validity of these conclusions.</w:t>
      </w:r>
    </w:p>
    <w:p w14:paraId="403CF876" w14:textId="73979F53" w:rsidR="00F53659" w:rsidRDefault="00DA2D5E"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lastRenderedPageBreak/>
        <w:t>When it comes to detection, the authors ask participants to admit whether they realized that the video was a deepfake after they told them it was a deepfake. This measure is problematic for several reasons. First, participants have no reason to answer this question honestly. In fact, they might misreport their responses, e.g., because they have image concerns such as appearing tech-savvy. Second, the open text format is unnecessary. If the measure is about deepfake detection, a binary Y/N answer would reduce noise in the measure. Third, letting authors who are not naïve to the hypotheses of the study code these answers increases this concern of noise further. Fourth, the detection measure is endogenous with the main outcome measures. These concerns similarly apply to the awareness measure.</w:t>
      </w:r>
      <w:r w:rsidR="00F53659">
        <w:rPr>
          <w:rFonts w:ascii="Segoe UI" w:hAnsi="Segoe UI" w:cs="Segoe UI"/>
          <w:color w:val="212121"/>
          <w:sz w:val="23"/>
          <w:szCs w:val="23"/>
        </w:rPr>
        <w:t xml:space="preserve"> </w:t>
      </w:r>
      <w:r>
        <w:rPr>
          <w:rFonts w:ascii="Segoe UI" w:hAnsi="Segoe UI" w:cs="Segoe UI"/>
          <w:color w:val="212121"/>
          <w:sz w:val="23"/>
          <w:szCs w:val="23"/>
        </w:rPr>
        <w:t>In the literature cited above, detection is typically assessed by showing deepfake and authentic videos and letting participants make (incentivized) guesses. Such a measure would better estimate the link between detection, awareness, and attitude change.</w:t>
      </w:r>
    </w:p>
    <w:p w14:paraId="31BB1DF0" w14:textId="216EAC61" w:rsidR="004C4BCA" w:rsidRDefault="004B5097" w:rsidP="00DA2D5E">
      <w:pPr>
        <w:pStyle w:val="NormalWeb"/>
        <w:shd w:val="clear" w:color="auto" w:fill="FFFFFF"/>
        <w:rPr>
          <w:rFonts w:ascii="Segoe UI" w:hAnsi="Segoe UI" w:cs="Segoe UI"/>
          <w:color w:val="212121"/>
          <w:sz w:val="23"/>
          <w:szCs w:val="23"/>
        </w:rPr>
      </w:pPr>
      <w:r w:rsidRPr="004B5097">
        <w:rPr>
          <w:rFonts w:ascii="Segoe UI" w:hAnsi="Segoe UI" w:cs="Segoe UI"/>
          <w:b/>
          <w:bCs/>
          <w:color w:val="212121"/>
          <w:sz w:val="23"/>
          <w:szCs w:val="23"/>
        </w:rPr>
        <w:t>Authors</w:t>
      </w:r>
      <w:r>
        <w:rPr>
          <w:rFonts w:ascii="Segoe UI" w:hAnsi="Segoe UI" w:cs="Segoe UI"/>
          <w:color w:val="212121"/>
          <w:sz w:val="23"/>
          <w:szCs w:val="23"/>
        </w:rPr>
        <w:t xml:space="preserve">: </w:t>
      </w:r>
      <w:r w:rsidR="00EF0859">
        <w:rPr>
          <w:rFonts w:ascii="Segoe UI" w:hAnsi="Segoe UI" w:cs="Segoe UI"/>
          <w:color w:val="212121"/>
          <w:sz w:val="23"/>
          <w:szCs w:val="23"/>
        </w:rPr>
        <w:t xml:space="preserve">Reviewer </w:t>
      </w:r>
      <w:r w:rsidR="000D7505">
        <w:rPr>
          <w:rFonts w:ascii="Segoe UI" w:hAnsi="Segoe UI" w:cs="Segoe UI"/>
          <w:color w:val="212121"/>
          <w:sz w:val="23"/>
          <w:szCs w:val="23"/>
        </w:rPr>
        <w:t xml:space="preserve">3 </w:t>
      </w:r>
      <w:r w:rsidR="00EF0859">
        <w:rPr>
          <w:rFonts w:ascii="Segoe UI" w:hAnsi="Segoe UI" w:cs="Segoe UI"/>
          <w:color w:val="212121"/>
          <w:sz w:val="23"/>
          <w:szCs w:val="23"/>
        </w:rPr>
        <w:t>is correct</w:t>
      </w:r>
      <w:r w:rsidR="004C4BCA">
        <w:rPr>
          <w:rFonts w:ascii="Segoe UI" w:hAnsi="Segoe UI" w:cs="Segoe UI"/>
          <w:color w:val="212121"/>
          <w:sz w:val="23"/>
          <w:szCs w:val="23"/>
        </w:rPr>
        <w:t>.</w:t>
      </w:r>
      <w:r w:rsidR="00EF0859">
        <w:rPr>
          <w:rFonts w:ascii="Segoe UI" w:hAnsi="Segoe UI" w:cs="Segoe UI"/>
          <w:color w:val="212121"/>
          <w:sz w:val="23"/>
          <w:szCs w:val="23"/>
        </w:rPr>
        <w:t xml:space="preserve"> </w:t>
      </w:r>
      <w:r w:rsidR="004C4BCA">
        <w:rPr>
          <w:rFonts w:ascii="Segoe UI" w:hAnsi="Segoe UI" w:cs="Segoe UI"/>
          <w:color w:val="212121"/>
          <w:sz w:val="23"/>
          <w:szCs w:val="23"/>
        </w:rPr>
        <w:t>I</w:t>
      </w:r>
      <w:r w:rsidR="00EF0859">
        <w:rPr>
          <w:rFonts w:ascii="Segoe UI" w:hAnsi="Segoe UI" w:cs="Segoe UI"/>
          <w:color w:val="212121"/>
          <w:sz w:val="23"/>
          <w:szCs w:val="23"/>
        </w:rPr>
        <w:t xml:space="preserve">n two of our exploratory studies (2 and 4) informed participants what a Deepfake was, </w:t>
      </w:r>
      <w:r w:rsidR="004C4BCA">
        <w:rPr>
          <w:rFonts w:ascii="Segoe UI" w:hAnsi="Segoe UI" w:cs="Segoe UI"/>
          <w:color w:val="212121"/>
          <w:sz w:val="23"/>
          <w:szCs w:val="23"/>
        </w:rPr>
        <w:t xml:space="preserve">told everyone (even in the authentic condition) </w:t>
      </w:r>
      <w:r w:rsidR="00EF0859">
        <w:rPr>
          <w:rFonts w:ascii="Segoe UI" w:hAnsi="Segoe UI" w:cs="Segoe UI"/>
          <w:color w:val="212121"/>
          <w:sz w:val="23"/>
          <w:szCs w:val="23"/>
        </w:rPr>
        <w:t xml:space="preserve">that they had just encountered one, and asked them if they were aware of this fact during the studies. We </w:t>
      </w:r>
      <w:r w:rsidR="004C4BCA">
        <w:rPr>
          <w:rFonts w:ascii="Segoe UI" w:hAnsi="Segoe UI" w:cs="Segoe UI"/>
          <w:color w:val="212121"/>
          <w:sz w:val="23"/>
          <w:szCs w:val="23"/>
        </w:rPr>
        <w:t xml:space="preserve">fully </w:t>
      </w:r>
      <w:r w:rsidR="00EF0859">
        <w:rPr>
          <w:rFonts w:ascii="Segoe UI" w:hAnsi="Segoe UI" w:cs="Segoe UI"/>
          <w:color w:val="212121"/>
          <w:sz w:val="23"/>
          <w:szCs w:val="23"/>
        </w:rPr>
        <w:t xml:space="preserve">agree with the Reviewer that this </w:t>
      </w:r>
      <w:r w:rsidR="004C4BCA">
        <w:rPr>
          <w:rFonts w:ascii="Segoe UI" w:hAnsi="Segoe UI" w:cs="Segoe UI"/>
          <w:color w:val="212121"/>
          <w:sz w:val="23"/>
          <w:szCs w:val="23"/>
        </w:rPr>
        <w:t xml:space="preserve">way of probing detection is </w:t>
      </w:r>
      <w:r w:rsidR="00EF0859">
        <w:rPr>
          <w:rFonts w:ascii="Segoe UI" w:hAnsi="Segoe UI" w:cs="Segoe UI"/>
          <w:color w:val="212121"/>
          <w:sz w:val="23"/>
          <w:szCs w:val="23"/>
        </w:rPr>
        <w:t>problem</w:t>
      </w:r>
      <w:r w:rsidR="004C4BCA">
        <w:rPr>
          <w:rFonts w:ascii="Segoe UI" w:hAnsi="Segoe UI" w:cs="Segoe UI"/>
          <w:color w:val="212121"/>
          <w:sz w:val="23"/>
          <w:szCs w:val="23"/>
        </w:rPr>
        <w:t>atic</w:t>
      </w:r>
      <w:r w:rsidR="00EF0859">
        <w:rPr>
          <w:rFonts w:ascii="Segoe UI" w:hAnsi="Segoe UI" w:cs="Segoe UI"/>
          <w:color w:val="212121"/>
          <w:sz w:val="23"/>
          <w:szCs w:val="23"/>
        </w:rPr>
        <w:t xml:space="preserve"> for the </w:t>
      </w:r>
      <w:r w:rsidR="004C4BCA">
        <w:rPr>
          <w:rFonts w:ascii="Segoe UI" w:hAnsi="Segoe UI" w:cs="Segoe UI"/>
          <w:color w:val="212121"/>
          <w:sz w:val="23"/>
          <w:szCs w:val="23"/>
        </w:rPr>
        <w:t xml:space="preserve">various </w:t>
      </w:r>
      <w:r w:rsidR="00EF0859">
        <w:rPr>
          <w:rFonts w:ascii="Segoe UI" w:hAnsi="Segoe UI" w:cs="Segoe UI"/>
          <w:color w:val="212121"/>
          <w:sz w:val="23"/>
          <w:szCs w:val="23"/>
        </w:rPr>
        <w:t>reasons they outline</w:t>
      </w:r>
      <w:r w:rsidR="004C4BCA">
        <w:rPr>
          <w:rFonts w:ascii="Segoe UI" w:hAnsi="Segoe UI" w:cs="Segoe UI"/>
          <w:color w:val="212121"/>
          <w:sz w:val="23"/>
          <w:szCs w:val="23"/>
        </w:rPr>
        <w:t xml:space="preserve"> (e.g., subjective coding of open-ended data)</w:t>
      </w:r>
      <w:r w:rsidR="00EF0859">
        <w:rPr>
          <w:rFonts w:ascii="Segoe UI" w:hAnsi="Segoe UI" w:cs="Segoe UI"/>
          <w:color w:val="212121"/>
          <w:sz w:val="23"/>
          <w:szCs w:val="23"/>
        </w:rPr>
        <w:t xml:space="preserve">. </w:t>
      </w:r>
      <w:r w:rsidR="004C4BCA">
        <w:rPr>
          <w:rFonts w:ascii="Segoe UI" w:hAnsi="Segoe UI" w:cs="Segoe UI"/>
          <w:color w:val="212121"/>
          <w:sz w:val="23"/>
          <w:szCs w:val="23"/>
        </w:rPr>
        <w:t>With this in mind, w</w:t>
      </w:r>
      <w:r w:rsidR="00EF0859">
        <w:rPr>
          <w:rFonts w:ascii="Segoe UI" w:hAnsi="Segoe UI" w:cs="Segoe UI"/>
          <w:color w:val="212121"/>
          <w:sz w:val="23"/>
          <w:szCs w:val="23"/>
        </w:rPr>
        <w:t xml:space="preserve">e </w:t>
      </w:r>
      <w:r w:rsidR="004C4BCA">
        <w:rPr>
          <w:rFonts w:ascii="Segoe UI" w:hAnsi="Segoe UI" w:cs="Segoe UI"/>
          <w:color w:val="212121"/>
          <w:sz w:val="23"/>
          <w:szCs w:val="23"/>
        </w:rPr>
        <w:t xml:space="preserve">no longer unpack </w:t>
      </w:r>
      <w:r w:rsidR="00EF0859">
        <w:rPr>
          <w:rFonts w:ascii="Segoe UI" w:hAnsi="Segoe UI" w:cs="Segoe UI"/>
          <w:color w:val="212121"/>
          <w:sz w:val="23"/>
          <w:szCs w:val="23"/>
        </w:rPr>
        <w:t xml:space="preserve">this ‘detection’ question </w:t>
      </w:r>
      <w:r w:rsidR="004C4BCA">
        <w:rPr>
          <w:rFonts w:ascii="Segoe UI" w:hAnsi="Segoe UI" w:cs="Segoe UI"/>
          <w:color w:val="212121"/>
          <w:sz w:val="23"/>
          <w:szCs w:val="23"/>
        </w:rPr>
        <w:t xml:space="preserve">in </w:t>
      </w:r>
      <w:r w:rsidR="00EF0859">
        <w:rPr>
          <w:rFonts w:ascii="Segoe UI" w:hAnsi="Segoe UI" w:cs="Segoe UI"/>
          <w:color w:val="212121"/>
          <w:sz w:val="23"/>
          <w:szCs w:val="23"/>
        </w:rPr>
        <w:t xml:space="preserve">our </w:t>
      </w:r>
      <w:r w:rsidR="004C4BCA">
        <w:rPr>
          <w:rFonts w:ascii="Segoe UI" w:hAnsi="Segoe UI" w:cs="Segoe UI"/>
          <w:color w:val="212121"/>
          <w:sz w:val="23"/>
          <w:szCs w:val="23"/>
        </w:rPr>
        <w:t xml:space="preserve">revised </w:t>
      </w:r>
      <w:r w:rsidR="00EF0859">
        <w:rPr>
          <w:rFonts w:ascii="Segoe UI" w:hAnsi="Segoe UI" w:cs="Segoe UI"/>
          <w:color w:val="212121"/>
          <w:sz w:val="23"/>
          <w:szCs w:val="23"/>
        </w:rPr>
        <w:t>manuscript.</w:t>
      </w:r>
      <w:r w:rsidR="000D7505">
        <w:rPr>
          <w:rFonts w:ascii="Segoe UI" w:hAnsi="Segoe UI" w:cs="Segoe UI"/>
          <w:color w:val="212121"/>
          <w:sz w:val="23"/>
          <w:szCs w:val="23"/>
        </w:rPr>
        <w:t xml:space="preserve"> </w:t>
      </w:r>
      <w:r w:rsidR="00EF0859">
        <w:rPr>
          <w:rFonts w:ascii="Segoe UI" w:hAnsi="Segoe UI" w:cs="Segoe UI"/>
          <w:color w:val="212121"/>
          <w:sz w:val="23"/>
          <w:szCs w:val="23"/>
        </w:rPr>
        <w:t xml:space="preserve"> </w:t>
      </w:r>
    </w:p>
    <w:p w14:paraId="5BBDE047" w14:textId="6E3088AF" w:rsidR="00EF0859" w:rsidRDefault="004C4BCA"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Instead, </w:t>
      </w:r>
      <w:r w:rsidR="00EF0859">
        <w:rPr>
          <w:rFonts w:ascii="Segoe UI" w:hAnsi="Segoe UI" w:cs="Segoe UI"/>
          <w:color w:val="212121"/>
          <w:sz w:val="23"/>
          <w:szCs w:val="23"/>
        </w:rPr>
        <w:t xml:space="preserve">we focus </w:t>
      </w:r>
      <w:r>
        <w:rPr>
          <w:rFonts w:ascii="Segoe UI" w:hAnsi="Segoe UI" w:cs="Segoe UI"/>
          <w:color w:val="212121"/>
          <w:sz w:val="23"/>
          <w:szCs w:val="23"/>
        </w:rPr>
        <w:t xml:space="preserve">exclusively </w:t>
      </w:r>
      <w:r w:rsidR="00EF0859">
        <w:rPr>
          <w:rFonts w:ascii="Segoe UI" w:hAnsi="Segoe UI" w:cs="Segoe UI"/>
          <w:color w:val="212121"/>
          <w:sz w:val="23"/>
          <w:szCs w:val="23"/>
        </w:rPr>
        <w:t xml:space="preserve">on </w:t>
      </w:r>
      <w:r>
        <w:rPr>
          <w:rFonts w:ascii="Segoe UI" w:hAnsi="Segoe UI" w:cs="Segoe UI"/>
          <w:color w:val="212121"/>
          <w:sz w:val="23"/>
          <w:szCs w:val="23"/>
        </w:rPr>
        <w:t xml:space="preserve">the </w:t>
      </w:r>
      <w:r w:rsidR="00EF0859">
        <w:rPr>
          <w:rFonts w:ascii="Segoe UI" w:hAnsi="Segoe UI" w:cs="Segoe UI"/>
          <w:color w:val="212121"/>
          <w:sz w:val="23"/>
          <w:szCs w:val="23"/>
        </w:rPr>
        <w:t xml:space="preserve">detection </w:t>
      </w:r>
      <w:r>
        <w:rPr>
          <w:rFonts w:ascii="Segoe UI" w:hAnsi="Segoe UI" w:cs="Segoe UI"/>
          <w:color w:val="212121"/>
          <w:sz w:val="23"/>
          <w:szCs w:val="23"/>
        </w:rPr>
        <w:t xml:space="preserve">data from </w:t>
      </w:r>
      <w:r w:rsidR="00EF0859">
        <w:rPr>
          <w:rFonts w:ascii="Segoe UI" w:hAnsi="Segoe UI" w:cs="Segoe UI"/>
          <w:color w:val="212121"/>
          <w:sz w:val="23"/>
          <w:szCs w:val="23"/>
        </w:rPr>
        <w:t>our confirmatory study</w:t>
      </w:r>
      <w:r w:rsidR="000D7505">
        <w:rPr>
          <w:rFonts w:ascii="Segoe UI" w:hAnsi="Segoe UI" w:cs="Segoe UI"/>
          <w:color w:val="212121"/>
          <w:sz w:val="23"/>
          <w:szCs w:val="23"/>
        </w:rPr>
        <w:t xml:space="preserve"> (now called Experiment 5)</w:t>
      </w:r>
      <w:r w:rsidR="00EF0859">
        <w:rPr>
          <w:rFonts w:ascii="Segoe UI" w:hAnsi="Segoe UI" w:cs="Segoe UI"/>
          <w:color w:val="212121"/>
          <w:sz w:val="23"/>
          <w:szCs w:val="23"/>
        </w:rPr>
        <w:t xml:space="preserve">. </w:t>
      </w:r>
      <w:r>
        <w:rPr>
          <w:rFonts w:ascii="Segoe UI" w:hAnsi="Segoe UI" w:cs="Segoe UI"/>
          <w:color w:val="212121"/>
          <w:sz w:val="23"/>
          <w:szCs w:val="23"/>
        </w:rPr>
        <w:t>W</w:t>
      </w:r>
      <w:r w:rsidR="00EF0859">
        <w:rPr>
          <w:rFonts w:ascii="Segoe UI" w:hAnsi="Segoe UI" w:cs="Segoe UI"/>
          <w:color w:val="212121"/>
          <w:sz w:val="23"/>
          <w:szCs w:val="23"/>
        </w:rPr>
        <w:t xml:space="preserve">e </w:t>
      </w:r>
      <w:r>
        <w:rPr>
          <w:rFonts w:ascii="Segoe UI" w:hAnsi="Segoe UI" w:cs="Segoe UI"/>
          <w:color w:val="212121"/>
          <w:sz w:val="23"/>
          <w:szCs w:val="23"/>
        </w:rPr>
        <w:t xml:space="preserve">intentionally </w:t>
      </w:r>
      <w:r w:rsidR="00EF0859">
        <w:rPr>
          <w:rFonts w:ascii="Segoe UI" w:hAnsi="Segoe UI" w:cs="Segoe UI"/>
          <w:color w:val="212121"/>
          <w:sz w:val="23"/>
          <w:szCs w:val="23"/>
        </w:rPr>
        <w:t>adopted a different (arguably) better approach</w:t>
      </w:r>
      <w:r>
        <w:rPr>
          <w:rFonts w:ascii="Segoe UI" w:hAnsi="Segoe UI" w:cs="Segoe UI"/>
          <w:color w:val="212121"/>
          <w:sz w:val="23"/>
          <w:szCs w:val="23"/>
        </w:rPr>
        <w:t xml:space="preserve"> in that study</w:t>
      </w:r>
      <w:r w:rsidR="00EF0859">
        <w:rPr>
          <w:rFonts w:ascii="Segoe UI" w:hAnsi="Segoe UI" w:cs="Segoe UI"/>
          <w:color w:val="212121"/>
          <w:sz w:val="23"/>
          <w:szCs w:val="23"/>
        </w:rPr>
        <w:t xml:space="preserve">. </w:t>
      </w:r>
      <w:r>
        <w:rPr>
          <w:rFonts w:ascii="Segoe UI" w:hAnsi="Segoe UI" w:cs="Segoe UI"/>
          <w:color w:val="212121"/>
          <w:sz w:val="23"/>
          <w:szCs w:val="23"/>
        </w:rPr>
        <w:t xml:space="preserve">Participants were </w:t>
      </w:r>
      <w:r w:rsidR="00EF0859">
        <w:rPr>
          <w:rFonts w:ascii="Segoe UI" w:hAnsi="Segoe UI" w:cs="Segoe UI"/>
          <w:color w:val="212121"/>
          <w:sz w:val="23"/>
          <w:szCs w:val="23"/>
        </w:rPr>
        <w:t>first told the following:</w:t>
      </w:r>
    </w:p>
    <w:p w14:paraId="23D745A4" w14:textId="77777777" w:rsidR="00EF0859" w:rsidRPr="00EF0859" w:rsidRDefault="00EF0859" w:rsidP="00EF0859">
      <w:pPr>
        <w:pStyle w:val="NormalWeb"/>
        <w:shd w:val="clear" w:color="auto" w:fill="FFFFFF"/>
        <w:rPr>
          <w:rFonts w:ascii="Segoe UI" w:hAnsi="Segoe UI" w:cs="Segoe UI"/>
          <w:color w:val="212121"/>
          <w:sz w:val="23"/>
          <w:szCs w:val="23"/>
        </w:rPr>
      </w:pPr>
      <w:r w:rsidRPr="00EF0859">
        <w:rPr>
          <w:rFonts w:ascii="Segoe UI" w:hAnsi="Segoe UI" w:cs="Segoe UI"/>
          <w:color w:val="212121"/>
          <w:sz w:val="23"/>
          <w:szCs w:val="23"/>
        </w:rPr>
        <w:t>“</w:t>
      </w:r>
      <w:r w:rsidRPr="00EF0859">
        <w:rPr>
          <w:rFonts w:ascii="Segoe UI" w:hAnsi="Segoe UI" w:cs="Segoe UI"/>
          <w:i/>
          <w:iCs/>
          <w:color w:val="212121"/>
          <w:sz w:val="23"/>
          <w:szCs w:val="23"/>
        </w:rPr>
        <w:t>Artificial Intelligence algorithms are now so advanced that they can fabricate audio and video content that appears real but was never said by a real person. This type of content is known as a ‘Deepfake’, and can be very convincing or difficult to tell from real content</w:t>
      </w:r>
      <w:r w:rsidRPr="00EF0859">
        <w:rPr>
          <w:rFonts w:ascii="Segoe UI" w:hAnsi="Segoe UI" w:cs="Segoe UI"/>
          <w:color w:val="212121"/>
          <w:sz w:val="23"/>
          <w:szCs w:val="23"/>
        </w:rPr>
        <w:t>.</w:t>
      </w:r>
    </w:p>
    <w:p w14:paraId="149776A1" w14:textId="6C22B6C9" w:rsidR="00EF0859" w:rsidRPr="00EF0859" w:rsidRDefault="00EF0859" w:rsidP="00EF0859">
      <w:pPr>
        <w:pStyle w:val="NormalWeb"/>
        <w:shd w:val="clear" w:color="auto" w:fill="FFFFFF"/>
        <w:rPr>
          <w:rFonts w:ascii="Segoe UI" w:hAnsi="Segoe UI" w:cs="Segoe UI"/>
          <w:i/>
          <w:iCs/>
          <w:color w:val="212121"/>
          <w:sz w:val="23"/>
          <w:szCs w:val="23"/>
        </w:rPr>
      </w:pPr>
      <w:r w:rsidRPr="00EF0859">
        <w:rPr>
          <w:rFonts w:ascii="Segoe UI" w:hAnsi="Segoe UI" w:cs="Segoe UI"/>
          <w:i/>
          <w:iCs/>
          <w:color w:val="212121"/>
          <w:sz w:val="23"/>
          <w:szCs w:val="23"/>
        </w:rPr>
        <w:t xml:space="preserve">A key goal of this study is to examine whether people can tell the difference between genuine video content (footage of a real person) versus Deepfakes (videos created by computer algorithms that portray things that a person never said). </w:t>
      </w:r>
    </w:p>
    <w:p w14:paraId="11AEADFF" w14:textId="77777777" w:rsidR="00EF0859" w:rsidRPr="00EF0859" w:rsidRDefault="00EF0859" w:rsidP="00EF0859">
      <w:pPr>
        <w:pStyle w:val="NormalWeb"/>
        <w:shd w:val="clear" w:color="auto" w:fill="FFFFFF"/>
        <w:rPr>
          <w:rFonts w:ascii="Segoe UI" w:hAnsi="Segoe UI" w:cs="Segoe UI"/>
          <w:color w:val="212121"/>
          <w:sz w:val="23"/>
          <w:szCs w:val="23"/>
        </w:rPr>
      </w:pPr>
      <w:r w:rsidRPr="00EF0859">
        <w:rPr>
          <w:rFonts w:ascii="Segoe UI" w:hAnsi="Segoe UI" w:cs="Segoe UI"/>
          <w:i/>
          <w:iCs/>
          <w:color w:val="212121"/>
          <w:sz w:val="23"/>
          <w:szCs w:val="23"/>
        </w:rP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r w:rsidRPr="00EF0859">
        <w:rPr>
          <w:rFonts w:ascii="Segoe UI" w:hAnsi="Segoe UI" w:cs="Segoe UI"/>
          <w:color w:val="212121"/>
          <w:sz w:val="23"/>
          <w:szCs w:val="23"/>
        </w:rPr>
        <w:t>?”</w:t>
      </w:r>
    </w:p>
    <w:p w14:paraId="66ACC8B2" w14:textId="7287EFF6" w:rsidR="00EF0859" w:rsidRDefault="00EF0859" w:rsidP="00EF0859">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We then gave them two r</w:t>
      </w:r>
      <w:r w:rsidRPr="00EF0859">
        <w:rPr>
          <w:rFonts w:ascii="Segoe UI" w:hAnsi="Segoe UI" w:cs="Segoe UI"/>
          <w:color w:val="212121"/>
          <w:sz w:val="23"/>
          <w:szCs w:val="23"/>
        </w:rPr>
        <w:t>esponse options: “</w:t>
      </w:r>
      <w:r w:rsidRPr="00EF0859">
        <w:rPr>
          <w:rFonts w:ascii="Segoe UI" w:hAnsi="Segoe UI" w:cs="Segoe UI"/>
          <w:i/>
          <w:iCs/>
          <w:color w:val="212121"/>
          <w:sz w:val="23"/>
          <w:szCs w:val="23"/>
        </w:rPr>
        <w:t>The video I watched was Deepfaked: a computer algorithm was used to create footage of Chris saying things he never really said</w:t>
      </w:r>
      <w:r w:rsidRPr="00EF0859">
        <w:rPr>
          <w:rFonts w:ascii="Segoe UI" w:hAnsi="Segoe UI" w:cs="Segoe UI"/>
          <w:color w:val="212121"/>
          <w:sz w:val="23"/>
          <w:szCs w:val="23"/>
        </w:rPr>
        <w:t xml:space="preserve">.” </w:t>
      </w:r>
      <w:r>
        <w:rPr>
          <w:rFonts w:ascii="Segoe UI" w:hAnsi="Segoe UI" w:cs="Segoe UI"/>
          <w:color w:val="212121"/>
          <w:sz w:val="23"/>
          <w:szCs w:val="23"/>
        </w:rPr>
        <w:t xml:space="preserve">And </w:t>
      </w:r>
      <w:r w:rsidRPr="00EF0859">
        <w:rPr>
          <w:rFonts w:ascii="Segoe UI" w:hAnsi="Segoe UI" w:cs="Segoe UI"/>
          <w:color w:val="212121"/>
          <w:sz w:val="23"/>
          <w:szCs w:val="23"/>
        </w:rPr>
        <w:t xml:space="preserve"> </w:t>
      </w:r>
      <w:r w:rsidRPr="00EF0859">
        <w:rPr>
          <w:rFonts w:ascii="Segoe UI" w:hAnsi="Segoe UI" w:cs="Segoe UI"/>
          <w:i/>
          <w:iCs/>
          <w:color w:val="212121"/>
          <w:sz w:val="23"/>
          <w:szCs w:val="23"/>
        </w:rPr>
        <w:t>“The video I watched was genuine: it only contained authentic video of an actual living person</w:t>
      </w:r>
      <w:r w:rsidRPr="00EF0859">
        <w:rPr>
          <w:rFonts w:ascii="Segoe UI" w:hAnsi="Segoe UI" w:cs="Segoe UI"/>
          <w:color w:val="212121"/>
          <w:sz w:val="23"/>
          <w:szCs w:val="23"/>
        </w:rPr>
        <w:t>.”</w:t>
      </w:r>
    </w:p>
    <w:p w14:paraId="0C8724CB" w14:textId="35566037" w:rsidR="004C4BCA" w:rsidRDefault="004C4BCA" w:rsidP="004C4BC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lastRenderedPageBreak/>
        <w:t xml:space="preserve">This approach circumvents </w:t>
      </w:r>
      <w:r w:rsidR="0041572B">
        <w:rPr>
          <w:rFonts w:ascii="Segoe UI" w:hAnsi="Segoe UI" w:cs="Segoe UI"/>
          <w:color w:val="212121"/>
          <w:sz w:val="23"/>
          <w:szCs w:val="23"/>
        </w:rPr>
        <w:t xml:space="preserve">many of the </w:t>
      </w:r>
      <w:r>
        <w:rPr>
          <w:rFonts w:ascii="Segoe UI" w:hAnsi="Segoe UI" w:cs="Segoe UI"/>
          <w:color w:val="212121"/>
          <w:sz w:val="23"/>
          <w:szCs w:val="23"/>
        </w:rPr>
        <w:t xml:space="preserve">issues </w:t>
      </w:r>
      <w:r w:rsidR="0041572B">
        <w:rPr>
          <w:rFonts w:ascii="Segoe UI" w:hAnsi="Segoe UI" w:cs="Segoe UI"/>
          <w:color w:val="212121"/>
          <w:sz w:val="23"/>
          <w:szCs w:val="23"/>
        </w:rPr>
        <w:t xml:space="preserve">the Reviewer </w:t>
      </w:r>
      <w:r>
        <w:rPr>
          <w:rFonts w:ascii="Segoe UI" w:hAnsi="Segoe UI" w:cs="Segoe UI"/>
          <w:color w:val="212121"/>
          <w:sz w:val="23"/>
          <w:szCs w:val="23"/>
        </w:rPr>
        <w:t xml:space="preserve">raised above. A binary Y/N approach </w:t>
      </w:r>
      <w:r w:rsidR="0041572B">
        <w:rPr>
          <w:rFonts w:ascii="Segoe UI" w:hAnsi="Segoe UI" w:cs="Segoe UI"/>
          <w:color w:val="212121"/>
          <w:sz w:val="23"/>
          <w:szCs w:val="23"/>
        </w:rPr>
        <w:t xml:space="preserve">was </w:t>
      </w:r>
      <w:r>
        <w:rPr>
          <w:rFonts w:ascii="Segoe UI" w:hAnsi="Segoe UI" w:cs="Segoe UI"/>
          <w:color w:val="212121"/>
          <w:sz w:val="23"/>
          <w:szCs w:val="23"/>
        </w:rPr>
        <w:t xml:space="preserve">used that avoids the need for authors to subjectively code the data. </w:t>
      </w:r>
      <w:r w:rsidR="00EE2533">
        <w:rPr>
          <w:rFonts w:ascii="Segoe UI" w:hAnsi="Segoe UI" w:cs="Segoe UI"/>
          <w:color w:val="212121"/>
          <w:sz w:val="23"/>
          <w:szCs w:val="23"/>
        </w:rPr>
        <w:t xml:space="preserve">Participants </w:t>
      </w:r>
      <w:r w:rsidR="0041572B">
        <w:rPr>
          <w:rFonts w:ascii="Segoe UI" w:hAnsi="Segoe UI" w:cs="Segoe UI"/>
          <w:color w:val="212121"/>
          <w:sz w:val="23"/>
          <w:szCs w:val="23"/>
        </w:rPr>
        <w:t xml:space="preserve">were </w:t>
      </w:r>
      <w:r w:rsidR="00EE2533" w:rsidRPr="0041572B">
        <w:rPr>
          <w:rFonts w:ascii="Segoe UI" w:hAnsi="Segoe UI" w:cs="Segoe UI"/>
          <w:i/>
          <w:iCs/>
          <w:color w:val="212121"/>
          <w:sz w:val="23"/>
          <w:szCs w:val="23"/>
        </w:rPr>
        <w:t>asked</w:t>
      </w:r>
      <w:r w:rsidR="00EE2533">
        <w:rPr>
          <w:rFonts w:ascii="Segoe UI" w:hAnsi="Segoe UI" w:cs="Segoe UI"/>
          <w:color w:val="212121"/>
          <w:sz w:val="23"/>
          <w:szCs w:val="23"/>
        </w:rPr>
        <w:t xml:space="preserve"> what type of video they encountered rather than being told that they encountered one particular type. </w:t>
      </w:r>
      <w:r w:rsidR="0041572B">
        <w:rPr>
          <w:rFonts w:ascii="Segoe UI" w:hAnsi="Segoe UI" w:cs="Segoe UI"/>
          <w:color w:val="212121"/>
          <w:sz w:val="23"/>
          <w:szCs w:val="23"/>
        </w:rPr>
        <w:t>I</w:t>
      </w:r>
      <w:r w:rsidR="00EE2533">
        <w:rPr>
          <w:rFonts w:ascii="Segoe UI" w:hAnsi="Segoe UI" w:cs="Segoe UI"/>
          <w:color w:val="212121"/>
          <w:sz w:val="23"/>
          <w:szCs w:val="23"/>
        </w:rPr>
        <w:t xml:space="preserve">nspection of the </w:t>
      </w:r>
      <w:r w:rsidR="0041572B">
        <w:rPr>
          <w:rFonts w:ascii="Segoe UI" w:hAnsi="Segoe UI" w:cs="Segoe UI"/>
          <w:color w:val="212121"/>
          <w:sz w:val="23"/>
          <w:szCs w:val="23"/>
        </w:rPr>
        <w:t xml:space="preserve">newly added </w:t>
      </w:r>
      <w:r w:rsidR="00EE2533">
        <w:rPr>
          <w:rFonts w:ascii="Segoe UI" w:hAnsi="Segoe UI" w:cs="Segoe UI"/>
          <w:color w:val="212121"/>
          <w:sz w:val="23"/>
          <w:szCs w:val="23"/>
        </w:rPr>
        <w:t xml:space="preserve">2x2 confusion matrix suggests that people did respond honestly. If they </w:t>
      </w:r>
      <w:r w:rsidR="0041572B">
        <w:rPr>
          <w:rFonts w:ascii="Segoe UI" w:hAnsi="Segoe UI" w:cs="Segoe UI"/>
          <w:color w:val="212121"/>
          <w:sz w:val="23"/>
          <w:szCs w:val="23"/>
        </w:rPr>
        <w:t xml:space="preserve">had </w:t>
      </w:r>
      <w:r w:rsidR="00EE2533">
        <w:rPr>
          <w:rFonts w:ascii="Segoe UI" w:hAnsi="Segoe UI" w:cs="Segoe UI"/>
          <w:color w:val="212121"/>
          <w:sz w:val="23"/>
          <w:szCs w:val="23"/>
        </w:rPr>
        <w:t>“</w:t>
      </w:r>
      <w:r w:rsidR="00EE2533" w:rsidRPr="00EE2533">
        <w:rPr>
          <w:rFonts w:ascii="Segoe UI" w:hAnsi="Segoe UI" w:cs="Segoe UI"/>
          <w:i/>
          <w:iCs/>
          <w:color w:val="212121"/>
          <w:sz w:val="23"/>
          <w:szCs w:val="23"/>
        </w:rPr>
        <w:t>misreport their responses, e.g., because they have image concerns such as appearing tech-savvy</w:t>
      </w:r>
      <w:r w:rsidR="00EE2533">
        <w:rPr>
          <w:rFonts w:ascii="Segoe UI" w:hAnsi="Segoe UI" w:cs="Segoe UI"/>
          <w:color w:val="212121"/>
          <w:sz w:val="23"/>
          <w:szCs w:val="23"/>
        </w:rPr>
        <w:t>” as the Reviewer suggests then we would have expected a very different distribution of responses (</w:t>
      </w:r>
      <w:r w:rsidR="000D7505">
        <w:rPr>
          <w:rFonts w:ascii="Segoe UI" w:hAnsi="Segoe UI" w:cs="Segoe UI"/>
          <w:color w:val="212121"/>
          <w:sz w:val="23"/>
          <w:szCs w:val="23"/>
        </w:rPr>
        <w:t xml:space="preserve">i.e., </w:t>
      </w:r>
      <w:r w:rsidR="00EE2533">
        <w:rPr>
          <w:rFonts w:ascii="Segoe UI" w:hAnsi="Segoe UI" w:cs="Segoe UI"/>
          <w:color w:val="212121"/>
          <w:sz w:val="23"/>
          <w:szCs w:val="23"/>
        </w:rPr>
        <w:t>heavily skewed towards reporting Deepfakes in both the authentic and Deepfaked conditions which was not the case</w:t>
      </w:r>
      <w:r w:rsidR="0041572B">
        <w:rPr>
          <w:rFonts w:ascii="Segoe UI" w:hAnsi="Segoe UI" w:cs="Segoe UI"/>
          <w:color w:val="212121"/>
          <w:sz w:val="23"/>
          <w:szCs w:val="23"/>
        </w:rPr>
        <w:t xml:space="preserve">; </w:t>
      </w:r>
      <w:r w:rsidR="00EE2533">
        <w:rPr>
          <w:rFonts w:ascii="Segoe UI" w:hAnsi="Segoe UI" w:cs="Segoe UI"/>
          <w:color w:val="212121"/>
          <w:sz w:val="23"/>
          <w:szCs w:val="23"/>
        </w:rPr>
        <w:t>see Table 2).</w:t>
      </w:r>
    </w:p>
    <w:p w14:paraId="4EFF8ECB" w14:textId="0A3819DD" w:rsidR="004C4BCA" w:rsidRDefault="00A24CA0" w:rsidP="004C4BC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Nevertheless, we agree with the Reviewer that there are other ways of assessing and manipulating </w:t>
      </w:r>
      <w:r w:rsidR="007A3C8F">
        <w:rPr>
          <w:rFonts w:ascii="Segoe UI" w:hAnsi="Segoe UI" w:cs="Segoe UI"/>
          <w:color w:val="212121"/>
          <w:sz w:val="23"/>
          <w:szCs w:val="23"/>
        </w:rPr>
        <w:t xml:space="preserve">detection in the wider literature. We have included new material in the </w:t>
      </w:r>
      <w:r w:rsidR="000D7505">
        <w:rPr>
          <w:rFonts w:ascii="Segoe UI" w:hAnsi="Segoe UI" w:cs="Segoe UI"/>
          <w:color w:val="212121"/>
          <w:sz w:val="23"/>
          <w:szCs w:val="23"/>
        </w:rPr>
        <w:t xml:space="preserve">Introduction discussing work on Deepfake detection (see p.8-10) and </w:t>
      </w:r>
      <w:r w:rsidR="007A3C8F">
        <w:rPr>
          <w:rFonts w:ascii="Segoe UI" w:hAnsi="Segoe UI" w:cs="Segoe UI"/>
          <w:color w:val="212121"/>
          <w:sz w:val="23"/>
          <w:szCs w:val="23"/>
        </w:rPr>
        <w:t xml:space="preserve">General Discussion </w:t>
      </w:r>
      <w:r w:rsidR="00802DB6">
        <w:rPr>
          <w:rFonts w:ascii="Segoe UI" w:hAnsi="Segoe UI" w:cs="Segoe UI"/>
          <w:color w:val="212121"/>
          <w:sz w:val="23"/>
          <w:szCs w:val="23"/>
        </w:rPr>
        <w:t xml:space="preserve">(p.47), </w:t>
      </w:r>
      <w:r w:rsidR="007A3C8F">
        <w:rPr>
          <w:rFonts w:ascii="Segoe UI" w:hAnsi="Segoe UI" w:cs="Segoe UI"/>
          <w:color w:val="212121"/>
          <w:sz w:val="23"/>
          <w:szCs w:val="23"/>
        </w:rPr>
        <w:t>highlight the limitations of the measure used in our confirmatory study</w:t>
      </w:r>
      <w:r w:rsidR="00802DB6">
        <w:rPr>
          <w:rFonts w:ascii="Segoe UI" w:hAnsi="Segoe UI" w:cs="Segoe UI"/>
          <w:color w:val="212121"/>
          <w:sz w:val="23"/>
          <w:szCs w:val="23"/>
        </w:rPr>
        <w:t>,</w:t>
      </w:r>
      <w:r w:rsidR="007A3C8F">
        <w:rPr>
          <w:rFonts w:ascii="Segoe UI" w:hAnsi="Segoe UI" w:cs="Segoe UI"/>
          <w:color w:val="212121"/>
          <w:sz w:val="23"/>
          <w:szCs w:val="23"/>
        </w:rPr>
        <w:t xml:space="preserve"> and propos</w:t>
      </w:r>
      <w:r w:rsidR="00802DB6">
        <w:rPr>
          <w:rFonts w:ascii="Segoe UI" w:hAnsi="Segoe UI" w:cs="Segoe UI"/>
          <w:color w:val="212121"/>
          <w:sz w:val="23"/>
          <w:szCs w:val="23"/>
        </w:rPr>
        <w:t>e</w:t>
      </w:r>
      <w:r w:rsidR="007A3C8F">
        <w:rPr>
          <w:rFonts w:ascii="Segoe UI" w:hAnsi="Segoe UI" w:cs="Segoe UI"/>
          <w:color w:val="212121"/>
          <w:sz w:val="23"/>
          <w:szCs w:val="23"/>
        </w:rPr>
        <w:t xml:space="preserve"> future directions for research </w:t>
      </w:r>
      <w:r w:rsidR="00802DB6">
        <w:rPr>
          <w:rFonts w:ascii="Segoe UI" w:hAnsi="Segoe UI" w:cs="Segoe UI"/>
          <w:color w:val="212121"/>
          <w:sz w:val="23"/>
          <w:szCs w:val="23"/>
        </w:rPr>
        <w:t xml:space="preserve">to address this </w:t>
      </w:r>
      <w:r w:rsidR="007A3C8F">
        <w:rPr>
          <w:rFonts w:ascii="Segoe UI" w:hAnsi="Segoe UI" w:cs="Segoe UI"/>
          <w:color w:val="212121"/>
          <w:sz w:val="23"/>
          <w:szCs w:val="23"/>
        </w:rPr>
        <w:t xml:space="preserve">(see </w:t>
      </w:r>
      <w:r w:rsidR="007A3C8F" w:rsidRPr="00802DB6">
        <w:rPr>
          <w:rFonts w:ascii="Segoe UI" w:hAnsi="Segoe UI" w:cs="Segoe UI"/>
          <w:color w:val="212121"/>
          <w:sz w:val="23"/>
          <w:szCs w:val="23"/>
        </w:rPr>
        <w:t>p.</w:t>
      </w:r>
      <w:r w:rsidR="00802DB6" w:rsidRPr="00802DB6">
        <w:rPr>
          <w:rFonts w:ascii="Segoe UI" w:hAnsi="Segoe UI" w:cs="Segoe UI"/>
          <w:color w:val="212121"/>
          <w:sz w:val="23"/>
          <w:szCs w:val="23"/>
        </w:rPr>
        <w:t>51</w:t>
      </w:r>
      <w:r w:rsidR="007A3C8F">
        <w:rPr>
          <w:rFonts w:ascii="Segoe UI" w:hAnsi="Segoe UI" w:cs="Segoe UI"/>
          <w:color w:val="212121"/>
          <w:sz w:val="23"/>
          <w:szCs w:val="23"/>
        </w:rPr>
        <w:t>)</w:t>
      </w:r>
      <w:r w:rsidR="004C4BCA">
        <w:rPr>
          <w:rFonts w:ascii="Segoe UI" w:hAnsi="Segoe UI" w:cs="Segoe UI"/>
          <w:color w:val="212121"/>
          <w:sz w:val="23"/>
          <w:szCs w:val="23"/>
        </w:rPr>
        <w:t>.</w:t>
      </w:r>
    </w:p>
    <w:p w14:paraId="6429391D" w14:textId="7146B7EB" w:rsidR="00871062" w:rsidRDefault="00F53659" w:rsidP="00DA2D5E">
      <w:pPr>
        <w:pStyle w:val="NormalWeb"/>
        <w:shd w:val="clear" w:color="auto" w:fill="FFFFFF"/>
        <w:rPr>
          <w:rFonts w:ascii="Segoe UI" w:hAnsi="Segoe UI" w:cs="Segoe UI"/>
          <w:color w:val="212121"/>
          <w:sz w:val="23"/>
          <w:szCs w:val="23"/>
        </w:rPr>
      </w:pPr>
      <w:r w:rsidRPr="00F53659">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F53659">
        <w:rPr>
          <w:rFonts w:ascii="Segoe UI" w:hAnsi="Segoe UI" w:cs="Segoe UI"/>
          <w:i/>
          <w:iCs/>
          <w:color w:val="212121"/>
          <w:sz w:val="23"/>
          <w:szCs w:val="23"/>
        </w:rPr>
        <w:t>Experimenter demand effects</w:t>
      </w:r>
      <w:r>
        <w:rPr>
          <w:rFonts w:ascii="Segoe UI" w:hAnsi="Segoe UI" w:cs="Segoe UI"/>
          <w:color w:val="212121"/>
          <w:sz w:val="23"/>
          <w:szCs w:val="23"/>
        </w:rPr>
        <w:t xml:space="preserve">. </w:t>
      </w:r>
      <w:r w:rsidR="00DA2D5E">
        <w:rPr>
          <w:rFonts w:ascii="Segoe UI" w:hAnsi="Segoe UI" w:cs="Segoe UI"/>
          <w:color w:val="212121"/>
          <w:sz w:val="23"/>
          <w:szCs w:val="23"/>
        </w:rPr>
        <w:t>The set-up of watching a video and then rating the protagonist could appear artificial to some participants, especially since the statements could be viewed as unrealistic. Participants might therefore answer the attitude measures in the way they think the experimenters want them to. The authors appear to be aware of that concern and measure demand by asking participants in Experiments 1a-b about whether they replied in line with the experimenters' interests. I was left wondering what this measure actually revealed. Also, when it comes to "reactance" and "hypotheses guessing", I could not find information about the results of these measures, neither in the manuscript nor SOM. Adding information about these measures will help address readers' intuition that participants might have "played along" with the experimenters' demands.</w:t>
      </w:r>
    </w:p>
    <w:p w14:paraId="526043ED" w14:textId="77777777" w:rsidR="003749DD" w:rsidRDefault="003749DD" w:rsidP="003749DD">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As a side note, reporting at least the descriptive statistics of the other exploratory measures the authors took, e.g., over-claiming, would be beneficial too.</w:t>
      </w:r>
    </w:p>
    <w:p w14:paraId="23570817" w14:textId="78D5BA40" w:rsidR="005C43C1" w:rsidRDefault="007A3C8F" w:rsidP="00DA2D5E">
      <w:pPr>
        <w:pStyle w:val="NormalWeb"/>
        <w:shd w:val="clear" w:color="auto" w:fill="FFFFFF"/>
        <w:rPr>
          <w:rFonts w:ascii="Segoe UI" w:hAnsi="Segoe UI" w:cs="Segoe UI"/>
          <w:color w:val="212121"/>
          <w:sz w:val="23"/>
          <w:szCs w:val="23"/>
        </w:rPr>
      </w:pPr>
      <w:r w:rsidRPr="007A3C8F">
        <w:rPr>
          <w:rFonts w:ascii="Segoe UI" w:hAnsi="Segoe UI" w:cs="Segoe UI"/>
          <w:b/>
          <w:bCs/>
          <w:color w:val="212121"/>
          <w:sz w:val="23"/>
          <w:szCs w:val="23"/>
        </w:rPr>
        <w:t>Authors</w:t>
      </w:r>
      <w:r>
        <w:rPr>
          <w:rFonts w:ascii="Segoe UI" w:hAnsi="Segoe UI" w:cs="Segoe UI"/>
          <w:color w:val="212121"/>
          <w:sz w:val="23"/>
          <w:szCs w:val="23"/>
        </w:rPr>
        <w:t>: We see the Reviewer’s point here. Demand may have played a role in that participants were aware that they were in a psychology experiment and adjusted their responses on the outcome measure accordingly. This is actually one of the reasons why we included the IAT in our exploratory and confirmatory studies. This measure captures evaluative responses that are emitted automatically (in less than a second) and are thus less sensitive to demand than traditional self-report measures</w:t>
      </w:r>
      <w:r w:rsidR="005C43C1">
        <w:rPr>
          <w:rFonts w:ascii="Segoe UI" w:hAnsi="Segoe UI" w:cs="Segoe UI"/>
          <w:color w:val="212121"/>
          <w:sz w:val="23"/>
          <w:szCs w:val="23"/>
        </w:rPr>
        <w:t xml:space="preserve"> </w:t>
      </w:r>
      <w:r w:rsidR="005C43C1" w:rsidRPr="005C43C1">
        <w:rPr>
          <w:rFonts w:ascii="Segoe UI" w:hAnsi="Segoe UI" w:cs="Segoe UI"/>
          <w:color w:val="212121"/>
          <w:sz w:val="23"/>
          <w:szCs w:val="23"/>
        </w:rPr>
        <w:t>(for mo</w:t>
      </w:r>
      <w:r w:rsidR="005C43C1">
        <w:rPr>
          <w:rFonts w:ascii="Segoe UI" w:hAnsi="Segoe UI" w:cs="Segoe UI"/>
          <w:color w:val="212121"/>
          <w:sz w:val="23"/>
          <w:szCs w:val="23"/>
        </w:rPr>
        <w:t xml:space="preserve">re on this see </w:t>
      </w:r>
      <w:r w:rsidR="005C43C1" w:rsidRPr="005C43C1">
        <w:rPr>
          <w:rFonts w:ascii="Segoe UI" w:hAnsi="Segoe UI" w:cs="Segoe UI"/>
          <w:color w:val="212121"/>
          <w:sz w:val="23"/>
          <w:szCs w:val="23"/>
        </w:rPr>
        <w:t>Gawronski, LeBel, &amp; Peters, 2007</w:t>
      </w:r>
      <w:r w:rsidR="005C43C1">
        <w:rPr>
          <w:rFonts w:ascii="Segoe UI" w:hAnsi="Segoe UI" w:cs="Segoe UI"/>
          <w:color w:val="212121"/>
          <w:sz w:val="23"/>
          <w:szCs w:val="23"/>
        </w:rPr>
        <w:t>;</w:t>
      </w:r>
      <w:r w:rsidR="005C43C1" w:rsidRPr="005C43C1">
        <w:rPr>
          <w:rFonts w:ascii="Segoe UI" w:hAnsi="Segoe UI" w:cs="Segoe UI"/>
          <w:color w:val="212121"/>
          <w:sz w:val="23"/>
          <w:szCs w:val="23"/>
        </w:rPr>
        <w:t xml:space="preserve"> </w:t>
      </w:r>
      <w:r w:rsidR="005C43C1" w:rsidRPr="005C43C1">
        <w:rPr>
          <w:rFonts w:ascii="Segoe UI" w:hAnsi="Segoe UI" w:cs="Segoe UI"/>
          <w:i/>
          <w:iCs/>
          <w:color w:val="212121"/>
          <w:sz w:val="23"/>
          <w:szCs w:val="23"/>
        </w:rPr>
        <w:t>Perspectives on Psychological Science</w:t>
      </w:r>
      <w:r w:rsidR="005C43C1">
        <w:rPr>
          <w:rFonts w:ascii="Segoe UI" w:hAnsi="Segoe UI" w:cs="Segoe UI"/>
          <w:color w:val="212121"/>
          <w:sz w:val="23"/>
          <w:szCs w:val="23"/>
        </w:rPr>
        <w:t>)</w:t>
      </w:r>
      <w:r>
        <w:rPr>
          <w:rFonts w:ascii="Segoe UI" w:hAnsi="Segoe UI" w:cs="Segoe UI"/>
          <w:color w:val="212121"/>
          <w:sz w:val="23"/>
          <w:szCs w:val="23"/>
        </w:rPr>
        <w:t>. We consistently and repeatedly found evidence for changes in attitudes at the implicit level</w:t>
      </w:r>
      <w:r w:rsidR="002E6A23">
        <w:rPr>
          <w:rFonts w:ascii="Segoe UI" w:hAnsi="Segoe UI" w:cs="Segoe UI"/>
          <w:color w:val="212121"/>
          <w:sz w:val="23"/>
          <w:szCs w:val="23"/>
        </w:rPr>
        <w:t xml:space="preserve">, changes </w:t>
      </w:r>
      <w:r>
        <w:rPr>
          <w:rFonts w:ascii="Segoe UI" w:hAnsi="Segoe UI" w:cs="Segoe UI"/>
          <w:color w:val="212121"/>
          <w:sz w:val="23"/>
          <w:szCs w:val="23"/>
        </w:rPr>
        <w:t>that mirrored those reported at the explicit level,</w:t>
      </w:r>
      <w:r w:rsidR="002E6A23">
        <w:rPr>
          <w:rFonts w:ascii="Segoe UI" w:hAnsi="Segoe UI" w:cs="Segoe UI"/>
          <w:color w:val="212121"/>
          <w:sz w:val="23"/>
          <w:szCs w:val="23"/>
        </w:rPr>
        <w:t xml:space="preserve"> which would argue against a simple demand explanation of our findings. </w:t>
      </w:r>
      <w:r w:rsidR="005C43C1">
        <w:rPr>
          <w:rFonts w:ascii="Segoe UI" w:hAnsi="Segoe UI" w:cs="Segoe UI"/>
          <w:color w:val="212121"/>
          <w:sz w:val="23"/>
          <w:szCs w:val="23"/>
        </w:rPr>
        <w:t>That said, we have included additional material in the General Discussion highlighting ways that future work could better control for demand (e.g., by e</w:t>
      </w:r>
      <w:r w:rsidR="005C43C1" w:rsidRPr="005C43C1">
        <w:rPr>
          <w:rFonts w:ascii="Segoe UI" w:hAnsi="Segoe UI" w:cs="Segoe UI"/>
          <w:color w:val="212121"/>
          <w:sz w:val="23"/>
          <w:szCs w:val="23"/>
        </w:rPr>
        <w:t>mbed</w:t>
      </w:r>
      <w:r w:rsidR="005C43C1">
        <w:rPr>
          <w:rFonts w:ascii="Segoe UI" w:hAnsi="Segoe UI" w:cs="Segoe UI"/>
          <w:color w:val="212121"/>
          <w:sz w:val="23"/>
          <w:szCs w:val="23"/>
        </w:rPr>
        <w:t>ding</w:t>
      </w:r>
      <w:r w:rsidR="005C43C1" w:rsidRPr="005C43C1">
        <w:rPr>
          <w:rFonts w:ascii="Segoe UI" w:hAnsi="Segoe UI" w:cs="Segoe UI"/>
          <w:color w:val="212121"/>
          <w:sz w:val="23"/>
          <w:szCs w:val="23"/>
        </w:rPr>
        <w:t xml:space="preserve"> </w:t>
      </w:r>
      <w:r w:rsidR="005C43C1">
        <w:rPr>
          <w:rFonts w:ascii="Segoe UI" w:hAnsi="Segoe UI" w:cs="Segoe UI"/>
          <w:color w:val="212121"/>
          <w:sz w:val="23"/>
          <w:szCs w:val="23"/>
        </w:rPr>
        <w:lastRenderedPageBreak/>
        <w:t xml:space="preserve">Deepfaked content </w:t>
      </w:r>
      <w:r w:rsidR="005C43C1" w:rsidRPr="005C43C1">
        <w:rPr>
          <w:rFonts w:ascii="Segoe UI" w:hAnsi="Segoe UI" w:cs="Segoe UI"/>
          <w:color w:val="212121"/>
          <w:sz w:val="23"/>
          <w:szCs w:val="23"/>
        </w:rPr>
        <w:t>in even more naturalistic settings and measur</w:t>
      </w:r>
      <w:r w:rsidR="005C43C1">
        <w:rPr>
          <w:rFonts w:ascii="Segoe UI" w:hAnsi="Segoe UI" w:cs="Segoe UI"/>
          <w:color w:val="212121"/>
          <w:sz w:val="23"/>
          <w:szCs w:val="23"/>
        </w:rPr>
        <w:t>ing</w:t>
      </w:r>
      <w:r w:rsidR="005C43C1" w:rsidRPr="005C43C1">
        <w:rPr>
          <w:rFonts w:ascii="Segoe UI" w:hAnsi="Segoe UI" w:cs="Segoe UI"/>
          <w:color w:val="212121"/>
          <w:sz w:val="23"/>
          <w:szCs w:val="23"/>
        </w:rPr>
        <w:t xml:space="preserve"> real world behavior </w:t>
      </w:r>
      <w:r w:rsidR="005C43C1">
        <w:rPr>
          <w:rFonts w:ascii="Segoe UI" w:hAnsi="Segoe UI" w:cs="Segoe UI"/>
          <w:color w:val="212121"/>
          <w:sz w:val="23"/>
          <w:szCs w:val="23"/>
        </w:rPr>
        <w:t xml:space="preserve">in an </w:t>
      </w:r>
      <w:r w:rsidR="005C43C1" w:rsidRPr="005C43C1">
        <w:rPr>
          <w:rFonts w:ascii="Segoe UI" w:hAnsi="Segoe UI" w:cs="Segoe UI"/>
          <w:color w:val="212121"/>
          <w:sz w:val="23"/>
          <w:szCs w:val="23"/>
        </w:rPr>
        <w:t>unobserved</w:t>
      </w:r>
      <w:r w:rsidR="005C43C1">
        <w:rPr>
          <w:rFonts w:ascii="Segoe UI" w:hAnsi="Segoe UI" w:cs="Segoe UI"/>
          <w:color w:val="212121"/>
          <w:sz w:val="23"/>
          <w:szCs w:val="23"/>
        </w:rPr>
        <w:t xml:space="preserve"> manner; see changes on </w:t>
      </w:r>
      <w:r w:rsidR="005C43C1" w:rsidRPr="00ED6387">
        <w:rPr>
          <w:rFonts w:ascii="Segoe UI" w:hAnsi="Segoe UI" w:cs="Segoe UI"/>
          <w:color w:val="212121"/>
          <w:sz w:val="23"/>
          <w:szCs w:val="23"/>
        </w:rPr>
        <w:t>p.</w:t>
      </w:r>
      <w:r w:rsidR="00ED6387" w:rsidRPr="00ED6387">
        <w:rPr>
          <w:rFonts w:ascii="Segoe UI" w:hAnsi="Segoe UI" w:cs="Segoe UI"/>
          <w:color w:val="212121"/>
          <w:sz w:val="23"/>
          <w:szCs w:val="23"/>
        </w:rPr>
        <w:t>51</w:t>
      </w:r>
      <w:r w:rsidR="005C43C1">
        <w:rPr>
          <w:rFonts w:ascii="Segoe UI" w:hAnsi="Segoe UI" w:cs="Segoe UI"/>
          <w:color w:val="212121"/>
          <w:sz w:val="23"/>
          <w:szCs w:val="23"/>
        </w:rPr>
        <w:t>).</w:t>
      </w:r>
    </w:p>
    <w:p w14:paraId="475081B3" w14:textId="4EAA3009" w:rsidR="003749DD" w:rsidRDefault="005C43C1" w:rsidP="002E4C79">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With respect to the Reviewer’s question about the reactance, hypothesis guessing, and other exploratory measures. These were </w:t>
      </w:r>
      <w:r w:rsidRPr="005C43C1">
        <w:rPr>
          <w:rFonts w:ascii="Segoe UI" w:hAnsi="Segoe UI" w:cs="Segoe UI"/>
          <w:color w:val="212121"/>
          <w:sz w:val="23"/>
          <w:szCs w:val="23"/>
          <w:lang w:val="en-BE"/>
        </w:rPr>
        <w:t xml:space="preserve">purely exploratory questions that </w:t>
      </w:r>
      <w:r>
        <w:rPr>
          <w:rFonts w:ascii="Segoe UI" w:hAnsi="Segoe UI" w:cs="Segoe UI"/>
          <w:color w:val="212121"/>
          <w:sz w:val="23"/>
          <w:szCs w:val="23"/>
        </w:rPr>
        <w:t xml:space="preserve">all members of my lab are adding </w:t>
      </w:r>
      <w:r w:rsidRPr="005C43C1">
        <w:rPr>
          <w:rFonts w:ascii="Segoe UI" w:hAnsi="Segoe UI" w:cs="Segoe UI"/>
          <w:color w:val="212121"/>
          <w:sz w:val="23"/>
          <w:szCs w:val="23"/>
          <w:lang w:val="en-BE"/>
        </w:rPr>
        <w:t xml:space="preserve">to all </w:t>
      </w:r>
      <w:r>
        <w:rPr>
          <w:rFonts w:ascii="Segoe UI" w:hAnsi="Segoe UI" w:cs="Segoe UI"/>
          <w:color w:val="212121"/>
          <w:sz w:val="23"/>
          <w:szCs w:val="23"/>
        </w:rPr>
        <w:t xml:space="preserve">the </w:t>
      </w:r>
      <w:r w:rsidRPr="005C43C1">
        <w:rPr>
          <w:rFonts w:ascii="Segoe UI" w:hAnsi="Segoe UI" w:cs="Segoe UI"/>
          <w:color w:val="212121"/>
          <w:sz w:val="23"/>
          <w:szCs w:val="23"/>
          <w:lang w:val="en-BE"/>
        </w:rPr>
        <w:t xml:space="preserve">experiments </w:t>
      </w:r>
      <w:r>
        <w:rPr>
          <w:rFonts w:ascii="Segoe UI" w:hAnsi="Segoe UI" w:cs="Segoe UI"/>
          <w:color w:val="212121"/>
          <w:sz w:val="23"/>
          <w:szCs w:val="23"/>
        </w:rPr>
        <w:t xml:space="preserve">we run as part of </w:t>
      </w:r>
      <w:r w:rsidRPr="005C43C1">
        <w:rPr>
          <w:rFonts w:ascii="Segoe UI" w:hAnsi="Segoe UI" w:cs="Segoe UI"/>
          <w:color w:val="212121"/>
          <w:sz w:val="23"/>
          <w:szCs w:val="23"/>
          <w:lang w:val="en-BE"/>
        </w:rPr>
        <w:t xml:space="preserve">a separate study on the role of these factors in attitude formation and change </w:t>
      </w:r>
      <w:r>
        <w:rPr>
          <w:rFonts w:ascii="Segoe UI" w:hAnsi="Segoe UI" w:cs="Segoe UI"/>
          <w:color w:val="212121"/>
          <w:sz w:val="23"/>
          <w:szCs w:val="23"/>
        </w:rPr>
        <w:t>research</w:t>
      </w:r>
      <w:r w:rsidRPr="005C43C1">
        <w:rPr>
          <w:rFonts w:ascii="Segoe UI" w:hAnsi="Segoe UI" w:cs="Segoe UI"/>
          <w:color w:val="212121"/>
          <w:sz w:val="23"/>
          <w:szCs w:val="23"/>
          <w:lang w:val="en-BE"/>
        </w:rPr>
        <w:t xml:space="preserve">. </w:t>
      </w:r>
      <w:r w:rsidR="002E4C79">
        <w:rPr>
          <w:rFonts w:ascii="Segoe UI" w:hAnsi="Segoe UI" w:cs="Segoe UI"/>
          <w:color w:val="212121"/>
          <w:sz w:val="23"/>
          <w:szCs w:val="23"/>
        </w:rPr>
        <w:t>Unpacking and addressing these exploratory questions in the manuscript would require a sizeable investment in terms of time (to hand code many of the responses), and potentially detract from the main message we want to communicate in our paper. It is for this reason that w</w:t>
      </w:r>
      <w:r>
        <w:rPr>
          <w:rFonts w:ascii="Segoe UI" w:hAnsi="Segoe UI" w:cs="Segoe UI"/>
          <w:color w:val="212121"/>
          <w:sz w:val="23"/>
          <w:szCs w:val="23"/>
        </w:rPr>
        <w:t xml:space="preserve">e </w:t>
      </w:r>
      <w:r w:rsidR="002E4C79">
        <w:rPr>
          <w:rFonts w:ascii="Segoe UI" w:hAnsi="Segoe UI" w:cs="Segoe UI"/>
          <w:color w:val="212121"/>
          <w:sz w:val="23"/>
          <w:szCs w:val="23"/>
        </w:rPr>
        <w:t xml:space="preserve">did not </w:t>
      </w:r>
      <w:r>
        <w:rPr>
          <w:rFonts w:ascii="Segoe UI" w:hAnsi="Segoe UI" w:cs="Segoe UI"/>
          <w:color w:val="212121"/>
          <w:sz w:val="23"/>
          <w:szCs w:val="23"/>
        </w:rPr>
        <w:t xml:space="preserve">report </w:t>
      </w:r>
      <w:r w:rsidR="002E4C79">
        <w:rPr>
          <w:rFonts w:ascii="Segoe UI" w:hAnsi="Segoe UI" w:cs="Segoe UI"/>
          <w:color w:val="212121"/>
          <w:sz w:val="23"/>
          <w:szCs w:val="23"/>
        </w:rPr>
        <w:t xml:space="preserve">the results of these questions in the </w:t>
      </w:r>
      <w:r w:rsidR="003749DD">
        <w:rPr>
          <w:rFonts w:ascii="Segoe UI" w:hAnsi="Segoe UI" w:cs="Segoe UI"/>
          <w:color w:val="212121"/>
          <w:sz w:val="23"/>
          <w:szCs w:val="23"/>
        </w:rPr>
        <w:t>manuscript</w:t>
      </w:r>
      <w:r w:rsidR="002E4C79">
        <w:rPr>
          <w:rFonts w:ascii="Segoe UI" w:hAnsi="Segoe UI" w:cs="Segoe UI"/>
          <w:color w:val="212121"/>
          <w:sz w:val="23"/>
          <w:szCs w:val="23"/>
        </w:rPr>
        <w:t xml:space="preserve">. </w:t>
      </w:r>
    </w:p>
    <w:p w14:paraId="77C4CA57" w14:textId="5A2B8473" w:rsidR="002E4C79" w:rsidRDefault="003749DD" w:rsidP="002E4C79">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However, in-</w:t>
      </w:r>
      <w:r w:rsidR="002E4C79">
        <w:rPr>
          <w:rFonts w:ascii="Segoe UI" w:hAnsi="Segoe UI" w:cs="Segoe UI"/>
          <w:color w:val="212121"/>
          <w:sz w:val="23"/>
          <w:szCs w:val="23"/>
        </w:rPr>
        <w:t>line with the Reviewers request</w:t>
      </w:r>
      <w:r>
        <w:rPr>
          <w:rFonts w:ascii="Segoe UI" w:hAnsi="Segoe UI" w:cs="Segoe UI"/>
          <w:color w:val="212121"/>
          <w:sz w:val="23"/>
          <w:szCs w:val="23"/>
        </w:rPr>
        <w:t>,</w:t>
      </w:r>
      <w:r w:rsidR="002E4C79">
        <w:rPr>
          <w:rFonts w:ascii="Segoe UI" w:hAnsi="Segoe UI" w:cs="Segoe UI"/>
          <w:color w:val="212121"/>
          <w:sz w:val="23"/>
          <w:szCs w:val="23"/>
        </w:rPr>
        <w:t xml:space="preserve"> we have </w:t>
      </w:r>
      <w:r>
        <w:rPr>
          <w:rFonts w:ascii="Segoe UI" w:hAnsi="Segoe UI" w:cs="Segoe UI"/>
          <w:color w:val="212121"/>
          <w:sz w:val="23"/>
          <w:szCs w:val="23"/>
        </w:rPr>
        <w:t>now calculated basic descriptive data for many of the exploratory measures and individual difference questions (i.e., for those that did not require manual hand scoring). These can now be found in the “</w:t>
      </w:r>
      <w:r w:rsidRPr="003749DD">
        <w:rPr>
          <w:rFonts w:ascii="Segoe UI" w:hAnsi="Segoe UI" w:cs="Segoe UI"/>
          <w:color w:val="212121"/>
          <w:sz w:val="23"/>
          <w:szCs w:val="23"/>
        </w:rPr>
        <w:t>1. Exploratory_Exp_1-4_Preregistered_Analyses</w:t>
      </w:r>
      <w:r>
        <w:rPr>
          <w:rFonts w:ascii="Segoe UI" w:hAnsi="Segoe UI" w:cs="Segoe UI"/>
          <w:color w:val="212121"/>
          <w:sz w:val="23"/>
          <w:szCs w:val="23"/>
        </w:rPr>
        <w:t xml:space="preserve">.html” file in our OSF project page. We direct interested readers to this file in the revised manuscript (see </w:t>
      </w:r>
      <w:r w:rsidR="00ED6387">
        <w:rPr>
          <w:rFonts w:ascii="Segoe UI" w:hAnsi="Segoe UI" w:cs="Segoe UI"/>
          <w:color w:val="212121"/>
          <w:sz w:val="23"/>
          <w:szCs w:val="23"/>
        </w:rPr>
        <w:t xml:space="preserve">footnote 9 </w:t>
      </w:r>
      <w:r w:rsidRPr="00ED6387">
        <w:rPr>
          <w:rFonts w:ascii="Segoe UI" w:hAnsi="Segoe UI" w:cs="Segoe UI"/>
          <w:color w:val="212121"/>
          <w:sz w:val="23"/>
          <w:szCs w:val="23"/>
        </w:rPr>
        <w:t>on p.</w:t>
      </w:r>
      <w:r w:rsidR="00ED6387" w:rsidRPr="00ED6387">
        <w:rPr>
          <w:rFonts w:ascii="Segoe UI" w:hAnsi="Segoe UI" w:cs="Segoe UI"/>
          <w:color w:val="212121"/>
          <w:sz w:val="23"/>
          <w:szCs w:val="23"/>
        </w:rPr>
        <w:t>20</w:t>
      </w:r>
      <w:r>
        <w:rPr>
          <w:rFonts w:ascii="Segoe UI" w:hAnsi="Segoe UI" w:cs="Segoe UI"/>
          <w:color w:val="212121"/>
          <w:sz w:val="23"/>
          <w:szCs w:val="23"/>
        </w:rPr>
        <w:t>)</w:t>
      </w:r>
      <w:r w:rsidR="003468BD">
        <w:rPr>
          <w:rFonts w:ascii="Segoe UI" w:hAnsi="Segoe UI" w:cs="Segoe UI"/>
          <w:color w:val="212121"/>
          <w:sz w:val="23"/>
          <w:szCs w:val="23"/>
        </w:rPr>
        <w:t>.</w:t>
      </w:r>
    </w:p>
    <w:p w14:paraId="28D092F1" w14:textId="77777777" w:rsidR="00A43F4D" w:rsidRDefault="00871062" w:rsidP="00DA2D5E">
      <w:pPr>
        <w:pStyle w:val="NormalWeb"/>
        <w:shd w:val="clear" w:color="auto" w:fill="FFFFFF"/>
        <w:rPr>
          <w:rFonts w:ascii="Segoe UI" w:hAnsi="Segoe UI" w:cs="Segoe UI"/>
          <w:color w:val="212121"/>
          <w:sz w:val="23"/>
          <w:szCs w:val="23"/>
        </w:rPr>
      </w:pPr>
      <w:r w:rsidRPr="00871062">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871062">
        <w:rPr>
          <w:rFonts w:ascii="Segoe UI" w:hAnsi="Segoe UI" w:cs="Segoe UI"/>
          <w:i/>
          <w:iCs/>
          <w:color w:val="212121"/>
          <w:sz w:val="23"/>
          <w:szCs w:val="23"/>
        </w:rPr>
        <w:t>Selection bias due to high exclusion rates</w:t>
      </w:r>
      <w:r>
        <w:rPr>
          <w:rFonts w:ascii="Segoe UI" w:hAnsi="Segoe UI" w:cs="Segoe UI"/>
          <w:color w:val="212121"/>
          <w:sz w:val="23"/>
          <w:szCs w:val="23"/>
        </w:rPr>
        <w:t xml:space="preserve">. </w:t>
      </w:r>
      <w:r w:rsidR="00DA2D5E">
        <w:rPr>
          <w:rFonts w:ascii="Segoe UI" w:hAnsi="Segoe UI" w:cs="Segoe UI"/>
          <w:color w:val="212121"/>
          <w:sz w:val="23"/>
          <w:szCs w:val="23"/>
        </w:rPr>
        <w:t>In some of the studies, a relatively large proportion of participants were excluded, e.g., in Experiment 3, 55 out of 276 (~20%). Especially since these exclusions were not pre-registered, it can raise concerns about potential selection biases. An easy way to address this concern would be to report the results for the full sample and provide a more detailed rationale for the exclusion rule. This also applies to the non-pre-registered exclusions in Experiment 6.</w:t>
      </w:r>
    </w:p>
    <w:p w14:paraId="2ABBE3AF" w14:textId="3A26BCA0" w:rsidR="00C2254F" w:rsidRDefault="00A43F4D" w:rsidP="00DA2D5E">
      <w:pPr>
        <w:pStyle w:val="NormalWeb"/>
        <w:shd w:val="clear" w:color="auto" w:fill="FFFFFF"/>
        <w:rPr>
          <w:rFonts w:ascii="Segoe UI" w:hAnsi="Segoe UI" w:cs="Segoe UI"/>
          <w:color w:val="212121"/>
          <w:sz w:val="23"/>
          <w:szCs w:val="23"/>
        </w:rPr>
      </w:pPr>
      <w:r w:rsidRPr="00A43F4D">
        <w:rPr>
          <w:rFonts w:ascii="Segoe UI" w:hAnsi="Segoe UI" w:cs="Segoe UI"/>
          <w:b/>
          <w:bCs/>
          <w:color w:val="212121"/>
          <w:sz w:val="23"/>
          <w:szCs w:val="23"/>
        </w:rPr>
        <w:t>Authors</w:t>
      </w:r>
      <w:r>
        <w:rPr>
          <w:rFonts w:ascii="Segoe UI" w:hAnsi="Segoe UI" w:cs="Segoe UI"/>
          <w:color w:val="212121"/>
          <w:sz w:val="23"/>
          <w:szCs w:val="23"/>
        </w:rPr>
        <w:t>:</w:t>
      </w:r>
      <w:r w:rsidR="00E663F0">
        <w:rPr>
          <w:rFonts w:ascii="Segoe UI" w:hAnsi="Segoe UI" w:cs="Segoe UI"/>
          <w:color w:val="212121"/>
          <w:sz w:val="23"/>
          <w:szCs w:val="23"/>
        </w:rPr>
        <w:t xml:space="preserve"> </w:t>
      </w:r>
      <w:r w:rsidR="00C2254F">
        <w:rPr>
          <w:rFonts w:ascii="Segoe UI" w:hAnsi="Segoe UI" w:cs="Segoe UI"/>
          <w:color w:val="212121"/>
          <w:sz w:val="23"/>
          <w:szCs w:val="23"/>
        </w:rPr>
        <w:t xml:space="preserve">We are slightly confused by this comment. Data were </w:t>
      </w:r>
      <w:r w:rsidR="001505D7">
        <w:rPr>
          <w:rFonts w:ascii="Segoe UI" w:hAnsi="Segoe UI" w:cs="Segoe UI"/>
          <w:color w:val="212121"/>
          <w:sz w:val="23"/>
          <w:szCs w:val="23"/>
        </w:rPr>
        <w:t xml:space="preserve">always </w:t>
      </w:r>
      <w:r w:rsidR="00C2254F">
        <w:rPr>
          <w:rFonts w:ascii="Segoe UI" w:hAnsi="Segoe UI" w:cs="Segoe UI"/>
          <w:color w:val="212121"/>
          <w:sz w:val="23"/>
          <w:szCs w:val="23"/>
        </w:rPr>
        <w:t xml:space="preserve">excluded in-line with our pre-registered analytic plan. See the </w:t>
      </w:r>
      <w:r w:rsidR="001505D7">
        <w:rPr>
          <w:rFonts w:ascii="Segoe UI" w:hAnsi="Segoe UI" w:cs="Segoe UI"/>
          <w:color w:val="212121"/>
          <w:sz w:val="23"/>
          <w:szCs w:val="23"/>
        </w:rPr>
        <w:t>pre-registered “Data Analysis Plans” here</w:t>
      </w:r>
      <w:r w:rsidR="00C2254F">
        <w:rPr>
          <w:rFonts w:ascii="Segoe UI" w:hAnsi="Segoe UI" w:cs="Segoe UI"/>
          <w:color w:val="212121"/>
          <w:sz w:val="23"/>
          <w:szCs w:val="23"/>
        </w:rPr>
        <w:t>:</w:t>
      </w:r>
    </w:p>
    <w:p w14:paraId="7A9E1F8F" w14:textId="602971C8" w:rsidR="00C2254F" w:rsidRDefault="002C39B8" w:rsidP="00DA2D5E">
      <w:pPr>
        <w:pStyle w:val="NormalWeb"/>
        <w:shd w:val="clear" w:color="auto" w:fill="FFFFFF"/>
        <w:rPr>
          <w:rFonts w:ascii="Segoe UI" w:hAnsi="Segoe UI" w:cs="Segoe UI"/>
          <w:color w:val="212121"/>
          <w:sz w:val="23"/>
          <w:szCs w:val="23"/>
        </w:rPr>
      </w:pPr>
      <w:hyperlink r:id="rId27" w:history="1">
        <w:r w:rsidR="001505D7" w:rsidRPr="00D252CD">
          <w:rPr>
            <w:rStyle w:val="Hyperlink"/>
            <w:rFonts w:ascii="Segoe UI" w:hAnsi="Segoe UI" w:cs="Segoe UI"/>
            <w:sz w:val="23"/>
            <w:szCs w:val="23"/>
          </w:rPr>
          <w:t>https://osf.io/z28nv</w:t>
        </w:r>
      </w:hyperlink>
      <w:r w:rsidR="001505D7">
        <w:rPr>
          <w:rFonts w:ascii="Segoe UI" w:hAnsi="Segoe UI" w:cs="Segoe UI"/>
          <w:color w:val="212121"/>
          <w:sz w:val="23"/>
          <w:szCs w:val="23"/>
        </w:rPr>
        <w:t xml:space="preserve"> (i.e., Experiment 1 in the revised manuscript)</w:t>
      </w:r>
    </w:p>
    <w:p w14:paraId="30FEF8BF" w14:textId="7B01816F" w:rsidR="001505D7" w:rsidRDefault="002C39B8" w:rsidP="00DA2D5E">
      <w:pPr>
        <w:pStyle w:val="NormalWeb"/>
        <w:shd w:val="clear" w:color="auto" w:fill="FFFFFF"/>
        <w:rPr>
          <w:rFonts w:ascii="Segoe UI" w:hAnsi="Segoe UI" w:cs="Segoe UI"/>
          <w:color w:val="212121"/>
          <w:sz w:val="23"/>
          <w:szCs w:val="23"/>
        </w:rPr>
      </w:pPr>
      <w:hyperlink r:id="rId28" w:history="1">
        <w:r w:rsidR="001505D7" w:rsidRPr="001505D7">
          <w:rPr>
            <w:rStyle w:val="Hyperlink"/>
            <w:rFonts w:ascii="Segoe UI" w:hAnsi="Segoe UI" w:cs="Segoe UI"/>
            <w:sz w:val="23"/>
            <w:szCs w:val="23"/>
          </w:rPr>
          <w:t>https://osf.io/ka93u/</w:t>
        </w:r>
      </w:hyperlink>
      <w:r w:rsidR="001505D7" w:rsidRPr="001505D7">
        <w:rPr>
          <w:rFonts w:ascii="Segoe UI" w:hAnsi="Segoe UI" w:cs="Segoe UI"/>
          <w:color w:val="212121"/>
          <w:sz w:val="23"/>
          <w:szCs w:val="23"/>
        </w:rPr>
        <w:t xml:space="preserve"> (i.e., Experiment 2 in th</w:t>
      </w:r>
      <w:r w:rsidR="001505D7">
        <w:rPr>
          <w:rFonts w:ascii="Segoe UI" w:hAnsi="Segoe UI" w:cs="Segoe UI"/>
          <w:color w:val="212121"/>
          <w:sz w:val="23"/>
          <w:szCs w:val="23"/>
        </w:rPr>
        <w:t>e revised manuscript)</w:t>
      </w:r>
    </w:p>
    <w:p w14:paraId="03CF89B9" w14:textId="34EFCBA3" w:rsidR="001505D7" w:rsidRDefault="002C39B8" w:rsidP="00DA2D5E">
      <w:pPr>
        <w:pStyle w:val="NormalWeb"/>
        <w:shd w:val="clear" w:color="auto" w:fill="FFFFFF"/>
        <w:rPr>
          <w:rFonts w:ascii="Segoe UI" w:hAnsi="Segoe UI" w:cs="Segoe UI"/>
          <w:color w:val="212121"/>
          <w:sz w:val="23"/>
          <w:szCs w:val="23"/>
        </w:rPr>
      </w:pPr>
      <w:hyperlink r:id="rId29" w:history="1">
        <w:r w:rsidR="001505D7" w:rsidRPr="001505D7">
          <w:rPr>
            <w:rStyle w:val="Hyperlink"/>
            <w:rFonts w:ascii="Segoe UI" w:hAnsi="Segoe UI" w:cs="Segoe UI"/>
            <w:sz w:val="23"/>
            <w:szCs w:val="23"/>
          </w:rPr>
          <w:t>https://osf.io/npb7g/</w:t>
        </w:r>
      </w:hyperlink>
      <w:r w:rsidR="001505D7" w:rsidRPr="001505D7">
        <w:rPr>
          <w:rFonts w:ascii="Segoe UI" w:hAnsi="Segoe UI" w:cs="Segoe UI"/>
          <w:color w:val="212121"/>
          <w:sz w:val="23"/>
          <w:szCs w:val="23"/>
        </w:rPr>
        <w:t xml:space="preserve"> (i.e., Experiment 3 in th</w:t>
      </w:r>
      <w:r w:rsidR="001505D7">
        <w:rPr>
          <w:rFonts w:ascii="Segoe UI" w:hAnsi="Segoe UI" w:cs="Segoe UI"/>
          <w:color w:val="212121"/>
          <w:sz w:val="23"/>
          <w:szCs w:val="23"/>
        </w:rPr>
        <w:t>e revised manuscript)</w:t>
      </w:r>
    </w:p>
    <w:p w14:paraId="6E63EF93" w14:textId="277589E6" w:rsidR="001505D7" w:rsidRDefault="002C39B8" w:rsidP="00DA2D5E">
      <w:pPr>
        <w:pStyle w:val="NormalWeb"/>
        <w:shd w:val="clear" w:color="auto" w:fill="FFFFFF"/>
        <w:rPr>
          <w:rFonts w:ascii="Segoe UI" w:hAnsi="Segoe UI" w:cs="Segoe UI"/>
          <w:color w:val="212121"/>
          <w:sz w:val="23"/>
          <w:szCs w:val="23"/>
        </w:rPr>
      </w:pPr>
      <w:hyperlink r:id="rId30" w:history="1">
        <w:r w:rsidR="001505D7" w:rsidRPr="001505D7">
          <w:rPr>
            <w:rStyle w:val="Hyperlink"/>
            <w:rFonts w:ascii="Segoe UI" w:hAnsi="Segoe UI" w:cs="Segoe UI"/>
            <w:sz w:val="23"/>
            <w:szCs w:val="23"/>
          </w:rPr>
          <w:t>https://osf.io/9xq4w</w:t>
        </w:r>
      </w:hyperlink>
      <w:r w:rsidR="001505D7" w:rsidRPr="001505D7">
        <w:rPr>
          <w:rFonts w:ascii="Segoe UI" w:hAnsi="Segoe UI" w:cs="Segoe UI"/>
          <w:color w:val="212121"/>
          <w:sz w:val="23"/>
          <w:szCs w:val="23"/>
        </w:rPr>
        <w:t xml:space="preserve"> (i.e., Experiment 4 in th</w:t>
      </w:r>
      <w:r w:rsidR="001505D7">
        <w:rPr>
          <w:rFonts w:ascii="Segoe UI" w:hAnsi="Segoe UI" w:cs="Segoe UI"/>
          <w:color w:val="212121"/>
          <w:sz w:val="23"/>
          <w:szCs w:val="23"/>
        </w:rPr>
        <w:t>e revised manuscript)</w:t>
      </w:r>
    </w:p>
    <w:p w14:paraId="6338108C" w14:textId="5CCA5B86" w:rsidR="001505D7" w:rsidRPr="001505D7" w:rsidRDefault="002C39B8" w:rsidP="00DA2D5E">
      <w:pPr>
        <w:pStyle w:val="NormalWeb"/>
        <w:shd w:val="clear" w:color="auto" w:fill="FFFFFF"/>
        <w:rPr>
          <w:rFonts w:ascii="Segoe UI" w:hAnsi="Segoe UI" w:cs="Segoe UI"/>
          <w:color w:val="212121"/>
          <w:sz w:val="23"/>
          <w:szCs w:val="23"/>
        </w:rPr>
      </w:pPr>
      <w:hyperlink r:id="rId31" w:history="1">
        <w:r w:rsidR="001505D7" w:rsidRPr="001505D7">
          <w:rPr>
            <w:rStyle w:val="Hyperlink"/>
            <w:rFonts w:ascii="Segoe UI" w:hAnsi="Segoe UI" w:cs="Segoe UI"/>
            <w:sz w:val="23"/>
            <w:szCs w:val="23"/>
          </w:rPr>
          <w:t>https://osf.io/cjfrz</w:t>
        </w:r>
      </w:hyperlink>
      <w:r w:rsidR="001505D7" w:rsidRPr="001505D7">
        <w:rPr>
          <w:rFonts w:ascii="Segoe UI" w:hAnsi="Segoe UI" w:cs="Segoe UI"/>
          <w:color w:val="212121"/>
          <w:sz w:val="23"/>
          <w:szCs w:val="23"/>
        </w:rPr>
        <w:t xml:space="preserve"> (i.e., Experiment 5 in th</w:t>
      </w:r>
      <w:r w:rsidR="001505D7">
        <w:rPr>
          <w:rFonts w:ascii="Segoe UI" w:hAnsi="Segoe UI" w:cs="Segoe UI"/>
          <w:color w:val="212121"/>
          <w:sz w:val="23"/>
          <w:szCs w:val="23"/>
        </w:rPr>
        <w:t>e revised manuscript)</w:t>
      </w:r>
    </w:p>
    <w:p w14:paraId="02D50712" w14:textId="0514B1E6" w:rsidR="00A43F4D" w:rsidRDefault="001505D7"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Nevertheless, </w:t>
      </w:r>
      <w:r w:rsidR="00C2254F">
        <w:rPr>
          <w:rFonts w:ascii="Segoe UI" w:hAnsi="Segoe UI" w:cs="Segoe UI"/>
          <w:color w:val="212121"/>
          <w:sz w:val="23"/>
          <w:szCs w:val="23"/>
        </w:rPr>
        <w:t>we re-ran our analyses with the full sample (pre-exclusions)</w:t>
      </w:r>
      <w:r>
        <w:rPr>
          <w:rFonts w:ascii="Segoe UI" w:hAnsi="Segoe UI" w:cs="Segoe UI"/>
          <w:color w:val="212121"/>
          <w:sz w:val="23"/>
          <w:szCs w:val="23"/>
        </w:rPr>
        <w:t xml:space="preserve"> as requested by the Reviewer</w:t>
      </w:r>
      <w:r w:rsidR="00C2254F">
        <w:rPr>
          <w:rFonts w:ascii="Segoe UI" w:hAnsi="Segoe UI" w:cs="Segoe UI"/>
          <w:color w:val="212121"/>
          <w:sz w:val="23"/>
          <w:szCs w:val="23"/>
        </w:rPr>
        <w:t xml:space="preserve">. The same set of findings emerged as </w:t>
      </w:r>
      <w:r>
        <w:rPr>
          <w:rFonts w:ascii="Segoe UI" w:hAnsi="Segoe UI" w:cs="Segoe UI"/>
          <w:color w:val="212121"/>
          <w:sz w:val="23"/>
          <w:szCs w:val="23"/>
        </w:rPr>
        <w:t xml:space="preserve">reported </w:t>
      </w:r>
      <w:r w:rsidR="00C2254F">
        <w:rPr>
          <w:rFonts w:ascii="Segoe UI" w:hAnsi="Segoe UI" w:cs="Segoe UI"/>
          <w:color w:val="212121"/>
          <w:sz w:val="23"/>
          <w:szCs w:val="23"/>
        </w:rPr>
        <w:t xml:space="preserve">post exclusions with one </w:t>
      </w:r>
      <w:r>
        <w:rPr>
          <w:rFonts w:ascii="Segoe UI" w:hAnsi="Segoe UI" w:cs="Segoe UI"/>
          <w:color w:val="212121"/>
          <w:sz w:val="23"/>
          <w:szCs w:val="23"/>
        </w:rPr>
        <w:t xml:space="preserve">single </w:t>
      </w:r>
      <w:r w:rsidR="00C2254F">
        <w:rPr>
          <w:rFonts w:ascii="Segoe UI" w:hAnsi="Segoe UI" w:cs="Segoe UI"/>
          <w:color w:val="212121"/>
          <w:sz w:val="23"/>
          <w:szCs w:val="23"/>
        </w:rPr>
        <w:t xml:space="preserve">exception: the </w:t>
      </w:r>
      <w:r w:rsidR="00C2254F" w:rsidRPr="001505D7">
        <w:rPr>
          <w:rFonts w:ascii="Segoe UI" w:hAnsi="Segoe UI" w:cs="Segoe UI"/>
          <w:i/>
          <w:iCs/>
          <w:color w:val="212121"/>
          <w:sz w:val="23"/>
          <w:szCs w:val="23"/>
        </w:rPr>
        <w:t>t</w:t>
      </w:r>
      <w:r w:rsidR="00C2254F">
        <w:rPr>
          <w:rFonts w:ascii="Segoe UI" w:hAnsi="Segoe UI" w:cs="Segoe UI"/>
          <w:color w:val="212121"/>
          <w:sz w:val="23"/>
          <w:szCs w:val="23"/>
        </w:rPr>
        <w:t xml:space="preserve">-test comparing the strength of attitudes established via Deepfaked video vs. audio </w:t>
      </w:r>
      <w:r>
        <w:rPr>
          <w:rFonts w:ascii="Segoe UI" w:hAnsi="Segoe UI" w:cs="Segoe UI"/>
          <w:color w:val="212121"/>
          <w:sz w:val="23"/>
          <w:szCs w:val="23"/>
        </w:rPr>
        <w:t xml:space="preserve">became stronger (i.e., </w:t>
      </w:r>
      <w:r w:rsidR="00C2254F">
        <w:rPr>
          <w:rFonts w:ascii="Segoe UI" w:hAnsi="Segoe UI" w:cs="Segoe UI"/>
          <w:color w:val="212121"/>
          <w:sz w:val="23"/>
          <w:szCs w:val="23"/>
        </w:rPr>
        <w:t xml:space="preserve">moved from </w:t>
      </w:r>
      <w:r w:rsidR="00C2254F" w:rsidRPr="00C2254F">
        <w:rPr>
          <w:rFonts w:ascii="Segoe UI" w:hAnsi="Segoe UI" w:cs="Segoe UI"/>
          <w:i/>
          <w:iCs/>
          <w:color w:val="212121"/>
          <w:sz w:val="23"/>
          <w:szCs w:val="23"/>
        </w:rPr>
        <w:t>p</w:t>
      </w:r>
      <w:r w:rsidR="00C2254F">
        <w:rPr>
          <w:rFonts w:ascii="Segoe UI" w:hAnsi="Segoe UI" w:cs="Segoe UI"/>
          <w:color w:val="212121"/>
          <w:sz w:val="23"/>
          <w:szCs w:val="23"/>
        </w:rPr>
        <w:t xml:space="preserve"> = 0.05 to </w:t>
      </w:r>
      <w:r w:rsidR="00C2254F" w:rsidRPr="00C2254F">
        <w:rPr>
          <w:rFonts w:ascii="Segoe UI" w:hAnsi="Segoe UI" w:cs="Segoe UI"/>
          <w:i/>
          <w:iCs/>
          <w:color w:val="212121"/>
          <w:sz w:val="23"/>
          <w:szCs w:val="23"/>
        </w:rPr>
        <w:t>p</w:t>
      </w:r>
      <w:r w:rsidR="00C2254F">
        <w:rPr>
          <w:rFonts w:ascii="Segoe UI" w:hAnsi="Segoe UI" w:cs="Segoe UI"/>
          <w:color w:val="212121"/>
          <w:sz w:val="23"/>
          <w:szCs w:val="23"/>
        </w:rPr>
        <w:t xml:space="preserve"> = 0.01</w:t>
      </w:r>
      <w:r>
        <w:rPr>
          <w:rFonts w:ascii="Segoe UI" w:hAnsi="Segoe UI" w:cs="Segoe UI"/>
          <w:color w:val="212121"/>
          <w:sz w:val="23"/>
          <w:szCs w:val="23"/>
        </w:rPr>
        <w:t>)</w:t>
      </w:r>
      <w:r w:rsidR="00C2254F">
        <w:rPr>
          <w:rFonts w:ascii="Segoe UI" w:hAnsi="Segoe UI" w:cs="Segoe UI"/>
          <w:color w:val="212121"/>
          <w:sz w:val="23"/>
          <w:szCs w:val="23"/>
        </w:rPr>
        <w:t>.</w:t>
      </w:r>
      <w:r w:rsidR="001D1813">
        <w:rPr>
          <w:rFonts w:ascii="Segoe UI" w:hAnsi="Segoe UI" w:cs="Segoe UI"/>
          <w:color w:val="212121"/>
          <w:sz w:val="23"/>
          <w:szCs w:val="23"/>
        </w:rPr>
        <w:t xml:space="preserve"> The Reviewer can inspect </w:t>
      </w:r>
      <w:r w:rsidR="001D1813">
        <w:rPr>
          <w:rFonts w:ascii="Segoe UI" w:hAnsi="Segoe UI" w:cs="Segoe UI"/>
          <w:color w:val="212121"/>
          <w:sz w:val="23"/>
          <w:szCs w:val="23"/>
        </w:rPr>
        <w:lastRenderedPageBreak/>
        <w:t xml:space="preserve">this for themselves in the OSF project page by </w:t>
      </w:r>
      <w:r w:rsidR="002F79F7">
        <w:rPr>
          <w:rFonts w:ascii="Segoe UI" w:hAnsi="Segoe UI" w:cs="Segoe UI"/>
          <w:color w:val="212121"/>
          <w:sz w:val="23"/>
          <w:szCs w:val="23"/>
        </w:rPr>
        <w:t xml:space="preserve">navigating to the analyses folder and clicking </w:t>
      </w:r>
      <w:r w:rsidR="001D1813">
        <w:rPr>
          <w:rFonts w:ascii="Segoe UI" w:hAnsi="Segoe UI" w:cs="Segoe UI"/>
          <w:color w:val="212121"/>
          <w:sz w:val="23"/>
          <w:szCs w:val="23"/>
        </w:rPr>
        <w:t xml:space="preserve">on the </w:t>
      </w:r>
      <w:r w:rsidR="002F79F7">
        <w:rPr>
          <w:rFonts w:ascii="Segoe UI" w:hAnsi="Segoe UI" w:cs="Segoe UI"/>
          <w:color w:val="212121"/>
          <w:sz w:val="23"/>
          <w:szCs w:val="23"/>
        </w:rPr>
        <w:t>“</w:t>
      </w:r>
      <w:r w:rsidR="002F79F7" w:rsidRPr="002F79F7">
        <w:rPr>
          <w:rFonts w:ascii="Segoe UI" w:hAnsi="Segoe UI" w:cs="Segoe UI"/>
          <w:color w:val="212121"/>
          <w:sz w:val="23"/>
          <w:szCs w:val="23"/>
        </w:rPr>
        <w:t>0. Exploratory_Exp_1-4_Preregistered_Analyses (Pre_Exclusions)</w:t>
      </w:r>
      <w:r w:rsidR="002F79F7">
        <w:rPr>
          <w:rFonts w:ascii="Segoe UI" w:hAnsi="Segoe UI" w:cs="Segoe UI"/>
          <w:color w:val="212121"/>
          <w:sz w:val="23"/>
          <w:szCs w:val="23"/>
        </w:rPr>
        <w:t xml:space="preserve">.html” file. </w:t>
      </w:r>
    </w:p>
    <w:p w14:paraId="25EBCB26" w14:textId="61DD47CB" w:rsidR="00922B00" w:rsidRDefault="00A43F4D" w:rsidP="00DA2D5E">
      <w:pPr>
        <w:pStyle w:val="NormalWeb"/>
        <w:shd w:val="clear" w:color="auto" w:fill="FFFFFF"/>
        <w:rPr>
          <w:rFonts w:ascii="Segoe UI" w:hAnsi="Segoe UI" w:cs="Segoe UI"/>
          <w:color w:val="212121"/>
          <w:sz w:val="23"/>
          <w:szCs w:val="23"/>
        </w:rPr>
      </w:pPr>
      <w:r w:rsidRPr="00922B00">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A43F4D">
        <w:rPr>
          <w:rFonts w:ascii="Segoe UI" w:hAnsi="Segoe UI" w:cs="Segoe UI"/>
          <w:i/>
          <w:iCs/>
          <w:color w:val="212121"/>
          <w:sz w:val="23"/>
          <w:szCs w:val="23"/>
        </w:rPr>
        <w:t>Lack of negative evaluation on IAT</w:t>
      </w:r>
      <w:r>
        <w:rPr>
          <w:rFonts w:ascii="Segoe UI" w:hAnsi="Segoe UI" w:cs="Segoe UI"/>
          <w:color w:val="212121"/>
          <w:sz w:val="23"/>
          <w:szCs w:val="23"/>
        </w:rPr>
        <w:t xml:space="preserve">. </w:t>
      </w:r>
      <w:r w:rsidR="00DA2D5E">
        <w:rPr>
          <w:rFonts w:ascii="Segoe UI" w:hAnsi="Segoe UI" w:cs="Segoe UI"/>
          <w:color w:val="212121"/>
          <w:sz w:val="23"/>
          <w:szCs w:val="23"/>
        </w:rPr>
        <w:t>The IAT measures in the negative self-statements treatment indicate that participants do not (implicitly) evaluate the protagonist negatively. This is in contrast to the explicit measure where participants perceive the protagonist negatively in the negative self-statements treatments. This difference between the explicit and implicit attitudinal measures should be discussed.</w:t>
      </w:r>
    </w:p>
    <w:p w14:paraId="01FC9BF2" w14:textId="440D261E" w:rsidR="003C78C6" w:rsidRDefault="00922B00" w:rsidP="00DA2D5E">
      <w:pPr>
        <w:pStyle w:val="NormalWeb"/>
        <w:shd w:val="clear" w:color="auto" w:fill="FFFFFF"/>
        <w:rPr>
          <w:rFonts w:ascii="Segoe UI" w:hAnsi="Segoe UI" w:cs="Segoe UI"/>
          <w:color w:val="212121"/>
          <w:sz w:val="23"/>
          <w:szCs w:val="23"/>
        </w:rPr>
      </w:pPr>
      <w:r w:rsidRPr="00922B00">
        <w:rPr>
          <w:rFonts w:ascii="Segoe UI" w:hAnsi="Segoe UI" w:cs="Segoe UI"/>
          <w:b/>
          <w:bCs/>
          <w:color w:val="212121"/>
          <w:sz w:val="23"/>
          <w:szCs w:val="23"/>
        </w:rPr>
        <w:t>Authors</w:t>
      </w:r>
      <w:r>
        <w:rPr>
          <w:rFonts w:ascii="Segoe UI" w:hAnsi="Segoe UI" w:cs="Segoe UI"/>
          <w:color w:val="212121"/>
          <w:sz w:val="23"/>
          <w:szCs w:val="23"/>
        </w:rPr>
        <w:t>:</w:t>
      </w:r>
      <w:r w:rsidR="000F1AD4">
        <w:rPr>
          <w:rFonts w:ascii="Segoe UI" w:hAnsi="Segoe UI" w:cs="Segoe UI"/>
          <w:color w:val="212121"/>
          <w:sz w:val="23"/>
          <w:szCs w:val="23"/>
        </w:rPr>
        <w:t xml:space="preserve"> We can understand </w:t>
      </w:r>
      <w:r w:rsidR="003C78C6">
        <w:rPr>
          <w:rFonts w:ascii="Segoe UI" w:hAnsi="Segoe UI" w:cs="Segoe UI"/>
          <w:color w:val="212121"/>
          <w:sz w:val="23"/>
          <w:szCs w:val="23"/>
        </w:rPr>
        <w:t>the Reviewers point here</w:t>
      </w:r>
      <w:r w:rsidR="000F1AD4">
        <w:rPr>
          <w:rFonts w:ascii="Segoe UI" w:hAnsi="Segoe UI" w:cs="Segoe UI"/>
          <w:color w:val="212121"/>
          <w:sz w:val="23"/>
          <w:szCs w:val="23"/>
        </w:rPr>
        <w:t>.</w:t>
      </w:r>
      <w:r w:rsidR="003C78C6">
        <w:rPr>
          <w:rFonts w:ascii="Segoe UI" w:hAnsi="Segoe UI" w:cs="Segoe UI"/>
          <w:color w:val="212121"/>
          <w:sz w:val="23"/>
          <w:szCs w:val="23"/>
        </w:rPr>
        <w:t xml:space="preserve"> However, it is worth noting that the way the IAT is designed means that it produces </w:t>
      </w:r>
      <w:r w:rsidR="003C78C6" w:rsidRPr="003C78C6">
        <w:rPr>
          <w:rFonts w:ascii="Segoe UI" w:hAnsi="Segoe UI" w:cs="Segoe UI"/>
          <w:i/>
          <w:iCs/>
          <w:color w:val="212121"/>
          <w:sz w:val="23"/>
          <w:szCs w:val="23"/>
        </w:rPr>
        <w:t>relativistic</w:t>
      </w:r>
      <w:r w:rsidR="003C78C6">
        <w:rPr>
          <w:rFonts w:ascii="Segoe UI" w:hAnsi="Segoe UI" w:cs="Segoe UI"/>
          <w:color w:val="212121"/>
          <w:sz w:val="23"/>
          <w:szCs w:val="23"/>
        </w:rPr>
        <w:t xml:space="preserve"> scores rather than absolute ones. In other words, the zero point on the IAT does not reflect the absence of an attitude, or an ambivalent one. For a detailed treatment of the IAT’s zero point see the following</w:t>
      </w:r>
      <w:r w:rsidR="00A01627">
        <w:rPr>
          <w:rFonts w:ascii="Segoe UI" w:hAnsi="Segoe UI" w:cs="Segoe UI"/>
          <w:color w:val="212121"/>
          <w:sz w:val="23"/>
          <w:szCs w:val="23"/>
        </w:rPr>
        <w:t xml:space="preserve"> paper</w:t>
      </w:r>
      <w:r w:rsidR="003C78C6">
        <w:rPr>
          <w:rFonts w:ascii="Segoe UI" w:hAnsi="Segoe UI" w:cs="Segoe UI"/>
          <w:color w:val="212121"/>
          <w:sz w:val="23"/>
          <w:szCs w:val="23"/>
        </w:rPr>
        <w:t>:</w:t>
      </w:r>
    </w:p>
    <w:p w14:paraId="4DE1828B" w14:textId="37DCBDD4" w:rsidR="003C78C6" w:rsidRDefault="003C78C6" w:rsidP="00DA2D5E">
      <w:pPr>
        <w:pStyle w:val="NormalWeb"/>
        <w:shd w:val="clear" w:color="auto" w:fill="FFFFFF"/>
        <w:rPr>
          <w:rFonts w:ascii="Segoe UI" w:hAnsi="Segoe UI" w:cs="Segoe UI"/>
          <w:color w:val="212121"/>
          <w:sz w:val="23"/>
          <w:szCs w:val="23"/>
        </w:rPr>
      </w:pPr>
      <w:r w:rsidRPr="003C78C6">
        <w:rPr>
          <w:rFonts w:ascii="Segoe UI" w:hAnsi="Segoe UI" w:cs="Segoe UI"/>
          <w:color w:val="212121"/>
          <w:sz w:val="23"/>
          <w:szCs w:val="23"/>
        </w:rPr>
        <w:t xml:space="preserve">Blanton, H., Jaccard, J., Strauts, E., Mitchell, G., &amp; Tetlock, P. E. (2015). Toward a meaningful metric of implicit prejudice. </w:t>
      </w:r>
      <w:r w:rsidRPr="003C78C6">
        <w:rPr>
          <w:rFonts w:ascii="Segoe UI" w:hAnsi="Segoe UI" w:cs="Segoe UI"/>
          <w:i/>
          <w:iCs/>
          <w:color w:val="212121"/>
          <w:sz w:val="23"/>
          <w:szCs w:val="23"/>
        </w:rPr>
        <w:t>Journal of Applied Psychology, 100(5)</w:t>
      </w:r>
      <w:r w:rsidRPr="003C78C6">
        <w:rPr>
          <w:rFonts w:ascii="Segoe UI" w:hAnsi="Segoe UI" w:cs="Segoe UI"/>
          <w:color w:val="212121"/>
          <w:sz w:val="23"/>
          <w:szCs w:val="23"/>
        </w:rPr>
        <w:t>, 1468</w:t>
      </w:r>
      <w:r>
        <w:rPr>
          <w:rFonts w:ascii="Segoe UI" w:hAnsi="Segoe UI" w:cs="Segoe UI"/>
          <w:color w:val="212121"/>
          <w:sz w:val="23"/>
          <w:szCs w:val="23"/>
        </w:rPr>
        <w:t>-1481</w:t>
      </w:r>
      <w:r w:rsidRPr="003C78C6">
        <w:rPr>
          <w:rFonts w:ascii="Segoe UI" w:hAnsi="Segoe UI" w:cs="Segoe UI"/>
          <w:color w:val="212121"/>
          <w:sz w:val="23"/>
          <w:szCs w:val="23"/>
        </w:rPr>
        <w:t>.</w:t>
      </w:r>
    </w:p>
    <w:p w14:paraId="49F51467" w14:textId="659AD58A" w:rsidR="00922B00" w:rsidRDefault="003C78C6" w:rsidP="00DA2D5E">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It is for this reason that we interpret IAT scores in a relativistic manner in the manuscript (i.e., </w:t>
      </w:r>
      <w:r w:rsidR="001269CF">
        <w:rPr>
          <w:rFonts w:ascii="Segoe UI" w:hAnsi="Segoe UI" w:cs="Segoe UI"/>
          <w:color w:val="212121"/>
          <w:sz w:val="23"/>
          <w:szCs w:val="23"/>
        </w:rPr>
        <w:t xml:space="preserve">as </w:t>
      </w:r>
      <w:r>
        <w:rPr>
          <w:rFonts w:ascii="Segoe UI" w:hAnsi="Segoe UI" w:cs="Segoe UI"/>
          <w:color w:val="212121"/>
          <w:sz w:val="23"/>
          <w:szCs w:val="23"/>
        </w:rPr>
        <w:t>more positive or more negative rather than positive or negative in some absolute sense).</w:t>
      </w:r>
    </w:p>
    <w:p w14:paraId="7851F1A0" w14:textId="2B1652E4" w:rsidR="0022606A" w:rsidRDefault="00922B00" w:rsidP="00DA2D5E">
      <w:pPr>
        <w:pStyle w:val="NormalWeb"/>
        <w:shd w:val="clear" w:color="auto" w:fill="FFFFFF"/>
        <w:rPr>
          <w:rFonts w:ascii="Segoe UI" w:hAnsi="Segoe UI" w:cs="Segoe UI"/>
          <w:color w:val="212121"/>
          <w:sz w:val="23"/>
          <w:szCs w:val="23"/>
        </w:rPr>
      </w:pPr>
      <w:r w:rsidRPr="00922B00">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sidRPr="00922B00">
        <w:rPr>
          <w:rFonts w:ascii="Segoe UI" w:hAnsi="Segoe UI" w:cs="Segoe UI"/>
          <w:i/>
          <w:iCs/>
          <w:color w:val="212121"/>
          <w:sz w:val="23"/>
          <w:szCs w:val="23"/>
        </w:rPr>
        <w:t>Lack of depth in the discussion section</w:t>
      </w:r>
      <w:r>
        <w:rPr>
          <w:rFonts w:ascii="Segoe UI" w:hAnsi="Segoe UI" w:cs="Segoe UI"/>
          <w:color w:val="212121"/>
          <w:sz w:val="23"/>
          <w:szCs w:val="23"/>
        </w:rPr>
        <w:t xml:space="preserve">. </w:t>
      </w:r>
      <w:r w:rsidR="00DA2D5E">
        <w:rPr>
          <w:rFonts w:ascii="Segoe UI" w:hAnsi="Segoe UI" w:cs="Segoe UI"/>
          <w:color w:val="212121"/>
          <w:sz w:val="23"/>
          <w:szCs w:val="23"/>
        </w:rPr>
        <w:t>Although I appreciate the short length of the paper, the discussion section strikes me as too short and shallow. On top of neglecting the literature pointed out in comment #1, the discussion does also not address the limitations of the study. Besides the points raised above, discussion points could include the use of deception about the nature of the YouTube video (i.e., telling participants that Chris is trying to become a YouTube influencer) or the reliance on self-report measures (e.g., eliciting behavioral intentions instead of actual behavioral measures).</w:t>
      </w:r>
    </w:p>
    <w:p w14:paraId="1276C5C1" w14:textId="581D4F0A" w:rsidR="0022606A" w:rsidRDefault="0022606A" w:rsidP="00DA2D5E">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E4546B">
        <w:rPr>
          <w:rFonts w:ascii="Segoe UI" w:hAnsi="Segoe UI" w:cs="Segoe UI"/>
          <w:color w:val="212121"/>
          <w:sz w:val="23"/>
          <w:szCs w:val="23"/>
        </w:rPr>
        <w:t xml:space="preserve"> We have significantly revised and extended the General Discussion in line with the Reviewer’s suggestion. Specifically, we now add a Limitations section, point out many areas for future study, and situation our findings relative to the wider literature. See the General Discussion section for these changes.</w:t>
      </w:r>
    </w:p>
    <w:p w14:paraId="63CBBF14" w14:textId="77777777" w:rsidR="0022606A" w:rsidRDefault="0022606A" w:rsidP="00DA2D5E">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Reviewer 3</w:t>
      </w:r>
      <w:r>
        <w:rPr>
          <w:rFonts w:ascii="Segoe UI" w:hAnsi="Segoe UI" w:cs="Segoe UI"/>
          <w:color w:val="212121"/>
          <w:sz w:val="23"/>
          <w:szCs w:val="23"/>
        </w:rPr>
        <w:t xml:space="preserve">: </w:t>
      </w:r>
      <w:r w:rsidR="00DA2D5E">
        <w:rPr>
          <w:rFonts w:ascii="Segoe UI" w:hAnsi="Segoe UI" w:cs="Segoe UI"/>
          <w:color w:val="212121"/>
          <w:sz w:val="23"/>
          <w:szCs w:val="23"/>
        </w:rPr>
        <w:t>Minor concerns:</w:t>
      </w:r>
    </w:p>
    <w:p w14:paraId="1CFA9241"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On page 10 of the paper, the author state, "Bob' had previously been used in our lab and shown to be evaluated neutrally during pilot testing." a reference to work backing this claim would be useful.</w:t>
      </w:r>
    </w:p>
    <w:p w14:paraId="04BB4767" w14:textId="3E7ED11B"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B23370">
        <w:rPr>
          <w:rFonts w:ascii="Segoe UI" w:hAnsi="Segoe UI" w:cs="Segoe UI"/>
          <w:color w:val="212121"/>
          <w:sz w:val="23"/>
          <w:szCs w:val="23"/>
        </w:rPr>
        <w:t xml:space="preserve"> We don’t have a published paper to this effect. As such we have revised this sentence as follows: “</w:t>
      </w:r>
      <w:r w:rsidR="00B23370" w:rsidRPr="00B23370">
        <w:rPr>
          <w:rFonts w:ascii="Segoe UI" w:hAnsi="Segoe UI" w:cs="Segoe UI"/>
          <w:color w:val="212121"/>
          <w:sz w:val="23"/>
          <w:szCs w:val="23"/>
        </w:rPr>
        <w:t>A second individual (Bob) was selected from a large face database and served as the contrast category during the IAT</w:t>
      </w:r>
      <w:r w:rsidR="00B23370">
        <w:rPr>
          <w:rFonts w:ascii="Segoe UI" w:hAnsi="Segoe UI" w:cs="Segoe UI"/>
          <w:color w:val="212121"/>
          <w:sz w:val="23"/>
          <w:szCs w:val="23"/>
        </w:rPr>
        <w:t>.”</w:t>
      </w:r>
    </w:p>
    <w:p w14:paraId="0B26099F"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lastRenderedPageBreak/>
        <w:t>Figure 2 is hard to grasp. Why not show the positive (upward) and negative (downward) effect for authentic (left) and deepfake (right) videos?</w:t>
      </w:r>
    </w:p>
    <w:p w14:paraId="20F9A750" w14:textId="601DC2C8"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CF4E61">
        <w:rPr>
          <w:rFonts w:ascii="Segoe UI" w:hAnsi="Segoe UI" w:cs="Segoe UI"/>
          <w:color w:val="212121"/>
          <w:sz w:val="23"/>
          <w:szCs w:val="23"/>
        </w:rPr>
        <w:t xml:space="preserve"> This figure has been removed from the revised manuscript.</w:t>
      </w:r>
    </w:p>
    <w:p w14:paraId="7A3522BD"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on page 22, more information about what Youden's J denotes would be useful</w:t>
      </w:r>
      <w:r>
        <w:rPr>
          <w:rFonts w:ascii="Segoe UI" w:hAnsi="Segoe UI" w:cs="Segoe UI"/>
          <w:color w:val="212121"/>
          <w:sz w:val="23"/>
          <w:szCs w:val="23"/>
        </w:rPr>
        <w:br/>
        <w:t>SOM:</w:t>
      </w:r>
    </w:p>
    <w:p w14:paraId="6C838A61" w14:textId="143AFC54"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CF4E61">
        <w:rPr>
          <w:rFonts w:ascii="Segoe UI" w:hAnsi="Segoe UI" w:cs="Segoe UI"/>
          <w:color w:val="212121"/>
          <w:sz w:val="23"/>
          <w:szCs w:val="23"/>
        </w:rPr>
        <w:t xml:space="preserve"> We have revised the results section and provided more information on the classification statistics we used as requested (see changes on </w:t>
      </w:r>
      <w:r w:rsidR="00CF4E61" w:rsidRPr="003468BD">
        <w:rPr>
          <w:rFonts w:ascii="Segoe UI" w:hAnsi="Segoe UI" w:cs="Segoe UI"/>
          <w:color w:val="212121"/>
          <w:sz w:val="23"/>
          <w:szCs w:val="23"/>
        </w:rPr>
        <w:t>p.</w:t>
      </w:r>
      <w:r w:rsidR="003468BD" w:rsidRPr="003468BD">
        <w:rPr>
          <w:rFonts w:ascii="Segoe UI" w:hAnsi="Segoe UI" w:cs="Segoe UI"/>
          <w:color w:val="212121"/>
          <w:sz w:val="23"/>
          <w:szCs w:val="23"/>
        </w:rPr>
        <w:t>33,</w:t>
      </w:r>
      <w:r w:rsidR="003468BD">
        <w:rPr>
          <w:rFonts w:ascii="Segoe UI" w:hAnsi="Segoe UI" w:cs="Segoe UI"/>
          <w:color w:val="212121"/>
          <w:sz w:val="23"/>
          <w:szCs w:val="23"/>
        </w:rPr>
        <w:t xml:space="preserve"> 34-35</w:t>
      </w:r>
      <w:r w:rsidR="00CF4E61">
        <w:rPr>
          <w:rFonts w:ascii="Segoe UI" w:hAnsi="Segoe UI" w:cs="Segoe UI"/>
          <w:color w:val="212121"/>
          <w:sz w:val="23"/>
          <w:szCs w:val="23"/>
        </w:rPr>
        <w:t>).</w:t>
      </w:r>
    </w:p>
    <w:p w14:paraId="1DD7C963"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add info about the length of the study and size of the remuneration to the SOM</w:t>
      </w:r>
      <w:r w:rsidR="0022606A">
        <w:rPr>
          <w:rFonts w:ascii="Segoe UI" w:hAnsi="Segoe UI" w:cs="Segoe UI"/>
          <w:color w:val="212121"/>
          <w:sz w:val="23"/>
          <w:szCs w:val="23"/>
        </w:rPr>
        <w:t>.</w:t>
      </w:r>
    </w:p>
    <w:p w14:paraId="0D60A79F" w14:textId="53096127"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CF4E61">
        <w:rPr>
          <w:rFonts w:ascii="Segoe UI" w:hAnsi="Segoe UI" w:cs="Segoe UI"/>
          <w:color w:val="212121"/>
          <w:sz w:val="23"/>
          <w:szCs w:val="23"/>
        </w:rPr>
        <w:t xml:space="preserve"> we have added information about the length of the study and rate of remuneration to the revised manuscript (see changes on </w:t>
      </w:r>
      <w:r w:rsidR="00CF4E61" w:rsidRPr="00736C9D">
        <w:rPr>
          <w:rFonts w:ascii="Segoe UI" w:hAnsi="Segoe UI" w:cs="Segoe UI"/>
          <w:color w:val="212121"/>
          <w:sz w:val="23"/>
          <w:szCs w:val="23"/>
        </w:rPr>
        <w:t>p.</w:t>
      </w:r>
      <w:r w:rsidR="00736C9D" w:rsidRPr="00736C9D">
        <w:rPr>
          <w:rFonts w:ascii="Segoe UI" w:hAnsi="Segoe UI" w:cs="Segoe UI"/>
          <w:color w:val="212121"/>
          <w:sz w:val="23"/>
          <w:szCs w:val="23"/>
        </w:rPr>
        <w:t>15</w:t>
      </w:r>
      <w:r w:rsidR="00CF4E61">
        <w:rPr>
          <w:rFonts w:ascii="Segoe UI" w:hAnsi="Segoe UI" w:cs="Segoe UI"/>
          <w:color w:val="212121"/>
          <w:sz w:val="23"/>
          <w:szCs w:val="23"/>
        </w:rPr>
        <w:t>).</w:t>
      </w:r>
    </w:p>
    <w:p w14:paraId="7311F42A"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on page 31, report SDs for the intention measures</w:t>
      </w:r>
    </w:p>
    <w:p w14:paraId="1E224E68" w14:textId="4C50C65C"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5D4C19">
        <w:rPr>
          <w:rFonts w:ascii="Segoe UI" w:hAnsi="Segoe UI" w:cs="Segoe UI"/>
          <w:color w:val="212121"/>
          <w:sz w:val="23"/>
          <w:szCs w:val="23"/>
        </w:rPr>
        <w:t xml:space="preserve"> SDs now reported.</w:t>
      </w:r>
    </w:p>
    <w:p w14:paraId="73A159BF"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page 32 Lorah, 2018 in-text reference contains DOI that should be taken out</w:t>
      </w:r>
    </w:p>
    <w:p w14:paraId="2526A999" w14:textId="5528E914"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5D4C19">
        <w:rPr>
          <w:rFonts w:ascii="Segoe UI" w:hAnsi="Segoe UI" w:cs="Segoe UI"/>
          <w:color w:val="212121"/>
          <w:sz w:val="23"/>
          <w:szCs w:val="23"/>
        </w:rPr>
        <w:t xml:space="preserve"> in-text reference removed.</w:t>
      </w:r>
    </w:p>
    <w:p w14:paraId="7F49602E" w14:textId="77777777" w:rsidR="0022606A" w:rsidRDefault="00DA2D5E" w:rsidP="0022606A">
      <w:pPr>
        <w:pStyle w:val="NormalWeb"/>
        <w:numPr>
          <w:ilvl w:val="0"/>
          <w:numId w:val="1"/>
        </w:numPr>
        <w:shd w:val="clear" w:color="auto" w:fill="FFFFFF"/>
        <w:rPr>
          <w:rFonts w:ascii="Segoe UI" w:hAnsi="Segoe UI" w:cs="Segoe UI"/>
          <w:color w:val="212121"/>
          <w:sz w:val="23"/>
          <w:szCs w:val="23"/>
        </w:rPr>
      </w:pPr>
      <w:r>
        <w:rPr>
          <w:rFonts w:ascii="Segoe UI" w:hAnsi="Segoe UI" w:cs="Segoe UI"/>
          <w:color w:val="212121"/>
          <w:sz w:val="23"/>
          <w:szCs w:val="23"/>
        </w:rPr>
        <w:t>on page 33, add information about what MCMC sampling is</w:t>
      </w:r>
    </w:p>
    <w:p w14:paraId="574526CD" w14:textId="72CD9BBB"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F91C3A">
        <w:rPr>
          <w:rFonts w:ascii="Segoe UI" w:hAnsi="Segoe UI" w:cs="Segoe UI"/>
          <w:color w:val="212121"/>
          <w:sz w:val="23"/>
          <w:szCs w:val="23"/>
        </w:rPr>
        <w:t xml:space="preserve"> information and citation added</w:t>
      </w:r>
    </w:p>
    <w:p w14:paraId="5E0434EE" w14:textId="77777777" w:rsidR="0022606A" w:rsidRPr="0022606A" w:rsidRDefault="00DA2D5E" w:rsidP="00F20295">
      <w:pPr>
        <w:pStyle w:val="NormalWeb"/>
        <w:numPr>
          <w:ilvl w:val="0"/>
          <w:numId w:val="1"/>
        </w:numPr>
        <w:shd w:val="clear" w:color="auto" w:fill="FFFFFF"/>
      </w:pPr>
      <w:r w:rsidRPr="0022606A">
        <w:rPr>
          <w:rFonts w:ascii="Segoe UI" w:hAnsi="Segoe UI" w:cs="Segoe UI"/>
          <w:color w:val="212121"/>
          <w:sz w:val="23"/>
          <w:szCs w:val="23"/>
        </w:rPr>
        <w:t xml:space="preserve">page 34: "We used Gelman's (2019) method to characterize in order to characterize the priors as uninformative:" </w:t>
      </w:r>
      <w:r>
        <w:rPr>
          <w:rFonts w:ascii="Segoe UI" w:hAnsi="Segoe UI" w:cs="Segoe UI"/>
          <w:color w:val="212121"/>
          <w:sz w:val="23"/>
          <w:szCs w:val="23"/>
        </w:rPr>
        <w:sym w:font="Symbol" w:char="F0E0"/>
      </w:r>
      <w:r w:rsidRPr="0022606A">
        <w:rPr>
          <w:rFonts w:ascii="Segoe UI" w:hAnsi="Segoe UI" w:cs="Segoe UI"/>
          <w:color w:val="212121"/>
          <w:sz w:val="23"/>
          <w:szCs w:val="23"/>
        </w:rPr>
        <w:t xml:space="preserve"> repetition of "to characterize"</w:t>
      </w:r>
    </w:p>
    <w:p w14:paraId="626F860B" w14:textId="67C320C8" w:rsidR="0022606A" w:rsidRDefault="0022606A" w:rsidP="0022606A">
      <w:pPr>
        <w:pStyle w:val="NormalWeb"/>
        <w:shd w:val="clear" w:color="auto" w:fill="FFFFFF"/>
        <w:rPr>
          <w:rFonts w:ascii="Segoe UI" w:hAnsi="Segoe UI" w:cs="Segoe UI"/>
          <w:color w:val="212121"/>
          <w:sz w:val="23"/>
          <w:szCs w:val="23"/>
        </w:rPr>
      </w:pPr>
      <w:r w:rsidRPr="0022606A">
        <w:rPr>
          <w:rFonts w:ascii="Segoe UI" w:hAnsi="Segoe UI" w:cs="Segoe UI"/>
          <w:b/>
          <w:bCs/>
          <w:color w:val="212121"/>
          <w:sz w:val="23"/>
          <w:szCs w:val="23"/>
        </w:rPr>
        <w:t>Authors</w:t>
      </w:r>
      <w:r>
        <w:rPr>
          <w:rFonts w:ascii="Segoe UI" w:hAnsi="Segoe UI" w:cs="Segoe UI"/>
          <w:color w:val="212121"/>
          <w:sz w:val="23"/>
          <w:szCs w:val="23"/>
        </w:rPr>
        <w:t>:</w:t>
      </w:r>
      <w:r w:rsidR="00F91C3A">
        <w:rPr>
          <w:rFonts w:ascii="Segoe UI" w:hAnsi="Segoe UI" w:cs="Segoe UI"/>
          <w:color w:val="212121"/>
          <w:sz w:val="23"/>
          <w:szCs w:val="23"/>
        </w:rPr>
        <w:t xml:space="preserve"> repetition removed.</w:t>
      </w:r>
    </w:p>
    <w:p w14:paraId="30C41333" w14:textId="257A405F" w:rsidR="00F577A8" w:rsidRDefault="00DA2D5E" w:rsidP="0022606A">
      <w:pPr>
        <w:pStyle w:val="NormalWeb"/>
        <w:shd w:val="clear" w:color="auto" w:fill="FFFFFF"/>
      </w:pPr>
      <w:r w:rsidRPr="0022606A">
        <w:rPr>
          <w:rFonts w:ascii="Segoe UI" w:hAnsi="Segoe UI" w:cs="Segoe UI"/>
          <w:color w:val="212121"/>
          <w:sz w:val="23"/>
          <w:szCs w:val="23"/>
        </w:rPr>
        <w:br/>
      </w:r>
      <w:r w:rsidRPr="0022606A">
        <w:rPr>
          <w:rFonts w:ascii="Segoe UI" w:hAnsi="Segoe UI" w:cs="Segoe UI"/>
          <w:color w:val="212121"/>
          <w:sz w:val="23"/>
          <w:szCs w:val="23"/>
        </w:rPr>
        <w:br/>
      </w:r>
      <w:r w:rsidRPr="0022606A">
        <w:rPr>
          <w:rFonts w:ascii="Segoe UI" w:hAnsi="Segoe UI" w:cs="Segoe UI"/>
          <w:color w:val="212121"/>
          <w:sz w:val="23"/>
          <w:szCs w:val="23"/>
        </w:rPr>
        <w:br/>
      </w:r>
    </w:p>
    <w:sectPr w:rsidR="00F577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E865B" w14:textId="77777777" w:rsidR="002C39B8" w:rsidRDefault="002C39B8" w:rsidP="002B1631">
      <w:pPr>
        <w:spacing w:after="0" w:line="240" w:lineRule="auto"/>
      </w:pPr>
      <w:r>
        <w:separator/>
      </w:r>
    </w:p>
  </w:endnote>
  <w:endnote w:type="continuationSeparator" w:id="0">
    <w:p w14:paraId="03CAF3E5" w14:textId="77777777" w:rsidR="002C39B8" w:rsidRDefault="002C39B8" w:rsidP="002B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492DF" w14:textId="77777777" w:rsidR="002C39B8" w:rsidRDefault="002C39B8" w:rsidP="002B1631">
      <w:pPr>
        <w:spacing w:after="0" w:line="240" w:lineRule="auto"/>
      </w:pPr>
      <w:r>
        <w:separator/>
      </w:r>
    </w:p>
  </w:footnote>
  <w:footnote w:type="continuationSeparator" w:id="0">
    <w:p w14:paraId="611AEFC7" w14:textId="77777777" w:rsidR="002C39B8" w:rsidRDefault="002C39B8" w:rsidP="002B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0F43"/>
    <w:multiLevelType w:val="hybridMultilevel"/>
    <w:tmpl w:val="4F747EC4"/>
    <w:lvl w:ilvl="0" w:tplc="AD7A96BA">
      <w:start w:val="1"/>
      <w:numFmt w:val="bullet"/>
      <w:lvlText w:val="•"/>
      <w:lvlJc w:val="left"/>
      <w:pPr>
        <w:tabs>
          <w:tab w:val="num" w:pos="720"/>
        </w:tabs>
        <w:ind w:left="720" w:hanging="360"/>
      </w:pPr>
      <w:rPr>
        <w:rFonts w:ascii="Arial" w:hAnsi="Arial" w:hint="default"/>
      </w:rPr>
    </w:lvl>
    <w:lvl w:ilvl="1" w:tplc="D0A85318" w:tentative="1">
      <w:start w:val="1"/>
      <w:numFmt w:val="bullet"/>
      <w:lvlText w:val="•"/>
      <w:lvlJc w:val="left"/>
      <w:pPr>
        <w:tabs>
          <w:tab w:val="num" w:pos="1440"/>
        </w:tabs>
        <w:ind w:left="1440" w:hanging="360"/>
      </w:pPr>
      <w:rPr>
        <w:rFonts w:ascii="Arial" w:hAnsi="Arial" w:hint="default"/>
      </w:rPr>
    </w:lvl>
    <w:lvl w:ilvl="2" w:tplc="2C448834" w:tentative="1">
      <w:start w:val="1"/>
      <w:numFmt w:val="bullet"/>
      <w:lvlText w:val="•"/>
      <w:lvlJc w:val="left"/>
      <w:pPr>
        <w:tabs>
          <w:tab w:val="num" w:pos="2160"/>
        </w:tabs>
        <w:ind w:left="2160" w:hanging="360"/>
      </w:pPr>
      <w:rPr>
        <w:rFonts w:ascii="Arial" w:hAnsi="Arial" w:hint="default"/>
      </w:rPr>
    </w:lvl>
    <w:lvl w:ilvl="3" w:tplc="D716ED62" w:tentative="1">
      <w:start w:val="1"/>
      <w:numFmt w:val="bullet"/>
      <w:lvlText w:val="•"/>
      <w:lvlJc w:val="left"/>
      <w:pPr>
        <w:tabs>
          <w:tab w:val="num" w:pos="2880"/>
        </w:tabs>
        <w:ind w:left="2880" w:hanging="360"/>
      </w:pPr>
      <w:rPr>
        <w:rFonts w:ascii="Arial" w:hAnsi="Arial" w:hint="default"/>
      </w:rPr>
    </w:lvl>
    <w:lvl w:ilvl="4" w:tplc="48043D5E" w:tentative="1">
      <w:start w:val="1"/>
      <w:numFmt w:val="bullet"/>
      <w:lvlText w:val="•"/>
      <w:lvlJc w:val="left"/>
      <w:pPr>
        <w:tabs>
          <w:tab w:val="num" w:pos="3600"/>
        </w:tabs>
        <w:ind w:left="3600" w:hanging="360"/>
      </w:pPr>
      <w:rPr>
        <w:rFonts w:ascii="Arial" w:hAnsi="Arial" w:hint="default"/>
      </w:rPr>
    </w:lvl>
    <w:lvl w:ilvl="5" w:tplc="B2D290AA" w:tentative="1">
      <w:start w:val="1"/>
      <w:numFmt w:val="bullet"/>
      <w:lvlText w:val="•"/>
      <w:lvlJc w:val="left"/>
      <w:pPr>
        <w:tabs>
          <w:tab w:val="num" w:pos="4320"/>
        </w:tabs>
        <w:ind w:left="4320" w:hanging="360"/>
      </w:pPr>
      <w:rPr>
        <w:rFonts w:ascii="Arial" w:hAnsi="Arial" w:hint="default"/>
      </w:rPr>
    </w:lvl>
    <w:lvl w:ilvl="6" w:tplc="6B7A8B44" w:tentative="1">
      <w:start w:val="1"/>
      <w:numFmt w:val="bullet"/>
      <w:lvlText w:val="•"/>
      <w:lvlJc w:val="left"/>
      <w:pPr>
        <w:tabs>
          <w:tab w:val="num" w:pos="5040"/>
        </w:tabs>
        <w:ind w:left="5040" w:hanging="360"/>
      </w:pPr>
      <w:rPr>
        <w:rFonts w:ascii="Arial" w:hAnsi="Arial" w:hint="default"/>
      </w:rPr>
    </w:lvl>
    <w:lvl w:ilvl="7" w:tplc="4EFC7E28" w:tentative="1">
      <w:start w:val="1"/>
      <w:numFmt w:val="bullet"/>
      <w:lvlText w:val="•"/>
      <w:lvlJc w:val="left"/>
      <w:pPr>
        <w:tabs>
          <w:tab w:val="num" w:pos="5760"/>
        </w:tabs>
        <w:ind w:left="5760" w:hanging="360"/>
      </w:pPr>
      <w:rPr>
        <w:rFonts w:ascii="Arial" w:hAnsi="Arial" w:hint="default"/>
      </w:rPr>
    </w:lvl>
    <w:lvl w:ilvl="8" w:tplc="29F05B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EB471E"/>
    <w:multiLevelType w:val="hybridMultilevel"/>
    <w:tmpl w:val="12AA48C4"/>
    <w:lvl w:ilvl="0" w:tplc="F5766496">
      <w:start w:val="1"/>
      <w:numFmt w:val="bullet"/>
      <w:lvlText w:val="•"/>
      <w:lvlJc w:val="left"/>
      <w:pPr>
        <w:tabs>
          <w:tab w:val="num" w:pos="720"/>
        </w:tabs>
        <w:ind w:left="720" w:hanging="360"/>
      </w:pPr>
      <w:rPr>
        <w:rFonts w:ascii="Arial" w:hAnsi="Arial" w:hint="default"/>
      </w:rPr>
    </w:lvl>
    <w:lvl w:ilvl="1" w:tplc="25FA636E" w:tentative="1">
      <w:start w:val="1"/>
      <w:numFmt w:val="bullet"/>
      <w:lvlText w:val="•"/>
      <w:lvlJc w:val="left"/>
      <w:pPr>
        <w:tabs>
          <w:tab w:val="num" w:pos="1440"/>
        </w:tabs>
        <w:ind w:left="1440" w:hanging="360"/>
      </w:pPr>
      <w:rPr>
        <w:rFonts w:ascii="Arial" w:hAnsi="Arial" w:hint="default"/>
      </w:rPr>
    </w:lvl>
    <w:lvl w:ilvl="2" w:tplc="D8B6795C" w:tentative="1">
      <w:start w:val="1"/>
      <w:numFmt w:val="bullet"/>
      <w:lvlText w:val="•"/>
      <w:lvlJc w:val="left"/>
      <w:pPr>
        <w:tabs>
          <w:tab w:val="num" w:pos="2160"/>
        </w:tabs>
        <w:ind w:left="2160" w:hanging="360"/>
      </w:pPr>
      <w:rPr>
        <w:rFonts w:ascii="Arial" w:hAnsi="Arial" w:hint="default"/>
      </w:rPr>
    </w:lvl>
    <w:lvl w:ilvl="3" w:tplc="56209676" w:tentative="1">
      <w:start w:val="1"/>
      <w:numFmt w:val="bullet"/>
      <w:lvlText w:val="•"/>
      <w:lvlJc w:val="left"/>
      <w:pPr>
        <w:tabs>
          <w:tab w:val="num" w:pos="2880"/>
        </w:tabs>
        <w:ind w:left="2880" w:hanging="360"/>
      </w:pPr>
      <w:rPr>
        <w:rFonts w:ascii="Arial" w:hAnsi="Arial" w:hint="default"/>
      </w:rPr>
    </w:lvl>
    <w:lvl w:ilvl="4" w:tplc="A08212CE" w:tentative="1">
      <w:start w:val="1"/>
      <w:numFmt w:val="bullet"/>
      <w:lvlText w:val="•"/>
      <w:lvlJc w:val="left"/>
      <w:pPr>
        <w:tabs>
          <w:tab w:val="num" w:pos="3600"/>
        </w:tabs>
        <w:ind w:left="3600" w:hanging="360"/>
      </w:pPr>
      <w:rPr>
        <w:rFonts w:ascii="Arial" w:hAnsi="Arial" w:hint="default"/>
      </w:rPr>
    </w:lvl>
    <w:lvl w:ilvl="5" w:tplc="B02E5A12" w:tentative="1">
      <w:start w:val="1"/>
      <w:numFmt w:val="bullet"/>
      <w:lvlText w:val="•"/>
      <w:lvlJc w:val="left"/>
      <w:pPr>
        <w:tabs>
          <w:tab w:val="num" w:pos="4320"/>
        </w:tabs>
        <w:ind w:left="4320" w:hanging="360"/>
      </w:pPr>
      <w:rPr>
        <w:rFonts w:ascii="Arial" w:hAnsi="Arial" w:hint="default"/>
      </w:rPr>
    </w:lvl>
    <w:lvl w:ilvl="6" w:tplc="EBD04242" w:tentative="1">
      <w:start w:val="1"/>
      <w:numFmt w:val="bullet"/>
      <w:lvlText w:val="•"/>
      <w:lvlJc w:val="left"/>
      <w:pPr>
        <w:tabs>
          <w:tab w:val="num" w:pos="5040"/>
        </w:tabs>
        <w:ind w:left="5040" w:hanging="360"/>
      </w:pPr>
      <w:rPr>
        <w:rFonts w:ascii="Arial" w:hAnsi="Arial" w:hint="default"/>
      </w:rPr>
    </w:lvl>
    <w:lvl w:ilvl="7" w:tplc="55C285A2" w:tentative="1">
      <w:start w:val="1"/>
      <w:numFmt w:val="bullet"/>
      <w:lvlText w:val="•"/>
      <w:lvlJc w:val="left"/>
      <w:pPr>
        <w:tabs>
          <w:tab w:val="num" w:pos="5760"/>
        </w:tabs>
        <w:ind w:left="5760" w:hanging="360"/>
      </w:pPr>
      <w:rPr>
        <w:rFonts w:ascii="Arial" w:hAnsi="Arial" w:hint="default"/>
      </w:rPr>
    </w:lvl>
    <w:lvl w:ilvl="8" w:tplc="224AEE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E575B4"/>
    <w:multiLevelType w:val="hybridMultilevel"/>
    <w:tmpl w:val="859C3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FE30992"/>
    <w:multiLevelType w:val="hybridMultilevel"/>
    <w:tmpl w:val="A13C2266"/>
    <w:lvl w:ilvl="0" w:tplc="FDD69C74">
      <w:start w:val="1"/>
      <w:numFmt w:val="bullet"/>
      <w:lvlText w:val="•"/>
      <w:lvlJc w:val="left"/>
      <w:pPr>
        <w:tabs>
          <w:tab w:val="num" w:pos="720"/>
        </w:tabs>
        <w:ind w:left="720" w:hanging="360"/>
      </w:pPr>
      <w:rPr>
        <w:rFonts w:ascii="Arial" w:hAnsi="Arial" w:hint="default"/>
      </w:rPr>
    </w:lvl>
    <w:lvl w:ilvl="1" w:tplc="75A6F8A2" w:tentative="1">
      <w:start w:val="1"/>
      <w:numFmt w:val="bullet"/>
      <w:lvlText w:val="•"/>
      <w:lvlJc w:val="left"/>
      <w:pPr>
        <w:tabs>
          <w:tab w:val="num" w:pos="1440"/>
        </w:tabs>
        <w:ind w:left="1440" w:hanging="360"/>
      </w:pPr>
      <w:rPr>
        <w:rFonts w:ascii="Arial" w:hAnsi="Arial" w:hint="default"/>
      </w:rPr>
    </w:lvl>
    <w:lvl w:ilvl="2" w:tplc="19C4E2F2" w:tentative="1">
      <w:start w:val="1"/>
      <w:numFmt w:val="bullet"/>
      <w:lvlText w:val="•"/>
      <w:lvlJc w:val="left"/>
      <w:pPr>
        <w:tabs>
          <w:tab w:val="num" w:pos="2160"/>
        </w:tabs>
        <w:ind w:left="2160" w:hanging="360"/>
      </w:pPr>
      <w:rPr>
        <w:rFonts w:ascii="Arial" w:hAnsi="Arial" w:hint="default"/>
      </w:rPr>
    </w:lvl>
    <w:lvl w:ilvl="3" w:tplc="1404619A" w:tentative="1">
      <w:start w:val="1"/>
      <w:numFmt w:val="bullet"/>
      <w:lvlText w:val="•"/>
      <w:lvlJc w:val="left"/>
      <w:pPr>
        <w:tabs>
          <w:tab w:val="num" w:pos="2880"/>
        </w:tabs>
        <w:ind w:left="2880" w:hanging="360"/>
      </w:pPr>
      <w:rPr>
        <w:rFonts w:ascii="Arial" w:hAnsi="Arial" w:hint="default"/>
      </w:rPr>
    </w:lvl>
    <w:lvl w:ilvl="4" w:tplc="AF4EED94" w:tentative="1">
      <w:start w:val="1"/>
      <w:numFmt w:val="bullet"/>
      <w:lvlText w:val="•"/>
      <w:lvlJc w:val="left"/>
      <w:pPr>
        <w:tabs>
          <w:tab w:val="num" w:pos="3600"/>
        </w:tabs>
        <w:ind w:left="3600" w:hanging="360"/>
      </w:pPr>
      <w:rPr>
        <w:rFonts w:ascii="Arial" w:hAnsi="Arial" w:hint="default"/>
      </w:rPr>
    </w:lvl>
    <w:lvl w:ilvl="5" w:tplc="CF0C9E62" w:tentative="1">
      <w:start w:val="1"/>
      <w:numFmt w:val="bullet"/>
      <w:lvlText w:val="•"/>
      <w:lvlJc w:val="left"/>
      <w:pPr>
        <w:tabs>
          <w:tab w:val="num" w:pos="4320"/>
        </w:tabs>
        <w:ind w:left="4320" w:hanging="360"/>
      </w:pPr>
      <w:rPr>
        <w:rFonts w:ascii="Arial" w:hAnsi="Arial" w:hint="default"/>
      </w:rPr>
    </w:lvl>
    <w:lvl w:ilvl="6" w:tplc="B5C844DE" w:tentative="1">
      <w:start w:val="1"/>
      <w:numFmt w:val="bullet"/>
      <w:lvlText w:val="•"/>
      <w:lvlJc w:val="left"/>
      <w:pPr>
        <w:tabs>
          <w:tab w:val="num" w:pos="5040"/>
        </w:tabs>
        <w:ind w:left="5040" w:hanging="360"/>
      </w:pPr>
      <w:rPr>
        <w:rFonts w:ascii="Arial" w:hAnsi="Arial" w:hint="default"/>
      </w:rPr>
    </w:lvl>
    <w:lvl w:ilvl="7" w:tplc="68F62CD0" w:tentative="1">
      <w:start w:val="1"/>
      <w:numFmt w:val="bullet"/>
      <w:lvlText w:val="•"/>
      <w:lvlJc w:val="left"/>
      <w:pPr>
        <w:tabs>
          <w:tab w:val="num" w:pos="5760"/>
        </w:tabs>
        <w:ind w:left="5760" w:hanging="360"/>
      </w:pPr>
      <w:rPr>
        <w:rFonts w:ascii="Arial" w:hAnsi="Arial" w:hint="default"/>
      </w:rPr>
    </w:lvl>
    <w:lvl w:ilvl="8" w:tplc="987E8796" w:tentative="1">
      <w:start w:val="1"/>
      <w:numFmt w:val="bullet"/>
      <w:lvlText w:val="•"/>
      <w:lvlJc w:val="left"/>
      <w:pPr>
        <w:tabs>
          <w:tab w:val="num" w:pos="6480"/>
        </w:tabs>
        <w:ind w:left="6480" w:hanging="360"/>
      </w:pPr>
      <w:rPr>
        <w:rFonts w:ascii="Arial" w:hAnsi="Arial" w:hint="default"/>
      </w:rPr>
    </w:lvl>
  </w:abstractNum>
  <w:num w:numId="1" w16cid:durableId="1887253125">
    <w:abstractNumId w:val="2"/>
  </w:num>
  <w:num w:numId="2" w16cid:durableId="175966096">
    <w:abstractNumId w:val="3"/>
  </w:num>
  <w:num w:numId="3" w16cid:durableId="441002239">
    <w:abstractNumId w:val="0"/>
  </w:num>
  <w:num w:numId="4" w16cid:durableId="929426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Joseph Hughes">
    <w15:presenceInfo w15:providerId="None" w15:userId="Sean Joseph Hugh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2D5E"/>
    <w:rsid w:val="0002672B"/>
    <w:rsid w:val="00041CD5"/>
    <w:rsid w:val="000549A1"/>
    <w:rsid w:val="00054E76"/>
    <w:rsid w:val="00055DC2"/>
    <w:rsid w:val="00060786"/>
    <w:rsid w:val="00062C9C"/>
    <w:rsid w:val="00063415"/>
    <w:rsid w:val="000856F7"/>
    <w:rsid w:val="00097E3D"/>
    <w:rsid w:val="000A123E"/>
    <w:rsid w:val="000C0930"/>
    <w:rsid w:val="000C6FA0"/>
    <w:rsid w:val="000D3823"/>
    <w:rsid w:val="000D3D2C"/>
    <w:rsid w:val="000D5B11"/>
    <w:rsid w:val="000D7505"/>
    <w:rsid w:val="000E639A"/>
    <w:rsid w:val="000E6BCB"/>
    <w:rsid w:val="000E7381"/>
    <w:rsid w:val="000F1AD4"/>
    <w:rsid w:val="000F2682"/>
    <w:rsid w:val="0010169A"/>
    <w:rsid w:val="001269CF"/>
    <w:rsid w:val="00135C14"/>
    <w:rsid w:val="001505D7"/>
    <w:rsid w:val="00161F6A"/>
    <w:rsid w:val="0019252B"/>
    <w:rsid w:val="00192DE7"/>
    <w:rsid w:val="00197F2A"/>
    <w:rsid w:val="001B15D1"/>
    <w:rsid w:val="001B15F4"/>
    <w:rsid w:val="001B5EEE"/>
    <w:rsid w:val="001B7A2E"/>
    <w:rsid w:val="001C71CD"/>
    <w:rsid w:val="001D1813"/>
    <w:rsid w:val="001E603D"/>
    <w:rsid w:val="0022606A"/>
    <w:rsid w:val="00227EF8"/>
    <w:rsid w:val="00236BCC"/>
    <w:rsid w:val="00244C83"/>
    <w:rsid w:val="0025163B"/>
    <w:rsid w:val="002529FA"/>
    <w:rsid w:val="00257827"/>
    <w:rsid w:val="00262144"/>
    <w:rsid w:val="002743CD"/>
    <w:rsid w:val="00296D2B"/>
    <w:rsid w:val="002A6D0E"/>
    <w:rsid w:val="002B1631"/>
    <w:rsid w:val="002B2D17"/>
    <w:rsid w:val="002C39B8"/>
    <w:rsid w:val="002D0D0B"/>
    <w:rsid w:val="002E064F"/>
    <w:rsid w:val="002E4C79"/>
    <w:rsid w:val="002E6A23"/>
    <w:rsid w:val="002F126C"/>
    <w:rsid w:val="002F146D"/>
    <w:rsid w:val="002F513E"/>
    <w:rsid w:val="002F69C5"/>
    <w:rsid w:val="002F79F7"/>
    <w:rsid w:val="003049D7"/>
    <w:rsid w:val="00310330"/>
    <w:rsid w:val="00341631"/>
    <w:rsid w:val="003430B6"/>
    <w:rsid w:val="003468BD"/>
    <w:rsid w:val="003508DC"/>
    <w:rsid w:val="003749A0"/>
    <w:rsid w:val="003749DD"/>
    <w:rsid w:val="00387682"/>
    <w:rsid w:val="00391167"/>
    <w:rsid w:val="003C78C6"/>
    <w:rsid w:val="003E3928"/>
    <w:rsid w:val="003E3FCC"/>
    <w:rsid w:val="003F51AA"/>
    <w:rsid w:val="0040087A"/>
    <w:rsid w:val="0041572B"/>
    <w:rsid w:val="00416FC3"/>
    <w:rsid w:val="0042243A"/>
    <w:rsid w:val="00452F10"/>
    <w:rsid w:val="00462970"/>
    <w:rsid w:val="00475A38"/>
    <w:rsid w:val="004778FC"/>
    <w:rsid w:val="0049639C"/>
    <w:rsid w:val="00496EF2"/>
    <w:rsid w:val="004A4669"/>
    <w:rsid w:val="004A4B6D"/>
    <w:rsid w:val="004B5097"/>
    <w:rsid w:val="004B6039"/>
    <w:rsid w:val="004C2607"/>
    <w:rsid w:val="004C4BCA"/>
    <w:rsid w:val="004F2B38"/>
    <w:rsid w:val="00514005"/>
    <w:rsid w:val="005250AD"/>
    <w:rsid w:val="005251DF"/>
    <w:rsid w:val="00543994"/>
    <w:rsid w:val="00553F60"/>
    <w:rsid w:val="00561887"/>
    <w:rsid w:val="00580286"/>
    <w:rsid w:val="00581644"/>
    <w:rsid w:val="005A11B1"/>
    <w:rsid w:val="005A5F8D"/>
    <w:rsid w:val="005C43C1"/>
    <w:rsid w:val="005D4C19"/>
    <w:rsid w:val="005E3A19"/>
    <w:rsid w:val="005F6A5B"/>
    <w:rsid w:val="00602FAF"/>
    <w:rsid w:val="00603ED6"/>
    <w:rsid w:val="006042C8"/>
    <w:rsid w:val="0060582D"/>
    <w:rsid w:val="00626B4C"/>
    <w:rsid w:val="00640605"/>
    <w:rsid w:val="00640F61"/>
    <w:rsid w:val="006451AA"/>
    <w:rsid w:val="006875C2"/>
    <w:rsid w:val="006B4112"/>
    <w:rsid w:val="006B5F11"/>
    <w:rsid w:val="006B6FD7"/>
    <w:rsid w:val="006F4E20"/>
    <w:rsid w:val="006F5051"/>
    <w:rsid w:val="006F6F0E"/>
    <w:rsid w:val="00731E79"/>
    <w:rsid w:val="00736C9D"/>
    <w:rsid w:val="00747FCF"/>
    <w:rsid w:val="0075257A"/>
    <w:rsid w:val="00760F52"/>
    <w:rsid w:val="00763DDA"/>
    <w:rsid w:val="00785061"/>
    <w:rsid w:val="0079087B"/>
    <w:rsid w:val="007A3C8F"/>
    <w:rsid w:val="007A6624"/>
    <w:rsid w:val="007D3AA2"/>
    <w:rsid w:val="00802DB6"/>
    <w:rsid w:val="0080493C"/>
    <w:rsid w:val="008175E4"/>
    <w:rsid w:val="0082429D"/>
    <w:rsid w:val="00827582"/>
    <w:rsid w:val="0083166B"/>
    <w:rsid w:val="00831ABD"/>
    <w:rsid w:val="00835270"/>
    <w:rsid w:val="008530FE"/>
    <w:rsid w:val="00860879"/>
    <w:rsid w:val="00871062"/>
    <w:rsid w:val="0089342B"/>
    <w:rsid w:val="008A340F"/>
    <w:rsid w:val="008B31EA"/>
    <w:rsid w:val="008C2CD6"/>
    <w:rsid w:val="008D50CA"/>
    <w:rsid w:val="008D7C53"/>
    <w:rsid w:val="008E4E6C"/>
    <w:rsid w:val="008E6295"/>
    <w:rsid w:val="00921B6F"/>
    <w:rsid w:val="00922B00"/>
    <w:rsid w:val="009266F0"/>
    <w:rsid w:val="00940144"/>
    <w:rsid w:val="00970E73"/>
    <w:rsid w:val="0098776B"/>
    <w:rsid w:val="0099247C"/>
    <w:rsid w:val="009A72E1"/>
    <w:rsid w:val="009F07B2"/>
    <w:rsid w:val="009F1D9C"/>
    <w:rsid w:val="009F6788"/>
    <w:rsid w:val="00A01627"/>
    <w:rsid w:val="00A041E9"/>
    <w:rsid w:val="00A21070"/>
    <w:rsid w:val="00A22DE6"/>
    <w:rsid w:val="00A24CA0"/>
    <w:rsid w:val="00A43F4D"/>
    <w:rsid w:val="00A51C7B"/>
    <w:rsid w:val="00A53F92"/>
    <w:rsid w:val="00A63713"/>
    <w:rsid w:val="00A66CBC"/>
    <w:rsid w:val="00A769B4"/>
    <w:rsid w:val="00A76E07"/>
    <w:rsid w:val="00A8055A"/>
    <w:rsid w:val="00AA531A"/>
    <w:rsid w:val="00AB683B"/>
    <w:rsid w:val="00AC1397"/>
    <w:rsid w:val="00AC2254"/>
    <w:rsid w:val="00AC3485"/>
    <w:rsid w:val="00AD61F2"/>
    <w:rsid w:val="00AE342D"/>
    <w:rsid w:val="00AF6ED0"/>
    <w:rsid w:val="00B05E6B"/>
    <w:rsid w:val="00B23370"/>
    <w:rsid w:val="00B2614B"/>
    <w:rsid w:val="00B35034"/>
    <w:rsid w:val="00B3517A"/>
    <w:rsid w:val="00B51BE3"/>
    <w:rsid w:val="00B6399D"/>
    <w:rsid w:val="00B737E2"/>
    <w:rsid w:val="00B95358"/>
    <w:rsid w:val="00BB21DD"/>
    <w:rsid w:val="00BB694A"/>
    <w:rsid w:val="00BD691C"/>
    <w:rsid w:val="00BE3508"/>
    <w:rsid w:val="00BE5224"/>
    <w:rsid w:val="00BF610D"/>
    <w:rsid w:val="00C0472A"/>
    <w:rsid w:val="00C2254F"/>
    <w:rsid w:val="00C41F3D"/>
    <w:rsid w:val="00C47F2D"/>
    <w:rsid w:val="00C72FA6"/>
    <w:rsid w:val="00C91AD6"/>
    <w:rsid w:val="00CA1B0F"/>
    <w:rsid w:val="00CA42E6"/>
    <w:rsid w:val="00CC2ED2"/>
    <w:rsid w:val="00CC77A0"/>
    <w:rsid w:val="00CD14AE"/>
    <w:rsid w:val="00CE214D"/>
    <w:rsid w:val="00CF4E61"/>
    <w:rsid w:val="00D416B0"/>
    <w:rsid w:val="00D44C32"/>
    <w:rsid w:val="00D51B85"/>
    <w:rsid w:val="00D601C0"/>
    <w:rsid w:val="00D71952"/>
    <w:rsid w:val="00D853DE"/>
    <w:rsid w:val="00DA2D5E"/>
    <w:rsid w:val="00DA3BAE"/>
    <w:rsid w:val="00DD1D98"/>
    <w:rsid w:val="00E01EA9"/>
    <w:rsid w:val="00E027F4"/>
    <w:rsid w:val="00E0391E"/>
    <w:rsid w:val="00E1049B"/>
    <w:rsid w:val="00E1266E"/>
    <w:rsid w:val="00E36D05"/>
    <w:rsid w:val="00E44EB0"/>
    <w:rsid w:val="00E4546B"/>
    <w:rsid w:val="00E50036"/>
    <w:rsid w:val="00E65AFE"/>
    <w:rsid w:val="00E663F0"/>
    <w:rsid w:val="00E93190"/>
    <w:rsid w:val="00E95C2F"/>
    <w:rsid w:val="00EC49B9"/>
    <w:rsid w:val="00ED6387"/>
    <w:rsid w:val="00EE2424"/>
    <w:rsid w:val="00EE2533"/>
    <w:rsid w:val="00EE3AE4"/>
    <w:rsid w:val="00EE3C77"/>
    <w:rsid w:val="00EE46C3"/>
    <w:rsid w:val="00EE60BD"/>
    <w:rsid w:val="00EF0859"/>
    <w:rsid w:val="00EF5FF9"/>
    <w:rsid w:val="00F22BF5"/>
    <w:rsid w:val="00F51EC5"/>
    <w:rsid w:val="00F53659"/>
    <w:rsid w:val="00F577A8"/>
    <w:rsid w:val="00F837F0"/>
    <w:rsid w:val="00F83E08"/>
    <w:rsid w:val="00F83E0C"/>
    <w:rsid w:val="00F9181C"/>
    <w:rsid w:val="00F91C3A"/>
    <w:rsid w:val="00F955A6"/>
    <w:rsid w:val="00FA124F"/>
    <w:rsid w:val="00FD259F"/>
    <w:rsid w:val="00FD49AF"/>
    <w:rsid w:val="00FD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29E4"/>
  <w15:docId w15:val="{10AEB2C8-5A0B-408D-9890-B0C101D6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2D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2D5E"/>
    <w:rPr>
      <w:color w:val="0000FF"/>
      <w:u w:val="single"/>
    </w:rPr>
  </w:style>
  <w:style w:type="character" w:styleId="Strong">
    <w:name w:val="Strong"/>
    <w:basedOn w:val="DefaultParagraphFont"/>
    <w:uiPriority w:val="22"/>
    <w:qFormat/>
    <w:rsid w:val="00DA2D5E"/>
    <w:rPr>
      <w:b/>
      <w:bCs/>
    </w:rPr>
  </w:style>
  <w:style w:type="character" w:styleId="CommentReference">
    <w:name w:val="annotation reference"/>
    <w:basedOn w:val="DefaultParagraphFont"/>
    <w:uiPriority w:val="99"/>
    <w:semiHidden/>
    <w:unhideWhenUsed/>
    <w:rsid w:val="00970E73"/>
    <w:rPr>
      <w:sz w:val="16"/>
      <w:szCs w:val="16"/>
    </w:rPr>
  </w:style>
  <w:style w:type="paragraph" w:styleId="CommentText">
    <w:name w:val="annotation text"/>
    <w:basedOn w:val="Normal"/>
    <w:link w:val="CommentTextChar"/>
    <w:uiPriority w:val="99"/>
    <w:unhideWhenUsed/>
    <w:rsid w:val="00970E73"/>
    <w:pPr>
      <w:spacing w:line="240" w:lineRule="auto"/>
    </w:pPr>
    <w:rPr>
      <w:sz w:val="20"/>
      <w:szCs w:val="20"/>
    </w:rPr>
  </w:style>
  <w:style w:type="character" w:customStyle="1" w:styleId="CommentTextChar">
    <w:name w:val="Comment Text Char"/>
    <w:basedOn w:val="DefaultParagraphFont"/>
    <w:link w:val="CommentText"/>
    <w:uiPriority w:val="99"/>
    <w:rsid w:val="00970E73"/>
    <w:rPr>
      <w:sz w:val="20"/>
      <w:szCs w:val="20"/>
    </w:rPr>
  </w:style>
  <w:style w:type="paragraph" w:styleId="CommentSubject">
    <w:name w:val="annotation subject"/>
    <w:basedOn w:val="CommentText"/>
    <w:next w:val="CommentText"/>
    <w:link w:val="CommentSubjectChar"/>
    <w:uiPriority w:val="99"/>
    <w:semiHidden/>
    <w:unhideWhenUsed/>
    <w:rsid w:val="00970E73"/>
    <w:rPr>
      <w:b/>
      <w:bCs/>
    </w:rPr>
  </w:style>
  <w:style w:type="character" w:customStyle="1" w:styleId="CommentSubjectChar">
    <w:name w:val="Comment Subject Char"/>
    <w:basedOn w:val="CommentTextChar"/>
    <w:link w:val="CommentSubject"/>
    <w:uiPriority w:val="99"/>
    <w:semiHidden/>
    <w:rsid w:val="00970E73"/>
    <w:rPr>
      <w:b/>
      <w:bCs/>
      <w:sz w:val="20"/>
      <w:szCs w:val="20"/>
    </w:rPr>
  </w:style>
  <w:style w:type="paragraph" w:styleId="ListParagraph">
    <w:name w:val="List Paragraph"/>
    <w:basedOn w:val="Normal"/>
    <w:uiPriority w:val="34"/>
    <w:qFormat/>
    <w:rsid w:val="0022606A"/>
    <w:pPr>
      <w:ind w:left="720"/>
      <w:contextualSpacing/>
    </w:pPr>
  </w:style>
  <w:style w:type="character" w:styleId="UnresolvedMention">
    <w:name w:val="Unresolved Mention"/>
    <w:basedOn w:val="DefaultParagraphFont"/>
    <w:uiPriority w:val="99"/>
    <w:semiHidden/>
    <w:unhideWhenUsed/>
    <w:rsid w:val="00831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9022">
      <w:bodyDiv w:val="1"/>
      <w:marLeft w:val="0"/>
      <w:marRight w:val="0"/>
      <w:marTop w:val="0"/>
      <w:marBottom w:val="0"/>
      <w:divBdr>
        <w:top w:val="none" w:sz="0" w:space="0" w:color="auto"/>
        <w:left w:val="none" w:sz="0" w:space="0" w:color="auto"/>
        <w:bottom w:val="none" w:sz="0" w:space="0" w:color="auto"/>
        <w:right w:val="none" w:sz="0" w:space="0" w:color="auto"/>
      </w:divBdr>
    </w:div>
    <w:div w:id="130096775">
      <w:bodyDiv w:val="1"/>
      <w:marLeft w:val="0"/>
      <w:marRight w:val="0"/>
      <w:marTop w:val="0"/>
      <w:marBottom w:val="0"/>
      <w:divBdr>
        <w:top w:val="none" w:sz="0" w:space="0" w:color="auto"/>
        <w:left w:val="none" w:sz="0" w:space="0" w:color="auto"/>
        <w:bottom w:val="none" w:sz="0" w:space="0" w:color="auto"/>
        <w:right w:val="none" w:sz="0" w:space="0" w:color="auto"/>
      </w:divBdr>
      <w:divsChild>
        <w:div w:id="419647080">
          <w:marLeft w:val="446"/>
          <w:marRight w:val="0"/>
          <w:marTop w:val="0"/>
          <w:marBottom w:val="0"/>
          <w:divBdr>
            <w:top w:val="none" w:sz="0" w:space="0" w:color="auto"/>
            <w:left w:val="none" w:sz="0" w:space="0" w:color="auto"/>
            <w:bottom w:val="none" w:sz="0" w:space="0" w:color="auto"/>
            <w:right w:val="none" w:sz="0" w:space="0" w:color="auto"/>
          </w:divBdr>
        </w:div>
      </w:divsChild>
    </w:div>
    <w:div w:id="250088993">
      <w:bodyDiv w:val="1"/>
      <w:marLeft w:val="0"/>
      <w:marRight w:val="0"/>
      <w:marTop w:val="0"/>
      <w:marBottom w:val="0"/>
      <w:divBdr>
        <w:top w:val="none" w:sz="0" w:space="0" w:color="auto"/>
        <w:left w:val="none" w:sz="0" w:space="0" w:color="auto"/>
        <w:bottom w:val="none" w:sz="0" w:space="0" w:color="auto"/>
        <w:right w:val="none" w:sz="0" w:space="0" w:color="auto"/>
      </w:divBdr>
    </w:div>
    <w:div w:id="354119730">
      <w:bodyDiv w:val="1"/>
      <w:marLeft w:val="0"/>
      <w:marRight w:val="0"/>
      <w:marTop w:val="0"/>
      <w:marBottom w:val="0"/>
      <w:divBdr>
        <w:top w:val="none" w:sz="0" w:space="0" w:color="auto"/>
        <w:left w:val="none" w:sz="0" w:space="0" w:color="auto"/>
        <w:bottom w:val="none" w:sz="0" w:space="0" w:color="auto"/>
        <w:right w:val="none" w:sz="0" w:space="0" w:color="auto"/>
      </w:divBdr>
      <w:divsChild>
        <w:div w:id="417364885">
          <w:marLeft w:val="446"/>
          <w:marRight w:val="0"/>
          <w:marTop w:val="0"/>
          <w:marBottom w:val="0"/>
          <w:divBdr>
            <w:top w:val="none" w:sz="0" w:space="0" w:color="auto"/>
            <w:left w:val="none" w:sz="0" w:space="0" w:color="auto"/>
            <w:bottom w:val="none" w:sz="0" w:space="0" w:color="auto"/>
            <w:right w:val="none" w:sz="0" w:space="0" w:color="auto"/>
          </w:divBdr>
        </w:div>
        <w:div w:id="1653291526">
          <w:marLeft w:val="446"/>
          <w:marRight w:val="0"/>
          <w:marTop w:val="0"/>
          <w:marBottom w:val="0"/>
          <w:divBdr>
            <w:top w:val="none" w:sz="0" w:space="0" w:color="auto"/>
            <w:left w:val="none" w:sz="0" w:space="0" w:color="auto"/>
            <w:bottom w:val="none" w:sz="0" w:space="0" w:color="auto"/>
            <w:right w:val="none" w:sz="0" w:space="0" w:color="auto"/>
          </w:divBdr>
        </w:div>
      </w:divsChild>
    </w:div>
    <w:div w:id="633756626">
      <w:bodyDiv w:val="1"/>
      <w:marLeft w:val="0"/>
      <w:marRight w:val="0"/>
      <w:marTop w:val="0"/>
      <w:marBottom w:val="0"/>
      <w:divBdr>
        <w:top w:val="none" w:sz="0" w:space="0" w:color="auto"/>
        <w:left w:val="none" w:sz="0" w:space="0" w:color="auto"/>
        <w:bottom w:val="none" w:sz="0" w:space="0" w:color="auto"/>
        <w:right w:val="none" w:sz="0" w:space="0" w:color="auto"/>
      </w:divBdr>
    </w:div>
    <w:div w:id="1344866416">
      <w:bodyDiv w:val="1"/>
      <w:marLeft w:val="0"/>
      <w:marRight w:val="0"/>
      <w:marTop w:val="0"/>
      <w:marBottom w:val="0"/>
      <w:divBdr>
        <w:top w:val="none" w:sz="0" w:space="0" w:color="auto"/>
        <w:left w:val="none" w:sz="0" w:space="0" w:color="auto"/>
        <w:bottom w:val="none" w:sz="0" w:space="0" w:color="auto"/>
        <w:right w:val="none" w:sz="0" w:space="0" w:color="auto"/>
      </w:divBdr>
    </w:div>
    <w:div w:id="1422532681">
      <w:bodyDiv w:val="1"/>
      <w:marLeft w:val="0"/>
      <w:marRight w:val="0"/>
      <w:marTop w:val="0"/>
      <w:marBottom w:val="0"/>
      <w:divBdr>
        <w:top w:val="none" w:sz="0" w:space="0" w:color="auto"/>
        <w:left w:val="none" w:sz="0" w:space="0" w:color="auto"/>
        <w:bottom w:val="none" w:sz="0" w:space="0" w:color="auto"/>
        <w:right w:val="none" w:sz="0" w:space="0" w:color="auto"/>
      </w:divBdr>
    </w:div>
    <w:div w:id="1632402090">
      <w:bodyDiv w:val="1"/>
      <w:marLeft w:val="0"/>
      <w:marRight w:val="0"/>
      <w:marTop w:val="0"/>
      <w:marBottom w:val="0"/>
      <w:divBdr>
        <w:top w:val="none" w:sz="0" w:space="0" w:color="auto"/>
        <w:left w:val="none" w:sz="0" w:space="0" w:color="auto"/>
        <w:bottom w:val="none" w:sz="0" w:space="0" w:color="auto"/>
        <w:right w:val="none" w:sz="0" w:space="0" w:color="auto"/>
      </w:divBdr>
      <w:divsChild>
        <w:div w:id="1596478766">
          <w:marLeft w:val="446"/>
          <w:marRight w:val="0"/>
          <w:marTop w:val="0"/>
          <w:marBottom w:val="0"/>
          <w:divBdr>
            <w:top w:val="none" w:sz="0" w:space="0" w:color="auto"/>
            <w:left w:val="none" w:sz="0" w:space="0" w:color="auto"/>
            <w:bottom w:val="none" w:sz="0" w:space="0" w:color="auto"/>
            <w:right w:val="none" w:sz="0" w:space="0" w:color="auto"/>
          </w:divBdr>
        </w:div>
      </w:divsChild>
    </w:div>
    <w:div w:id="1692758122">
      <w:bodyDiv w:val="1"/>
      <w:marLeft w:val="0"/>
      <w:marRight w:val="0"/>
      <w:marTop w:val="0"/>
      <w:marBottom w:val="0"/>
      <w:divBdr>
        <w:top w:val="none" w:sz="0" w:space="0" w:color="auto"/>
        <w:left w:val="none" w:sz="0" w:space="0" w:color="auto"/>
        <w:bottom w:val="none" w:sz="0" w:space="0" w:color="auto"/>
        <w:right w:val="none" w:sz="0" w:space="0" w:color="auto"/>
      </w:divBdr>
    </w:div>
    <w:div w:id="1776439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resemble.ai/" TargetMode="External"/><Relationship Id="rId18" Type="http://schemas.openxmlformats.org/officeDocument/2006/relationships/hyperlink" Target="https://www.technologyreview.com/2021/02/12/1018222/deepfake-revenge-porn-coming-ban/" TargetMode="External"/><Relationship Id="rId26" Type="http://schemas.openxmlformats.org/officeDocument/2006/relationships/hyperlink" Target="http://www.projectimplicit.net" TargetMode="External"/><Relationship Id="rId3" Type="http://schemas.openxmlformats.org/officeDocument/2006/relationships/settings" Target="settings.xml"/><Relationship Id="rId21" Type="http://schemas.openxmlformats.org/officeDocument/2006/relationships/hyperlink" Target="https://www.forbes.com/sites/forbestechcouncil/2019/05/21/gans-and-deepfakes-could-revolutionize-the-fashion-industry/" TargetMode="External"/><Relationship Id="rId34" Type="http://schemas.openxmlformats.org/officeDocument/2006/relationships/theme" Target="theme/theme1.xml"/><Relationship Id="rId7" Type="http://schemas.openxmlformats.org/officeDocument/2006/relationships/hyperlink" Target="https://www.youtube.com/watch?v=ZJrffEfCMrs" TargetMode="External"/><Relationship Id="rId12" Type="http://schemas.openxmlformats.org/officeDocument/2006/relationships/hyperlink" Target="https://this-person-does-not-exist.com/en" TargetMode="External"/><Relationship Id="rId17" Type="http://schemas.openxmlformats.org/officeDocument/2006/relationships/hyperlink" Target="https://medium.com/general_knowledge/deepfake-journalists-fake-news-e8c3c3af70c9" TargetMode="External"/><Relationship Id="rId25" Type="http://schemas.openxmlformats.org/officeDocument/2006/relationships/hyperlink" Target="https://osf.io/f6ajb/"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youtube.com/watch?v=X17yrEV5sl4" TargetMode="External"/><Relationship Id="rId20" Type="http://schemas.openxmlformats.org/officeDocument/2006/relationships/hyperlink" Target="https://screenrant.com/book-boba-fett-luke-skywalker-cgi-hamill-improved-explained/" TargetMode="External"/><Relationship Id="rId29" Type="http://schemas.openxmlformats.org/officeDocument/2006/relationships/hyperlink" Target="https://osf.io/npb7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f6ajb/" TargetMode="External"/><Relationship Id="rId24" Type="http://schemas.openxmlformats.org/officeDocument/2006/relationships/hyperlink" Target="https://www.youtube.com/watch?v=oxXpB9pSETo"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ZJrffEfCMrs" TargetMode="External"/><Relationship Id="rId23" Type="http://schemas.openxmlformats.org/officeDocument/2006/relationships/hyperlink" Target="https://www.youtube.com/watch?v=ZJrffEfCMrs" TargetMode="External"/><Relationship Id="rId28" Type="http://schemas.openxmlformats.org/officeDocument/2006/relationships/hyperlink" Target="https://osf.io/ka93u/" TargetMode="External"/><Relationship Id="rId10" Type="http://schemas.openxmlformats.org/officeDocument/2006/relationships/hyperlink" Target="https://openai.com/blog/openai-api/" TargetMode="External"/><Relationship Id="rId19" Type="http://schemas.openxmlformats.org/officeDocument/2006/relationships/hyperlink" Target="https://www.youtube.com/watch?v=ZJrffEfCMrs" TargetMode="External"/><Relationship Id="rId31" Type="http://schemas.openxmlformats.org/officeDocument/2006/relationships/hyperlink" Target="https://osf.io/cjfrz" TargetMode="External"/><Relationship Id="rId4" Type="http://schemas.openxmlformats.org/officeDocument/2006/relationships/webSettings" Target="webSettings.xml"/><Relationship Id="rId9" Type="http://schemas.openxmlformats.org/officeDocument/2006/relationships/hyperlink" Target="https://www.resemble.ai/" TargetMode="External"/><Relationship Id="rId14" Type="http://schemas.openxmlformats.org/officeDocument/2006/relationships/hyperlink" Target="https://openai.com/blog/openai-api/" TargetMode="External"/><Relationship Id="rId22" Type="http://schemas.openxmlformats.org/officeDocument/2006/relationships/hyperlink" Target="https://theconversation.com/deepfake-technology-unlocks-real-stories-of-lgbtq-persecution-in-welcome-to-chechnya-144053" TargetMode="External"/><Relationship Id="rId27" Type="http://schemas.openxmlformats.org/officeDocument/2006/relationships/hyperlink" Target="https://osf.io/z28nv" TargetMode="External"/><Relationship Id="rId30" Type="http://schemas.openxmlformats.org/officeDocument/2006/relationships/hyperlink" Target="https://osf.io/9xq4w" TargetMode="External"/><Relationship Id="rId8" Type="http://schemas.openxmlformats.org/officeDocument/2006/relationships/hyperlink" Target="https://this-person-does-not-exist.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10201</Words>
  <Characters>58151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Joseph Hughes</cp:lastModifiedBy>
  <cp:revision>129</cp:revision>
  <dcterms:created xsi:type="dcterms:W3CDTF">2021-10-31T11:24:00Z</dcterms:created>
  <dcterms:modified xsi:type="dcterms:W3CDTF">2022-05-23T15:22:00Z</dcterms:modified>
</cp:coreProperties>
</file>