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D44B4E" w14:textId="4E547C77" w:rsidR="0000250C" w:rsidRPr="00D44FAE" w:rsidRDefault="0000250C" w:rsidP="00EE4EC6">
      <w:pPr>
        <w:pStyle w:val="Title"/>
      </w:pPr>
      <w:r w:rsidRPr="00D44FAE">
        <w:t xml:space="preserve">Changing First Impressions via Genuine </w:t>
      </w:r>
      <w:r w:rsidR="001B3FE2">
        <w:t xml:space="preserve">Online </w:t>
      </w:r>
      <w:r w:rsidRPr="00D44FAE">
        <w:t>Content</w:t>
      </w:r>
      <w:r w:rsidR="001B3FE2">
        <w:t xml:space="preserve"> &amp; Deepfaked Content</w:t>
      </w:r>
    </w:p>
    <w:p w14:paraId="5635CD41" w14:textId="77777777" w:rsidR="006B75E3" w:rsidRDefault="006B75E3" w:rsidP="00EE4EC6"/>
    <w:p w14:paraId="11BEF339" w14:textId="7ADC3D21" w:rsidR="00011F3F" w:rsidRDefault="0000250C" w:rsidP="00EE4EC6">
      <w:r w:rsidRPr="00E2591E">
        <w:t>Experiment 7</w:t>
      </w:r>
      <w:r>
        <w:t xml:space="preserve"> </w:t>
      </w:r>
      <w:r w:rsidR="00011F3F">
        <w:t xml:space="preserve">represents </w:t>
      </w:r>
      <w:r>
        <w:t xml:space="preserve">a high powered replication study designed to </w:t>
      </w:r>
      <w:r w:rsidR="00142B81">
        <w:t xml:space="preserve">provide yet stronger tests of </w:t>
      </w:r>
      <w:r w:rsidR="00011F3F">
        <w:t xml:space="preserve">the four </w:t>
      </w:r>
      <w:r>
        <w:t xml:space="preserve">primary </w:t>
      </w:r>
      <w:r w:rsidR="00142B81">
        <w:t>research questions</w:t>
      </w:r>
      <w:r w:rsidR="00011F3F">
        <w:t xml:space="preserve"> from Experiments 1-6</w:t>
      </w:r>
      <w:r w:rsidR="00142B81">
        <w:t xml:space="preserve">: </w:t>
      </w:r>
    </w:p>
    <w:p w14:paraId="4B6971C2" w14:textId="68EEA218" w:rsidR="003175D3" w:rsidRDefault="003175D3" w:rsidP="003175D3">
      <w:pPr>
        <w:pStyle w:val="ListParagraph"/>
        <w:numPr>
          <w:ilvl w:val="0"/>
          <w:numId w:val="14"/>
        </w:numPr>
      </w:pPr>
      <w:r>
        <w:t>Can online content establish first impressions</w:t>
      </w:r>
      <w:r>
        <w:t xml:space="preserve"> towards a novel individual</w:t>
      </w:r>
      <w:r>
        <w:t>, even when the content is not real?</w:t>
      </w:r>
      <w:r w:rsidRPr="0085064E" w:rsidDel="003175D3">
        <w:t xml:space="preserve"> </w:t>
      </w:r>
    </w:p>
    <w:p w14:paraId="4AB74EF3" w14:textId="25CD612A" w:rsidR="00011F3F" w:rsidRDefault="003175D3" w:rsidP="003175D3">
      <w:pPr>
        <w:pStyle w:val="ListParagraph"/>
        <w:numPr>
          <w:ilvl w:val="0"/>
          <w:numId w:val="14"/>
        </w:numPr>
      </w:pPr>
      <w:r w:rsidRPr="003175D3">
        <w:t xml:space="preserve">Are </w:t>
      </w:r>
      <w:proofErr w:type="spellStart"/>
      <w:r w:rsidRPr="003175D3">
        <w:t>Deepfakes</w:t>
      </w:r>
      <w:proofErr w:type="spellEnd"/>
      <w:r w:rsidRPr="003175D3">
        <w:t xml:space="preserve"> just as good as genuine online content at establishing first impressions?</w:t>
      </w:r>
    </w:p>
    <w:p w14:paraId="30F584D9" w14:textId="5315580E" w:rsidR="003175D3" w:rsidRDefault="003175D3" w:rsidP="003175D3">
      <w:pPr>
        <w:pStyle w:val="ListParagraph"/>
        <w:numPr>
          <w:ilvl w:val="0"/>
          <w:numId w:val="14"/>
        </w:numPr>
      </w:pPr>
      <w:r w:rsidRPr="003175D3">
        <w:t xml:space="preserve">How good are people at detecting </w:t>
      </w:r>
      <w:proofErr w:type="spellStart"/>
      <w:r w:rsidRPr="003175D3">
        <w:t>Deepfakes</w:t>
      </w:r>
      <w:proofErr w:type="spellEnd"/>
      <w:r w:rsidRPr="003175D3">
        <w:t>?</w:t>
      </w:r>
      <w:r w:rsidRPr="003175D3" w:rsidDel="003175D3">
        <w:t xml:space="preserve"> </w:t>
      </w:r>
    </w:p>
    <w:p w14:paraId="64DC0398" w14:textId="74DFFC15" w:rsidR="00011F3F" w:rsidRDefault="003175D3" w:rsidP="003175D3">
      <w:pPr>
        <w:pStyle w:val="ListParagraph"/>
        <w:numPr>
          <w:ilvl w:val="0"/>
          <w:numId w:val="14"/>
        </w:numPr>
      </w:pPr>
      <w:r w:rsidRPr="003175D3">
        <w:t>Are people aware that content can be Deepfaked before they take part in the study, and does this make them better at detecting them?</w:t>
      </w:r>
    </w:p>
    <w:p w14:paraId="5D019C1D" w14:textId="4FD69A27" w:rsidR="003175D3" w:rsidRDefault="003175D3" w:rsidP="003175D3">
      <w:pPr>
        <w:pStyle w:val="ListParagraph"/>
        <w:numPr>
          <w:ilvl w:val="0"/>
          <w:numId w:val="14"/>
        </w:numPr>
      </w:pPr>
      <w:r w:rsidRPr="003175D3">
        <w:t>Does knowing content is Deepfaked make you immune to its influence?</w:t>
      </w:r>
    </w:p>
    <w:p w14:paraId="1A9A85D4" w14:textId="4BEC3216" w:rsidR="0000250C" w:rsidRDefault="004342F9" w:rsidP="00EE4EC6">
      <w:r>
        <w:t>Improvements were made to the study design (e.g., discarding exploratory measures to focus only on confirmatory hypotheses), preregistration specificity (e.g., preregistering all data processing and analysis code; writing a more precise preregistration document), and analytic strategy (e.g., swapping to a Bayesian framework in order to produce more intuitive effect sizes and tests of non-inferiority).</w:t>
      </w:r>
      <w:r w:rsidR="0038096F">
        <w:t xml:space="preserve"> In some cases, these questions already have strong evidence from preregistered analyses </w:t>
      </w:r>
      <w:r w:rsidR="00011F3F">
        <w:t xml:space="preserve">from our </w:t>
      </w:r>
      <w:r w:rsidR="0038096F">
        <w:t xml:space="preserve">previous studies (e.g., can both genuine and Deepfaked content </w:t>
      </w:r>
      <w:r w:rsidR="00011F3F">
        <w:t xml:space="preserve">give rise to </w:t>
      </w:r>
      <w:r w:rsidR="0038096F">
        <w:t>impression formation</w:t>
      </w:r>
      <w:r w:rsidR="00DF6A25">
        <w:t>, is there evidence that they are comparably effective</w:t>
      </w:r>
      <w:r w:rsidR="0038096F">
        <w:t>), whereas in other cases hypotheses were induced from</w:t>
      </w:r>
      <w:r w:rsidR="001F5223">
        <w:t>,</w:t>
      </w:r>
      <w:r w:rsidR="0038096F">
        <w:t xml:space="preserve"> or refined based on</w:t>
      </w:r>
      <w:r w:rsidR="001F5223">
        <w:t>,</w:t>
      </w:r>
      <w:r w:rsidR="0038096F">
        <w:t xml:space="preserve"> </w:t>
      </w:r>
      <w:r w:rsidR="00011F3F">
        <w:t xml:space="preserve">previous </w:t>
      </w:r>
      <w:r w:rsidR="0038096F">
        <w:t xml:space="preserve">data and therefore require confirmation (e.g., does knowing something is a Deepfake make you immune to its influence). </w:t>
      </w:r>
    </w:p>
    <w:p w14:paraId="594B76FE" w14:textId="77777777" w:rsidR="00251981" w:rsidRDefault="00251981" w:rsidP="00EE4EC6">
      <w:r>
        <w:t xml:space="preserve">Note that despite being preregistered prior to data collection, we write in the past tense in order to maximize the potential correspondence between this document and the final manuscript. </w:t>
      </w:r>
    </w:p>
    <w:p w14:paraId="6D98CE78" w14:textId="103E2243" w:rsidR="0000250C" w:rsidRDefault="00D71252" w:rsidP="00EE4EC6">
      <w:pPr>
        <w:pStyle w:val="Heading1"/>
      </w:pPr>
      <w:r>
        <w:lastRenderedPageBreak/>
        <w:t>Method</w:t>
      </w:r>
    </w:p>
    <w:p w14:paraId="02F5460E" w14:textId="3A46F20E" w:rsidR="00033CF8" w:rsidRPr="00033CF8" w:rsidRDefault="001874E9" w:rsidP="00EE4EC6">
      <w:pPr>
        <w:pStyle w:val="Heading2"/>
      </w:pPr>
      <w:r>
        <w:t>Design</w:t>
      </w:r>
    </w:p>
    <w:p w14:paraId="1A35CCC7" w14:textId="63FE518D" w:rsidR="0000250C" w:rsidRDefault="00F02802" w:rsidP="00EE4EC6">
      <w:r>
        <w:rPr>
          <w:i/>
        </w:rPr>
        <w:t>Source Valence</w:t>
      </w:r>
      <w:r w:rsidR="0000250C">
        <w:t xml:space="preserve"> (positive vs. negative) and </w:t>
      </w:r>
      <w:r w:rsidR="0000250C" w:rsidRPr="00CB4CD8">
        <w:rPr>
          <w:i/>
        </w:rPr>
        <w:t>Video Type</w:t>
      </w:r>
      <w:r w:rsidR="0000250C">
        <w:t xml:space="preserve"> (Deepfaked vs. genuine) </w:t>
      </w:r>
      <w:r w:rsidR="00062DD2">
        <w:t xml:space="preserve">were </w:t>
      </w:r>
      <w:r w:rsidR="0000250C">
        <w:t xml:space="preserve">counterbalanced </w:t>
      </w:r>
      <w:r w:rsidR="001874E9">
        <w:t>between</w:t>
      </w:r>
      <w:r w:rsidR="0000250C">
        <w:t xml:space="preserve"> participants</w:t>
      </w:r>
      <w:r w:rsidR="00F86B46">
        <w:t xml:space="preserve">, and </w:t>
      </w:r>
      <w:r w:rsidR="00062DD2">
        <w:t xml:space="preserve">were </w:t>
      </w:r>
      <w:r w:rsidR="00F86B46">
        <w:t>used as Independent Variables in the analyses</w:t>
      </w:r>
      <w:r w:rsidR="0000250C">
        <w:t xml:space="preserve">. </w:t>
      </w:r>
      <w:r w:rsidR="00011F3F">
        <w:t>P</w:t>
      </w:r>
      <w:r w:rsidR="0000250C" w:rsidRPr="00206E15">
        <w:t xml:space="preserve">articipants </w:t>
      </w:r>
      <w:r w:rsidR="00062DD2">
        <w:t xml:space="preserve">were </w:t>
      </w:r>
      <w:r w:rsidR="0000250C" w:rsidRPr="00206E15">
        <w:t xml:space="preserve">randomly assigned to one of </w:t>
      </w:r>
      <w:r w:rsidR="0000250C">
        <w:t xml:space="preserve">four </w:t>
      </w:r>
      <w:r w:rsidR="0000250C" w:rsidRPr="00206E15">
        <w:t>groups</w:t>
      </w:r>
      <w:r w:rsidR="0000250C">
        <w:t xml:space="preserve">: </w:t>
      </w:r>
    </w:p>
    <w:p w14:paraId="1CFDB973" w14:textId="77777777" w:rsidR="0000250C" w:rsidRPr="00226549" w:rsidRDefault="0000250C" w:rsidP="00EE4EC6">
      <w:pPr>
        <w:pStyle w:val="ListParagraph"/>
      </w:pPr>
      <w:r w:rsidRPr="00226549">
        <w:t>Group 1: encountered the positive variant of the genuine video</w:t>
      </w:r>
    </w:p>
    <w:p w14:paraId="4CC02B5F" w14:textId="77777777" w:rsidR="0000250C" w:rsidRPr="00226549" w:rsidRDefault="0000250C" w:rsidP="00EE4EC6">
      <w:pPr>
        <w:pStyle w:val="ListParagraph"/>
      </w:pPr>
      <w:r w:rsidRPr="00226549">
        <w:t>Group 2: encountered the negative variant of the genuine video</w:t>
      </w:r>
    </w:p>
    <w:p w14:paraId="034CB701" w14:textId="77777777" w:rsidR="0000250C" w:rsidRPr="00226549" w:rsidRDefault="0000250C" w:rsidP="00EE4EC6">
      <w:pPr>
        <w:pStyle w:val="ListParagraph"/>
      </w:pPr>
      <w:r w:rsidRPr="00226549">
        <w:t>Group 3: encountered the positive variant of the Deepfaked video</w:t>
      </w:r>
    </w:p>
    <w:p w14:paraId="6B27599C" w14:textId="13836B02" w:rsidR="00744E97" w:rsidRDefault="0000250C" w:rsidP="00EE4EC6">
      <w:pPr>
        <w:pStyle w:val="ListParagraph"/>
      </w:pPr>
      <w:r w:rsidRPr="00226549">
        <w:t>Group 4: encountered the negative variant of the Deepfaked video.</w:t>
      </w:r>
      <w:r w:rsidRPr="004A2F85">
        <w:t xml:space="preserve"> </w:t>
      </w:r>
    </w:p>
    <w:p w14:paraId="19257C23" w14:textId="40A8C637" w:rsidR="0000250C" w:rsidRPr="004A2F85" w:rsidRDefault="0000250C" w:rsidP="00EE4EC6">
      <w:r w:rsidRPr="004A2F85">
        <w:t xml:space="preserve">Evaluative task order (self-report or IAT first) </w:t>
      </w:r>
      <w:r w:rsidR="00062DD2">
        <w:t>were</w:t>
      </w:r>
      <w:r w:rsidR="00062DD2" w:rsidRPr="004A2F85">
        <w:t xml:space="preserve"> </w:t>
      </w:r>
      <w:r>
        <w:t xml:space="preserve">also </w:t>
      </w:r>
      <w:r w:rsidRPr="004A2F85">
        <w:t xml:space="preserve">counterbalanced </w:t>
      </w:r>
      <w:r w:rsidR="001874E9">
        <w:t>between</w:t>
      </w:r>
      <w:r w:rsidRPr="004A2F85">
        <w:t xml:space="preserve"> participant</w:t>
      </w:r>
      <w:r w:rsidR="00F86B46">
        <w:t xml:space="preserve">s on this basis that this is common within the implicit measures literature. </w:t>
      </w:r>
      <w:r w:rsidR="006A4882">
        <w:t>T</w:t>
      </w:r>
      <w:r w:rsidR="00F86B46">
        <w:t xml:space="preserve">hese variables </w:t>
      </w:r>
      <w:r w:rsidR="00062DD2">
        <w:t xml:space="preserve">were </w:t>
      </w:r>
      <w:r w:rsidR="00F86B46">
        <w:t xml:space="preserve">not modelled </w:t>
      </w:r>
      <w:r w:rsidR="00062DD2">
        <w:t xml:space="preserve">in </w:t>
      </w:r>
      <w:r w:rsidR="00F86B46">
        <w:t>the analyses.</w:t>
      </w:r>
    </w:p>
    <w:p w14:paraId="3A58F6D6" w14:textId="4E171F92" w:rsidR="00033CF8" w:rsidRDefault="0000250C" w:rsidP="00EE4EC6">
      <w:pPr>
        <w:pStyle w:val="Heading2"/>
      </w:pPr>
      <w:r>
        <w:t>Sample size</w:t>
      </w:r>
      <w:r w:rsidR="00D722E3">
        <w:t xml:space="preserve"> and data collection stopping rule</w:t>
      </w:r>
    </w:p>
    <w:p w14:paraId="27DBA543" w14:textId="674EEDF9" w:rsidR="00457771" w:rsidRDefault="00961667" w:rsidP="00D73D12">
      <w:r w:rsidRPr="00733C0F">
        <w:t>Sample size was determined via Bayesian power analysis, which was assessed using a simulation study</w:t>
      </w:r>
      <w:r w:rsidR="00457771">
        <w:t xml:space="preserve"> (see the </w:t>
      </w:r>
      <w:hyperlink r:id="rId8" w:history="1">
        <w:proofErr w:type="spellStart"/>
        <w:r w:rsidR="00457771" w:rsidRPr="00457771">
          <w:rPr>
            <w:rStyle w:val="Hyperlink"/>
          </w:rPr>
          <w:t>simglm</w:t>
        </w:r>
        <w:proofErr w:type="spellEnd"/>
        <w:r w:rsidR="00457771" w:rsidRPr="00457771">
          <w:rPr>
            <w:rStyle w:val="Hyperlink"/>
          </w:rPr>
          <w:t xml:space="preserve"> R package’s vignette</w:t>
        </w:r>
      </w:hyperlink>
      <w:r w:rsidR="00457771" w:rsidRPr="00457771">
        <w:t xml:space="preserve"> and </w:t>
      </w:r>
      <w:hyperlink r:id="rId9" w:history="1">
        <w:r w:rsidR="00457771" w:rsidRPr="00457771">
          <w:rPr>
            <w:rStyle w:val="Hyperlink"/>
          </w:rPr>
          <w:t xml:space="preserve">Solomon </w:t>
        </w:r>
        <w:proofErr w:type="spellStart"/>
        <w:r w:rsidR="00457771" w:rsidRPr="00457771">
          <w:rPr>
            <w:rStyle w:val="Hyperlink"/>
          </w:rPr>
          <w:t>Kurz’s</w:t>
        </w:r>
        <w:proofErr w:type="spellEnd"/>
        <w:r w:rsidR="00457771" w:rsidRPr="00457771">
          <w:rPr>
            <w:rStyle w:val="Hyperlink"/>
          </w:rPr>
          <w:t xml:space="preserve"> blog post</w:t>
        </w:r>
      </w:hyperlink>
      <w:r w:rsidR="00457771" w:rsidRPr="00457771">
        <w:t xml:space="preserve"> on Bayesian power analysis</w:t>
      </w:r>
      <w:r w:rsidR="00457771">
        <w:t>)</w:t>
      </w:r>
      <w:r w:rsidR="00457771" w:rsidRPr="00457771">
        <w:t>.</w:t>
      </w:r>
      <w:r w:rsidRPr="00733C0F">
        <w:t xml:space="preserve"> </w:t>
      </w:r>
      <w:r w:rsidR="00457771">
        <w:t xml:space="preserve">Briefly, the simulation involved the following steps. </w:t>
      </w:r>
      <w:r w:rsidRPr="00733C0F">
        <w:t>Bayesian linear models were fitted to the data from Experiments 1-6 (i.e., the data thus far was meta-</w:t>
      </w:r>
      <w:r w:rsidR="00C75541" w:rsidRPr="00733C0F">
        <w:t>analyzed</w:t>
      </w:r>
      <w:r w:rsidRPr="00733C0F">
        <w:t>), in order to provide point estimates of the parameters used in the hypothesis tests (</w:t>
      </w:r>
      <w:r w:rsidR="00733C0F" w:rsidRPr="00733C0F">
        <w:t xml:space="preserve">these models, the hypotheses, inferences rules, and results are all </w:t>
      </w:r>
      <w:r w:rsidRPr="00733C0F">
        <w:t xml:space="preserve">specified </w:t>
      </w:r>
      <w:r w:rsidR="00733C0F" w:rsidRPr="00733C0F">
        <w:t>in subsequent sections</w:t>
      </w:r>
      <w:r w:rsidRPr="00733C0F">
        <w:t>).</w:t>
      </w:r>
      <w:r w:rsidR="00733C0F" w:rsidRPr="00733C0F">
        <w:t xml:space="preserve"> </w:t>
      </w:r>
      <w:r w:rsidR="00E51BDE">
        <w:t xml:space="preserve">These parameters were then used to simulate data that met the same </w:t>
      </w:r>
      <w:r w:rsidR="00D2502B">
        <w:t xml:space="preserve">‘true’ </w:t>
      </w:r>
      <w:r w:rsidR="00E51BDE">
        <w:t>parameters (i.e., which simulated these properties of the real data)</w:t>
      </w:r>
      <w:r w:rsidR="00D2502B">
        <w:t xml:space="preserve">. The models were then refit to the simulated data, and the hypothesis tests specified below were applied. </w:t>
      </w:r>
      <w:r w:rsidR="00D2502B" w:rsidRPr="000B001F">
        <w:rPr>
          <w:highlight w:val="yellow"/>
        </w:rPr>
        <w:t>1000</w:t>
      </w:r>
      <w:r w:rsidR="00D2502B">
        <w:t xml:space="preserve"> </w:t>
      </w:r>
      <w:r w:rsidR="00457771">
        <w:t>iterations</w:t>
      </w:r>
      <w:r w:rsidR="00D2502B">
        <w:t xml:space="preserve"> </w:t>
      </w:r>
      <w:r w:rsidR="00457771">
        <w:t xml:space="preserve">of this “simulate-data–fit model–test hypotheses” process </w:t>
      </w:r>
      <w:r w:rsidR="00D2502B">
        <w:t>were then performed</w:t>
      </w:r>
      <w:r w:rsidR="00457771">
        <w:t xml:space="preserve">. Lastly, the proportion of simulations which detected the known ‘true’ effects (i.e., statistical power) was then summarized. </w:t>
      </w:r>
      <w:r w:rsidR="00DB1AF2">
        <w:t>T</w:t>
      </w:r>
      <w:r w:rsidR="00457771">
        <w:t xml:space="preserve">he number of participants being simulated was varied </w:t>
      </w:r>
      <w:r w:rsidR="00DB1AF2">
        <w:lastRenderedPageBreak/>
        <w:t xml:space="preserve">between runs of the simulation </w:t>
      </w:r>
      <w:r w:rsidR="00457771">
        <w:t xml:space="preserve">until we found a sample size that </w:t>
      </w:r>
      <w:r w:rsidR="007455D7">
        <w:t xml:space="preserve">provided at least </w:t>
      </w:r>
      <w:r w:rsidR="007455D7" w:rsidRPr="000B001F">
        <w:rPr>
          <w:highlight w:val="yellow"/>
        </w:rPr>
        <w:t>95%</w:t>
      </w:r>
      <w:r w:rsidR="007455D7">
        <w:t xml:space="preserve"> power for all hypotheses. </w:t>
      </w:r>
    </w:p>
    <w:p w14:paraId="77921AD4" w14:textId="1F4B87FA" w:rsidR="007455D7" w:rsidRPr="00033CF8" w:rsidRDefault="007455D7" w:rsidP="00EE4EC6">
      <w:r w:rsidRPr="000B001F">
        <w:rPr>
          <w:highlight w:val="yellow"/>
        </w:rPr>
        <w:t xml:space="preserve">Lastly, we then adjusted this sample size to take the exclusion rate observed in Experiments 1-6 into account. Results suggested that a sample size of at least XXX individuals was required. We therefore planned to recruit XXX participants in the first instance. Data processing was run on this </w:t>
      </w:r>
      <w:r w:rsidR="00BE6069" w:rsidRPr="000B001F">
        <w:rPr>
          <w:highlight w:val="yellow"/>
        </w:rPr>
        <w:t>sample and we determined if we had at least XXX participants remaining after exclusions. Additional participants were collected in batches of XX until this minimum sample size after exclusions was met.</w:t>
      </w:r>
      <w:r w:rsidR="00BE6069">
        <w:t xml:space="preserve"> </w:t>
      </w:r>
    </w:p>
    <w:p w14:paraId="49B88FAF" w14:textId="1535FB2C" w:rsidR="0000250C" w:rsidRPr="00D44FAE" w:rsidRDefault="0000250C">
      <w:pPr>
        <w:pStyle w:val="Heading2"/>
      </w:pPr>
      <w:r w:rsidRPr="00206E15">
        <w:t>Participant</w:t>
      </w:r>
      <w:r w:rsidR="00033CF8">
        <w:t>s</w:t>
      </w:r>
    </w:p>
    <w:p w14:paraId="486CF661" w14:textId="4C9439B0" w:rsidR="0000250C" w:rsidRPr="00133833" w:rsidRDefault="0000250C" w:rsidP="00EE4EC6">
      <w:pPr>
        <w:rPr>
          <w:b/>
        </w:rPr>
      </w:pPr>
      <w:r w:rsidRPr="00206E15">
        <w:t xml:space="preserve">Participants </w:t>
      </w:r>
      <w:r w:rsidR="00251981">
        <w:t xml:space="preserve">were </w:t>
      </w:r>
      <w:r w:rsidR="00F4264F">
        <w:t xml:space="preserve">recruited </w:t>
      </w:r>
      <w:r w:rsidRPr="00206E15">
        <w:t xml:space="preserve">via Prolific </w:t>
      </w:r>
      <w:r>
        <w:t>(</w:t>
      </w:r>
      <w:hyperlink r:id="rId10" w:history="1">
        <w:r w:rsidRPr="008114EB">
          <w:rPr>
            <w:rStyle w:val="Hyperlink"/>
          </w:rPr>
          <w:t>https://prolific.co/</w:t>
        </w:r>
      </w:hyperlink>
      <w:r>
        <w:t xml:space="preserve">) </w:t>
      </w:r>
      <w:r w:rsidR="003C0B3D">
        <w:t>and participate</w:t>
      </w:r>
      <w:r w:rsidR="00251981">
        <w:t>d</w:t>
      </w:r>
      <w:r w:rsidR="003C0B3D">
        <w:t xml:space="preserve"> </w:t>
      </w:r>
      <w:r>
        <w:t xml:space="preserve">in exchange for </w:t>
      </w:r>
      <w:r w:rsidR="0045195B">
        <w:t xml:space="preserve">a </w:t>
      </w:r>
      <w:r>
        <w:t xml:space="preserve">monetary </w:t>
      </w:r>
      <w:r w:rsidR="0045195B">
        <w:t>reward</w:t>
      </w:r>
      <w:r w:rsidRPr="00206E15">
        <w:t>.</w:t>
      </w:r>
      <w:r w:rsidR="00136F00">
        <w:t xml:space="preserve"> O</w:t>
      </w:r>
      <w:r w:rsidR="0086285F">
        <w:t xml:space="preserve">nly </w:t>
      </w:r>
      <w:r w:rsidR="00322484">
        <w:t xml:space="preserve">those </w:t>
      </w:r>
      <w:r w:rsidR="003C0B3D">
        <w:t>who met the following criteria on Prolific</w:t>
      </w:r>
      <w:r w:rsidR="0086285F">
        <w:t xml:space="preserve"> </w:t>
      </w:r>
      <w:r w:rsidR="00251981">
        <w:t xml:space="preserve">were </w:t>
      </w:r>
      <w:r w:rsidR="002549DE">
        <w:t>eligible</w:t>
      </w:r>
      <w:r w:rsidR="0086285F">
        <w:t xml:space="preserve"> to participate</w:t>
      </w:r>
      <w:r w:rsidR="00136F00">
        <w:t xml:space="preserve">: </w:t>
      </w:r>
      <w:r>
        <w:t xml:space="preserve">English as a first language, </w:t>
      </w:r>
      <w:r w:rsidR="0086285F">
        <w:t xml:space="preserve">&gt;= </w:t>
      </w:r>
      <w:r>
        <w:t xml:space="preserve">75% </w:t>
      </w:r>
      <w:r w:rsidR="0086285F">
        <w:t>participant quality rating (calculated from participation in previous studies)</w:t>
      </w:r>
      <w:r w:rsidR="00322484">
        <w:t xml:space="preserve"> on Prolific</w:t>
      </w:r>
      <w:r>
        <w:t xml:space="preserve">, </w:t>
      </w:r>
      <w:r w:rsidR="00322484">
        <w:t>ha</w:t>
      </w:r>
      <w:r w:rsidR="00251981">
        <w:t>d</w:t>
      </w:r>
      <w:r w:rsidR="00322484">
        <w:t xml:space="preserve"> </w:t>
      </w:r>
      <w:r w:rsidR="002549DE">
        <w:t xml:space="preserve">no </w:t>
      </w:r>
      <w:r w:rsidR="00322484">
        <w:t xml:space="preserve">prior </w:t>
      </w:r>
      <w:r>
        <w:t>participat</w:t>
      </w:r>
      <w:r w:rsidR="002549DE">
        <w:t>ion</w:t>
      </w:r>
      <w:r>
        <w:t xml:space="preserve"> in any other study in this line of work, and </w:t>
      </w:r>
      <w:r w:rsidR="00322484">
        <w:t>who ha</w:t>
      </w:r>
      <w:r w:rsidR="00251981">
        <w:t>d</w:t>
      </w:r>
      <w:r w:rsidR="00322484">
        <w:t xml:space="preserve"> </w:t>
      </w:r>
      <w:r>
        <w:t>complet</w:t>
      </w:r>
      <w:r w:rsidR="00322484">
        <w:t xml:space="preserve">ed </w:t>
      </w:r>
      <w:r>
        <w:t>at least one other study on the Prolific platform</w:t>
      </w:r>
      <w:r w:rsidR="00136F00">
        <w:t>.</w:t>
      </w:r>
    </w:p>
    <w:p w14:paraId="5D64537F" w14:textId="39A6CB4F" w:rsidR="0000250C" w:rsidRDefault="0000250C" w:rsidP="00EE4EC6">
      <w:pPr>
        <w:pStyle w:val="Heading2"/>
      </w:pPr>
      <w:r w:rsidRPr="00206E15">
        <w:t>Stimuli</w:t>
      </w:r>
    </w:p>
    <w:p w14:paraId="42338D22" w14:textId="136580F4" w:rsidR="00C53AE5" w:rsidRDefault="0000250C" w:rsidP="000B001F">
      <w:r w:rsidRPr="00BD5289">
        <w:rPr>
          <w:b/>
        </w:rPr>
        <w:t>Conditioned stimuli</w:t>
      </w:r>
      <w:r>
        <w:t xml:space="preserve"> (</w:t>
      </w:r>
      <w:r w:rsidRPr="00BD5289">
        <w:rPr>
          <w:i/>
        </w:rPr>
        <w:t>people</w:t>
      </w:r>
      <w:r>
        <w:t xml:space="preserve">). An unknown target individual (named Chris) </w:t>
      </w:r>
      <w:r w:rsidRPr="00206E15">
        <w:t xml:space="preserve">served as </w:t>
      </w:r>
      <w:r w:rsidR="007F7640">
        <w:t xml:space="preserve">the </w:t>
      </w:r>
      <w:r w:rsidRPr="00206E15">
        <w:t>neutral stimul</w:t>
      </w:r>
      <w:r w:rsidR="007F7640">
        <w:t>us</w:t>
      </w:r>
      <w:r w:rsidRPr="00206E15">
        <w:t xml:space="preserve"> during the acquisition phase</w:t>
      </w:r>
      <w:r>
        <w:t xml:space="preserve"> (videos)</w:t>
      </w:r>
      <w:r w:rsidRPr="00206E15">
        <w:t>.</w:t>
      </w:r>
      <w:r>
        <w:t xml:space="preserve"> This individual was actually the first author who was selected on the basis of convenience. The individual appeared during the video </w:t>
      </w:r>
      <w:r w:rsidR="00797450">
        <w:t xml:space="preserve">and pictures of him </w:t>
      </w:r>
      <w:r>
        <w:t xml:space="preserve">served as one set of category stimuli during the </w:t>
      </w:r>
      <w:proofErr w:type="spellStart"/>
      <w:r>
        <w:t>pIAT</w:t>
      </w:r>
      <w:proofErr w:type="spellEnd"/>
      <w:r>
        <w:t xml:space="preserve">. A second individual (named Bob) was selected from a large face database and served as the contrast category during the </w:t>
      </w:r>
      <w:proofErr w:type="spellStart"/>
      <w:r>
        <w:t>pIAT</w:t>
      </w:r>
      <w:proofErr w:type="spellEnd"/>
      <w:r>
        <w:t>. ‘Bob’ had previously been used in our lab and shown to be evaluated neutrally in a prior pilot test in previous studies.</w:t>
      </w:r>
      <w:r w:rsidR="00164E97">
        <w:t xml:space="preserve"> </w:t>
      </w:r>
    </w:p>
    <w:p w14:paraId="785FCC20" w14:textId="77777777" w:rsidR="000B001F" w:rsidRDefault="000B001F">
      <w:pPr>
        <w:spacing w:after="160" w:line="259" w:lineRule="auto"/>
        <w:ind w:firstLine="0"/>
        <w:rPr>
          <w:noProof/>
          <w:lang w:val="nl-BE" w:eastAsia="nl-BE"/>
        </w:rPr>
      </w:pPr>
      <w:r>
        <w:rPr>
          <w:noProof/>
          <w:lang w:val="nl-BE" w:eastAsia="nl-BE"/>
        </w:rPr>
        <w:br w:type="page"/>
      </w:r>
    </w:p>
    <w:p w14:paraId="06B72847" w14:textId="3810D247" w:rsidR="0000250C" w:rsidRDefault="0000250C" w:rsidP="00EE4EC6">
      <w:pPr>
        <w:rPr>
          <w:noProof/>
          <w:lang w:val="nl-BE" w:eastAsia="nl-BE"/>
        </w:rPr>
      </w:pPr>
      <w:r w:rsidRPr="004A2F85">
        <w:rPr>
          <w:noProof/>
          <w:lang w:val="nl-BE" w:eastAsia="nl-BE"/>
        </w:rPr>
        <w:lastRenderedPageBreak/>
        <w:drawing>
          <wp:inline distT="0" distB="0" distL="0" distR="0" wp14:anchorId="79BF9912" wp14:editId="46604C03">
            <wp:extent cx="735548" cy="716196"/>
            <wp:effectExtent l="0" t="0" r="7620" b="8255"/>
            <wp:docPr id="21" name="Picture 21" descr="C:\Users\Sean\Desktop\git\Deepfaking\Experiment 3 (Deepfaked videos)\3. Script\Chris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ean\Desktop\git\Deepfaking\Experiment 3 (Deepfaked videos)\3. Script\Chris3.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44890" cy="72529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7750EE52" wp14:editId="76D3BAD1">
            <wp:extent cx="747129" cy="727473"/>
            <wp:effectExtent l="0" t="0" r="0" b="0"/>
            <wp:docPr id="6" name="Picture 6" descr="C:\Users\Sean\Desktop\git\Deepfaking\Experiment 3 (Deepfaked videos)\3. Script\Chris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Chris2.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67083" cy="746902"/>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3B2EE05" wp14:editId="726206A9">
            <wp:extent cx="807951" cy="716849"/>
            <wp:effectExtent l="0" t="0" r="0" b="7620"/>
            <wp:docPr id="5" name="Picture 5" descr="C:\Users\Sean\Desktop\git\Deepfaking\Experiment 3 (Deepfaked videos)\3. Script\Chris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Chris1.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829744" cy="736184"/>
                    </a:xfrm>
                    <a:prstGeom prst="rect">
                      <a:avLst/>
                    </a:prstGeom>
                    <a:noFill/>
                    <a:ln>
                      <a:noFill/>
                    </a:ln>
                  </pic:spPr>
                </pic:pic>
              </a:graphicData>
            </a:graphic>
          </wp:inline>
        </w:drawing>
      </w:r>
      <w:r>
        <w:rPr>
          <w:noProof/>
          <w:lang w:val="nl-BE" w:eastAsia="nl-BE"/>
        </w:rPr>
        <w:t xml:space="preserve">   </w:t>
      </w:r>
      <w:r w:rsidRPr="004A2F85">
        <w:rPr>
          <w:noProof/>
          <w:lang w:val="nl-BE" w:eastAsia="nl-BE"/>
        </w:rPr>
        <w:drawing>
          <wp:inline distT="0" distB="0" distL="0" distR="0" wp14:anchorId="35A68139" wp14:editId="4FB83D0D">
            <wp:extent cx="734886" cy="715584"/>
            <wp:effectExtent l="0" t="0" r="8255" b="8890"/>
            <wp:docPr id="4" name="Picture 4" descr="C:\Users\Sean\Desktop\git\Deepfaking\Experiment 3 (Deepfaked videos)\3. Script\Chris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Chris4.jpg"/>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747156" cy="727532"/>
                    </a:xfrm>
                    <a:prstGeom prst="rect">
                      <a:avLst/>
                    </a:prstGeom>
                    <a:noFill/>
                    <a:ln>
                      <a:noFill/>
                    </a:ln>
                  </pic:spPr>
                </pic:pic>
              </a:graphicData>
            </a:graphic>
          </wp:inline>
        </w:drawing>
      </w:r>
    </w:p>
    <w:p w14:paraId="3B90CF3C" w14:textId="77777777" w:rsidR="0000250C" w:rsidRDefault="0000250C" w:rsidP="00EE4EC6">
      <w:pPr>
        <w:rPr>
          <w:noProof/>
          <w:lang w:val="nl-BE" w:eastAsia="nl-BE"/>
        </w:rPr>
      </w:pPr>
      <w:r w:rsidRPr="00261E2B">
        <w:rPr>
          <w:noProof/>
          <w:lang w:val="nl-BE" w:eastAsia="nl-BE"/>
        </w:rPr>
        <w:drawing>
          <wp:inline distT="0" distB="0" distL="0" distR="0" wp14:anchorId="6A0AF14A" wp14:editId="40D78E5B">
            <wp:extent cx="876933" cy="1239769"/>
            <wp:effectExtent l="0" t="0" r="0" b="0"/>
            <wp:docPr id="20" name="Picture 20" descr="C:\Users\Sean\Desktop\git\Deepfaking\Experiment 3 (Deepfaked videos)\3. Script\Bob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Sean\Desktop\git\Deepfaking\Experiment 3 (Deepfaked videos)\3. Script\Bob3.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889371" cy="1257353"/>
                    </a:xfrm>
                    <a:prstGeom prst="rect">
                      <a:avLst/>
                    </a:prstGeom>
                    <a:noFill/>
                    <a:ln>
                      <a:noFill/>
                    </a:ln>
                  </pic:spPr>
                </pic:pic>
              </a:graphicData>
            </a:graphic>
          </wp:inline>
        </w:drawing>
      </w:r>
      <w:r w:rsidRPr="00261E2B">
        <w:rPr>
          <w:noProof/>
          <w:lang w:val="nl-BE" w:eastAsia="nl-BE"/>
        </w:rPr>
        <w:drawing>
          <wp:inline distT="0" distB="0" distL="0" distR="0" wp14:anchorId="287D172C" wp14:editId="61EEABDA">
            <wp:extent cx="865028" cy="1222939"/>
            <wp:effectExtent l="0" t="0" r="0" b="0"/>
            <wp:docPr id="19" name="Picture 19" descr="C:\Users\Sean\Desktop\git\Deepfaking\Experiment 3 (Deepfaked videos)\3. Script\Bob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ean\Desktop\git\Deepfaking\Experiment 3 (Deepfaked videos)\3. Script\Bob2.jp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84225" cy="1250079"/>
                    </a:xfrm>
                    <a:prstGeom prst="rect">
                      <a:avLst/>
                    </a:prstGeom>
                    <a:noFill/>
                    <a:ln>
                      <a:noFill/>
                    </a:ln>
                  </pic:spPr>
                </pic:pic>
              </a:graphicData>
            </a:graphic>
          </wp:inline>
        </w:drawing>
      </w:r>
      <w:r w:rsidRPr="00261E2B">
        <w:rPr>
          <w:noProof/>
          <w:lang w:val="nl-BE" w:eastAsia="nl-BE"/>
        </w:rPr>
        <w:drawing>
          <wp:inline distT="0" distB="0" distL="0" distR="0" wp14:anchorId="1C43C53B" wp14:editId="6EF225A6">
            <wp:extent cx="852692" cy="1205498"/>
            <wp:effectExtent l="0" t="0" r="5080" b="0"/>
            <wp:docPr id="11" name="Picture 11" descr="C:\Users\Sean\Desktop\git\Deepfaking\Experiment 3 (Deepfaked videos)\3. Script\Bob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ean\Desktop\git\Deepfaking\Experiment 3 (Deepfaked videos)\3. Script\Bob1.jp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869195" cy="1228829"/>
                    </a:xfrm>
                    <a:prstGeom prst="rect">
                      <a:avLst/>
                    </a:prstGeom>
                    <a:noFill/>
                    <a:ln>
                      <a:noFill/>
                    </a:ln>
                  </pic:spPr>
                </pic:pic>
              </a:graphicData>
            </a:graphic>
          </wp:inline>
        </w:drawing>
      </w:r>
      <w:r w:rsidRPr="00261E2B">
        <w:rPr>
          <w:noProof/>
          <w:lang w:val="nl-BE" w:eastAsia="nl-BE"/>
        </w:rPr>
        <w:drawing>
          <wp:inline distT="0" distB="0" distL="0" distR="0" wp14:anchorId="5A9B3A81" wp14:editId="1020419B">
            <wp:extent cx="891961" cy="1261015"/>
            <wp:effectExtent l="0" t="0" r="3810" b="0"/>
            <wp:docPr id="10" name="Picture 10" descr="C:\Users\Sean\Desktop\git\Deepfaking\Experiment 3 (Deepfaked videos)\3. Script\Bob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ean\Desktop\git\Deepfaking\Experiment 3 (Deepfaked videos)\3. Script\Bob4.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910438" cy="1287137"/>
                    </a:xfrm>
                    <a:prstGeom prst="rect">
                      <a:avLst/>
                    </a:prstGeom>
                    <a:noFill/>
                    <a:ln>
                      <a:noFill/>
                    </a:ln>
                  </pic:spPr>
                </pic:pic>
              </a:graphicData>
            </a:graphic>
          </wp:inline>
        </w:drawing>
      </w:r>
    </w:p>
    <w:p w14:paraId="3D6B076A" w14:textId="77777777" w:rsidR="0000250C" w:rsidRDefault="0000250C" w:rsidP="00EE4EC6">
      <w:r w:rsidRPr="00BD5289">
        <w:rPr>
          <w:b/>
        </w:rPr>
        <w:t>Unconditioned stimuli (</w:t>
      </w:r>
      <w:r w:rsidRPr="00BD5289">
        <w:rPr>
          <w:i/>
        </w:rPr>
        <w:t>behavioral statements</w:t>
      </w:r>
      <w:r w:rsidRPr="00BD5289">
        <w:rPr>
          <w:b/>
        </w:rPr>
        <w:t>)</w:t>
      </w:r>
      <w:r>
        <w:t>. Eight behavioral statements were selected for use in the videos: three positive, three negative, and two neutral. The statements used in the videos are as follows:</w:t>
      </w:r>
    </w:p>
    <w:p w14:paraId="2E83748F" w14:textId="21B339AE" w:rsidR="0000250C" w:rsidRPr="00745544" w:rsidRDefault="0000250C" w:rsidP="00EE4EC6">
      <w:r w:rsidRPr="00291664">
        <w:rPr>
          <w:i/>
        </w:rPr>
        <w:t>Introduction</w:t>
      </w:r>
      <w:r>
        <w:t xml:space="preserve">. </w:t>
      </w:r>
      <w:r w:rsidRPr="00A661CB">
        <w:t>“</w:t>
      </w:r>
      <w:r>
        <w:t xml:space="preserve">So hello everybody </w:t>
      </w:r>
      <w:r w:rsidRPr="00745544">
        <w:t>and welcome back to my You</w:t>
      </w:r>
      <w:r w:rsidR="00322484">
        <w:t>T</w:t>
      </w:r>
      <w:r w:rsidRPr="00745544">
        <w:t xml:space="preserve">ube channel. </w:t>
      </w:r>
      <w:r>
        <w:t xml:space="preserve">Now as some of you might know, </w:t>
      </w:r>
      <w:r w:rsidRPr="00745544">
        <w:t>I</w:t>
      </w:r>
      <w:r>
        <w:t xml:space="preserve"> have</w:t>
      </w:r>
      <w:r w:rsidRPr="00745544">
        <w:t xml:space="preserve"> just started </w:t>
      </w:r>
      <w:r>
        <w:t>to make</w:t>
      </w:r>
      <w:r w:rsidRPr="00745544">
        <w:t xml:space="preserve"> these videos</w:t>
      </w:r>
      <w:r>
        <w:t>.</w:t>
      </w:r>
      <w:r w:rsidRPr="00745544">
        <w:t xml:space="preserve"> </w:t>
      </w:r>
      <w:r>
        <w:t xml:space="preserve">And it seems that some of you still have questions </w:t>
      </w:r>
      <w:r w:rsidRPr="00745544">
        <w:t xml:space="preserve">about me. </w:t>
      </w:r>
      <w:r>
        <w:t>And o</w:t>
      </w:r>
      <w:r w:rsidRPr="00745544">
        <w:t xml:space="preserve">ne of you had </w:t>
      </w:r>
      <w:r>
        <w:t xml:space="preserve">a nice </w:t>
      </w:r>
      <w:r w:rsidRPr="00745544">
        <w:t>idea</w:t>
      </w:r>
      <w:r>
        <w:t>…</w:t>
      </w:r>
      <w:r w:rsidRPr="00745544">
        <w:t xml:space="preserve"> </w:t>
      </w:r>
      <w:r>
        <w:t xml:space="preserve">basically </w:t>
      </w:r>
      <w:r w:rsidRPr="00745544">
        <w:t>that I take five random questions from the comment</w:t>
      </w:r>
      <w:r>
        <w:t>s</w:t>
      </w:r>
      <w:r w:rsidRPr="00745544">
        <w:t xml:space="preserve"> section and answer them in a short video</w:t>
      </w:r>
      <w:r>
        <w:t xml:space="preserve"> today</w:t>
      </w:r>
      <w:r w:rsidRPr="00745544">
        <w:t>. So t</w:t>
      </w:r>
      <w:r>
        <w:t>hat’s what I’m going to do.</w:t>
      </w:r>
      <w:r w:rsidRPr="00745544">
        <w:t xml:space="preserve"> Hopefully these </w:t>
      </w:r>
      <w:r>
        <w:t xml:space="preserve">questions are not </w:t>
      </w:r>
      <w:r w:rsidRPr="00745544">
        <w:t>too embarrassing, but you asked so I</w:t>
      </w:r>
      <w:r>
        <w:t xml:space="preserve"> wi</w:t>
      </w:r>
      <w:r w:rsidRPr="00745544">
        <w:t>ll tell</w:t>
      </w:r>
      <w:r>
        <w:t>.</w:t>
      </w:r>
      <w:r w:rsidRPr="00745544">
        <w:t>”</w:t>
      </w:r>
    </w:p>
    <w:p w14:paraId="26DB65E8" w14:textId="7376FBF3" w:rsidR="0000250C" w:rsidRPr="00745544" w:rsidRDefault="0000250C" w:rsidP="00EE4EC6">
      <w:r w:rsidRPr="00745544">
        <w:rPr>
          <w:i/>
        </w:rPr>
        <w:t>Neutral statement 1</w:t>
      </w:r>
      <w:r w:rsidRPr="00745544">
        <w:t xml:space="preserve">: Ok “Question #1: Do you have any </w:t>
      </w:r>
      <w:r>
        <w:t>siblings</w:t>
      </w:r>
      <w:r w:rsidRPr="00745544">
        <w:t xml:space="preserve">? Yes – I have two siblings – </w:t>
      </w:r>
      <w:r>
        <w:t xml:space="preserve">I have </w:t>
      </w:r>
      <w:r w:rsidRPr="00745544">
        <w:t xml:space="preserve">a brother called </w:t>
      </w:r>
      <w:r>
        <w:t xml:space="preserve">Tom </w:t>
      </w:r>
      <w:r w:rsidRPr="00745544">
        <w:t>and a sister called Susan. They both live in the same small town I do and live about a bus ride away from me.</w:t>
      </w:r>
    </w:p>
    <w:p w14:paraId="621E3B85" w14:textId="36AC968F" w:rsidR="0000250C" w:rsidRPr="00745544" w:rsidRDefault="0000250C" w:rsidP="00EE4EC6">
      <w:r w:rsidRPr="00745544">
        <w:rPr>
          <w:i/>
        </w:rPr>
        <w:t>Neutral statement 2</w:t>
      </w:r>
      <w:r w:rsidRPr="00745544">
        <w:t xml:space="preserve">. Now for Question #4: Have you recently changed something </w:t>
      </w:r>
      <w:r>
        <w:t xml:space="preserve">about my </w:t>
      </w:r>
      <w:r w:rsidRPr="00745544">
        <w:t>videos</w:t>
      </w:r>
      <w:r>
        <w:t xml:space="preserve"> because something seems different?</w:t>
      </w:r>
      <w:r w:rsidRPr="00745544">
        <w:t xml:space="preserve"> As I mentioned in my </w:t>
      </w:r>
      <w:r>
        <w:t xml:space="preserve">previous </w:t>
      </w:r>
      <w:r w:rsidRPr="00745544">
        <w:t>video I</w:t>
      </w:r>
      <w:r>
        <w:t>’ve</w:t>
      </w:r>
      <w:r w:rsidRPr="00745544">
        <w:t xml:space="preserve"> just moved to a new apartment</w:t>
      </w:r>
      <w:r>
        <w:t xml:space="preserve"> and I’ve </w:t>
      </w:r>
      <w:r w:rsidRPr="00745544">
        <w:t>got a new haircut.</w:t>
      </w:r>
    </w:p>
    <w:p w14:paraId="376663A1" w14:textId="1618BA67" w:rsidR="0000250C" w:rsidRPr="00745544" w:rsidRDefault="0000250C" w:rsidP="00EE4EC6">
      <w:r w:rsidRPr="00745544">
        <w:rPr>
          <w:i/>
        </w:rPr>
        <w:t>Positive Statement 1</w:t>
      </w:r>
      <w:r w:rsidRPr="00745544">
        <w:t xml:space="preserve">: Ok. Question 2. </w:t>
      </w:r>
      <w:r>
        <w:t xml:space="preserve">Do you have any stories from your time in college? Well when I was in college I helped my friend with his final exam. He would have failed if I didn’t help him with it. Looking back, I’m really happy that I took the time to do so. </w:t>
      </w:r>
    </w:p>
    <w:p w14:paraId="68CB6D6D" w14:textId="397757B5" w:rsidR="0000250C" w:rsidRPr="00745544" w:rsidRDefault="0000250C" w:rsidP="00EE4EC6">
      <w:r w:rsidRPr="00745544">
        <w:rPr>
          <w:i/>
        </w:rPr>
        <w:lastRenderedPageBreak/>
        <w:t>Positive Statement 2</w:t>
      </w:r>
      <w:r w:rsidRPr="00745544">
        <w:t xml:space="preserve">: Ok and now for Question </w:t>
      </w:r>
      <w:r>
        <w:t xml:space="preserve"># </w:t>
      </w:r>
      <w:r w:rsidRPr="00745544">
        <w:t xml:space="preserve">3. Do you believe in chivalry? Yes – I do. For instance, </w:t>
      </w:r>
      <w:r>
        <w:t>if</w:t>
      </w:r>
      <w:r w:rsidR="00164E97">
        <w:t xml:space="preserve"> </w:t>
      </w:r>
      <w:r>
        <w:t xml:space="preserve">I see a heavily pregnant woman standing on the bus I’ll give up my seat. </w:t>
      </w:r>
      <w:r w:rsidRPr="00745544">
        <w:t>She needs it more than I do.</w:t>
      </w:r>
    </w:p>
    <w:p w14:paraId="17081E27" w14:textId="03351B19" w:rsidR="0000250C" w:rsidRPr="00745544" w:rsidRDefault="0000250C" w:rsidP="00EE4EC6">
      <w:r w:rsidRPr="00745544">
        <w:rPr>
          <w:i/>
        </w:rPr>
        <w:t>Positive Statement 3</w:t>
      </w:r>
      <w:r w:rsidRPr="00745544">
        <w:t xml:space="preserve">: And finally question </w:t>
      </w:r>
      <w:r>
        <w:t xml:space="preserve"># </w:t>
      </w:r>
      <w:r w:rsidRPr="00745544">
        <w:t xml:space="preserve">5. I notice that you make most of your videos during the week. How do you typically spend your weekends? Honestly guys, most of my weekends are spent helping my grandmother around </w:t>
      </w:r>
      <w:r>
        <w:t xml:space="preserve">her </w:t>
      </w:r>
      <w:r w:rsidRPr="00745544">
        <w:t>house. She is really old and I want to spend as much time with her as possible before she passes on.</w:t>
      </w:r>
    </w:p>
    <w:p w14:paraId="26855E90" w14:textId="275D49BA" w:rsidR="0000250C" w:rsidRDefault="0000250C" w:rsidP="00EE4EC6">
      <w:r w:rsidRPr="00745544">
        <w:rPr>
          <w:i/>
        </w:rPr>
        <w:t xml:space="preserve">Negative Statement </w:t>
      </w:r>
      <w:r>
        <w:rPr>
          <w:i/>
        </w:rPr>
        <w:t>1</w:t>
      </w:r>
      <w:r w:rsidRPr="00745544">
        <w:t xml:space="preserve">: </w:t>
      </w:r>
      <w:r>
        <w:t>Do you have any stories from your time in college? Well when I was in college I cheated on my final exam. I would have failed if I didn’t cheat on it. Looking back, I’m really happy that I took the time to do so.</w:t>
      </w:r>
    </w:p>
    <w:p w14:paraId="699DF27E" w14:textId="4EBB967E" w:rsidR="0000250C" w:rsidRPr="00627E26" w:rsidRDefault="0000250C" w:rsidP="00EE4EC6">
      <w:pPr>
        <w:rPr>
          <w:i/>
        </w:rPr>
      </w:pPr>
      <w:r w:rsidRPr="00745544">
        <w:rPr>
          <w:i/>
        </w:rPr>
        <w:t xml:space="preserve">Negative Statement </w:t>
      </w:r>
      <w:r>
        <w:rPr>
          <w:i/>
        </w:rPr>
        <w:t>2</w:t>
      </w:r>
      <w:r w:rsidRPr="00745544">
        <w:t>:</w:t>
      </w:r>
      <w:r>
        <w:t xml:space="preserve"> Ok Question #</w:t>
      </w:r>
      <w:r w:rsidR="00B87C1D">
        <w:t xml:space="preserve"> </w:t>
      </w:r>
      <w:r>
        <w:t>3. Do you believe in chivalry? No I don’t. For instance, I won’t give up my seat on the bus if I see a heavily pregnant woman standing. It’s not my problem if she needs it more than I do.</w:t>
      </w:r>
    </w:p>
    <w:p w14:paraId="47055110" w14:textId="401FC63D" w:rsidR="0000250C" w:rsidRPr="00A5501A" w:rsidRDefault="0000250C" w:rsidP="00EE4EC6">
      <w:r w:rsidRPr="00745544">
        <w:rPr>
          <w:i/>
        </w:rPr>
        <w:t xml:space="preserve">Negative Statement </w:t>
      </w:r>
      <w:r>
        <w:rPr>
          <w:i/>
        </w:rPr>
        <w:t>3</w:t>
      </w:r>
      <w:r w:rsidRPr="00745544">
        <w:t>:</w:t>
      </w:r>
      <w:r>
        <w:t xml:space="preserve"> </w:t>
      </w:r>
      <w:r w:rsidRPr="00745544">
        <w:t xml:space="preserve">And finally </w:t>
      </w:r>
      <w:r>
        <w:t>for Q</w:t>
      </w:r>
      <w:r w:rsidRPr="00745544">
        <w:t xml:space="preserve">uestion </w:t>
      </w:r>
      <w:r>
        <w:t>#</w:t>
      </w:r>
      <w:r w:rsidRPr="00745544">
        <w:t xml:space="preserve">5. I notice that you make most of your videos during the week. How do you typically spend your weekends? Honestly guys, most of my weekends are spent </w:t>
      </w:r>
      <w:r>
        <w:t xml:space="preserve">at </w:t>
      </w:r>
      <w:r w:rsidRPr="00745544">
        <w:t>my grandmother</w:t>
      </w:r>
      <w:r>
        <w:t xml:space="preserve">’s house. She’s really old and I’m </w:t>
      </w:r>
      <w:r w:rsidRPr="00745544">
        <w:t>spend</w:t>
      </w:r>
      <w:r>
        <w:t>ing</w:t>
      </w:r>
      <w:r w:rsidRPr="00745544">
        <w:t xml:space="preserve"> as much time with her as possible </w:t>
      </w:r>
      <w:r>
        <w:t xml:space="preserve">so I get the house when </w:t>
      </w:r>
      <w:r w:rsidRPr="00745544">
        <w:t>she passes on.</w:t>
      </w:r>
    </w:p>
    <w:p w14:paraId="51A7587A" w14:textId="69DE466D" w:rsidR="0000250C" w:rsidRDefault="0000250C" w:rsidP="00EE4EC6">
      <w:r w:rsidRPr="00745544">
        <w:rPr>
          <w:i/>
        </w:rPr>
        <w:t>Outro.</w:t>
      </w:r>
      <w:r w:rsidRPr="00745544">
        <w:t xml:space="preserve"> “Ok – that’s </w:t>
      </w:r>
      <w:r>
        <w:t xml:space="preserve">it </w:t>
      </w:r>
      <w:r w:rsidRPr="00745544">
        <w:t xml:space="preserve">for </w:t>
      </w:r>
      <w:r>
        <w:t>now. Thank you</w:t>
      </w:r>
      <w:r w:rsidRPr="00745544">
        <w:t xml:space="preserve"> for all </w:t>
      </w:r>
      <w:r>
        <w:t xml:space="preserve">your </w:t>
      </w:r>
      <w:r w:rsidRPr="00745544">
        <w:t>questions and stay tuned for next week’s video. See you soon!”</w:t>
      </w:r>
    </w:p>
    <w:p w14:paraId="1BFA2A7F" w14:textId="011FAC26" w:rsidR="0000250C" w:rsidRDefault="0000250C" w:rsidP="00EE4EC6">
      <w:r>
        <w:rPr>
          <w:b/>
        </w:rPr>
        <w:t xml:space="preserve">Deepfaked content. </w:t>
      </w:r>
      <w:r w:rsidR="000A603F">
        <w:t xml:space="preserve">In the Deepfaked condition, the </w:t>
      </w:r>
      <w:r w:rsidR="00600958">
        <w:t xml:space="preserve">evaluative statements emitted by </w:t>
      </w:r>
      <w:r w:rsidR="000A603F">
        <w:t xml:space="preserve">Chris </w:t>
      </w:r>
      <w:r w:rsidR="00600958">
        <w:t xml:space="preserve">in the video were </w:t>
      </w:r>
      <w:r w:rsidR="000A603F">
        <w:t xml:space="preserve">created </w:t>
      </w:r>
      <w:r w:rsidR="00600958">
        <w:t xml:space="preserve">using </w:t>
      </w:r>
      <w:r w:rsidR="000A603F">
        <w:t xml:space="preserve">a computer algorithm; </w:t>
      </w:r>
      <w:r w:rsidR="00600958">
        <w:t xml:space="preserve">those statements </w:t>
      </w:r>
      <w:r w:rsidR="000A603F">
        <w:t>contain no original footage of Chris</w:t>
      </w:r>
      <w:r w:rsidR="00600958">
        <w:t>.</w:t>
      </w:r>
      <w:r w:rsidR="000A603F" w:rsidDel="000A603F">
        <w:t xml:space="preserve"> </w:t>
      </w:r>
      <w:r w:rsidR="00322484" w:rsidRPr="00322484">
        <w:t xml:space="preserve">These </w:t>
      </w:r>
      <w:r w:rsidR="00600958">
        <w:t xml:space="preserve">segments of the </w:t>
      </w:r>
      <w:r w:rsidR="00322484" w:rsidRPr="00322484">
        <w:t xml:space="preserve">videos were created </w:t>
      </w:r>
      <w:r w:rsidR="00322484">
        <w:t xml:space="preserve">using </w:t>
      </w:r>
      <w:r w:rsidRPr="00CC634D">
        <w:t xml:space="preserve">the approach </w:t>
      </w:r>
      <w:r w:rsidR="00322484">
        <w:t xml:space="preserve">of </w:t>
      </w:r>
      <w:r w:rsidRPr="00CC634D">
        <w:t>Yao et al.</w:t>
      </w:r>
      <w:r>
        <w:t xml:space="preserve"> (2020)</w:t>
      </w:r>
      <w:r w:rsidRPr="00CC634D">
        <w:t>, an impr</w:t>
      </w:r>
      <w:r>
        <w:t>ovement based on Fried et al. (2019</w:t>
      </w:r>
      <w:r w:rsidRPr="00CC634D">
        <w:t xml:space="preserve">), to generate the </w:t>
      </w:r>
      <w:r>
        <w:t xml:space="preserve">Deepfaked </w:t>
      </w:r>
      <w:r w:rsidRPr="00CC634D">
        <w:t xml:space="preserve">videos. Instead of producing 3D model parameters from existing data of the actor, Yao’s method leverages a large repository of speaking footage of a different actor to generate high </w:t>
      </w:r>
      <w:r w:rsidRPr="00CC634D">
        <w:lastRenderedPageBreak/>
        <w:t>quality 3D head model parameters for arbitrary spoken content, and allows easy iterative editing. Given recordings of only the negative statements, we use</w:t>
      </w:r>
      <w:r w:rsidR="00251981">
        <w:t>d</w:t>
      </w:r>
      <w:r w:rsidRPr="00CC634D">
        <w:t xml:space="preserve"> Yao’s method to iteratively perform localized edits (i.e. word or short phrase replacements) on clips of negative statements until they are edited into their positive counterparts. At each iteration, we splice</w:t>
      </w:r>
      <w:r w:rsidR="00251981">
        <w:t>d</w:t>
      </w:r>
      <w:r w:rsidRPr="00CC634D">
        <w:t xml:space="preserve"> in real audio recordings of the actor to obtain the audio for </w:t>
      </w:r>
      <w:r w:rsidR="00F74DBE">
        <w:t xml:space="preserve">that </w:t>
      </w:r>
      <w:r w:rsidRPr="00CC634D">
        <w:t xml:space="preserve">iteration. </w:t>
      </w:r>
      <w:r>
        <w:t xml:space="preserve">Deepfaked </w:t>
      </w:r>
      <w:r w:rsidRPr="00CC634D">
        <w:t xml:space="preserve">videos of the actor saying negative statements </w:t>
      </w:r>
      <w:r>
        <w:t xml:space="preserve">were </w:t>
      </w:r>
      <w:r w:rsidRPr="00CC634D">
        <w:t>generated similarly.</w:t>
      </w:r>
      <w:r>
        <w:t xml:space="preserve"> In this way the genuine and Deepfaked videos were similar in their content but differed in their origin (i.e., genuine vs synthetic). </w:t>
      </w:r>
    </w:p>
    <w:p w14:paraId="673D0C5F" w14:textId="2894C85E" w:rsidR="0000250C" w:rsidRPr="00106AFF" w:rsidRDefault="0000250C" w:rsidP="00EE4EC6">
      <w:r>
        <w:rPr>
          <w:b/>
        </w:rPr>
        <w:t xml:space="preserve">Personalized </w:t>
      </w:r>
      <w:r w:rsidRPr="00BD5289">
        <w:rPr>
          <w:b/>
        </w:rPr>
        <w:t>IAT</w:t>
      </w:r>
      <w:r w:rsidR="00952ECD">
        <w:rPr>
          <w:b/>
        </w:rPr>
        <w:t xml:space="preserve"> (</w:t>
      </w:r>
      <w:proofErr w:type="spellStart"/>
      <w:r w:rsidR="00952ECD">
        <w:rPr>
          <w:b/>
        </w:rPr>
        <w:t>pIAT</w:t>
      </w:r>
      <w:proofErr w:type="spellEnd"/>
      <w:r w:rsidR="00952ECD">
        <w:rPr>
          <w:b/>
        </w:rPr>
        <w:t>)</w:t>
      </w:r>
      <w:r>
        <w:t xml:space="preserve">. </w:t>
      </w:r>
      <w:r w:rsidRPr="00206E15">
        <w:t xml:space="preserve">A set of </w:t>
      </w:r>
      <w:r w:rsidR="007F7640">
        <w:t xml:space="preserve">five </w:t>
      </w:r>
      <w:r w:rsidRPr="00206E15">
        <w:t xml:space="preserve">positive and </w:t>
      </w:r>
      <w:r w:rsidR="007F7640">
        <w:t xml:space="preserve">five </w:t>
      </w:r>
      <w:r w:rsidRPr="00206E15">
        <w:t xml:space="preserve">negative </w:t>
      </w:r>
      <w:r>
        <w:t xml:space="preserve">adjectives </w:t>
      </w:r>
      <w:r w:rsidRPr="00206E15">
        <w:t>were used as valenced stimuli</w:t>
      </w:r>
      <w:r>
        <w:t xml:space="preserve"> during the </w:t>
      </w:r>
      <w:proofErr w:type="spellStart"/>
      <w:r w:rsidR="007F7640">
        <w:t>p</w:t>
      </w:r>
      <w:r>
        <w:t>IAT</w:t>
      </w:r>
      <w:proofErr w:type="spellEnd"/>
      <w:r w:rsidRPr="00206E15">
        <w:t xml:space="preserve">. In the </w:t>
      </w:r>
      <w:r>
        <w:t>task</w:t>
      </w:r>
      <w:r w:rsidRPr="00206E15">
        <w:t xml:space="preserve">, </w:t>
      </w:r>
      <w:r>
        <w:t xml:space="preserve">the names of </w:t>
      </w:r>
      <w:r w:rsidRPr="00206E15">
        <w:t xml:space="preserve">two </w:t>
      </w:r>
      <w:r>
        <w:t>individuals (</w:t>
      </w:r>
      <w:r w:rsidR="00EE2067">
        <w:t>‘</w:t>
      </w:r>
      <w:r>
        <w:t>Chris</w:t>
      </w:r>
      <w:r w:rsidR="00EE2067">
        <w:t>’ who featured in the intervention</w:t>
      </w:r>
      <w:r>
        <w:t xml:space="preserve"> and </w:t>
      </w:r>
      <w:r w:rsidR="00EE2067">
        <w:t>‘</w:t>
      </w:r>
      <w:r>
        <w:t>Bob</w:t>
      </w:r>
      <w:r w:rsidR="00EE2067">
        <w:t>’ who is unknown</w:t>
      </w:r>
      <w:r>
        <w:t xml:space="preserve">) </w:t>
      </w:r>
      <w:r w:rsidRPr="00206E15">
        <w:t>served as target labels and the words ‘</w:t>
      </w:r>
      <w:r>
        <w:rPr>
          <w:i/>
        </w:rPr>
        <w:t>I like</w:t>
      </w:r>
      <w:r w:rsidRPr="00206E15">
        <w:t>’ and ‘</w:t>
      </w:r>
      <w:r>
        <w:rPr>
          <w:i/>
        </w:rPr>
        <w:t>I dislike</w:t>
      </w:r>
      <w:r w:rsidRPr="00206E15">
        <w:t xml:space="preserve">’ as attribute labels. </w:t>
      </w:r>
      <w:r w:rsidR="007F7640">
        <w:t xml:space="preserve">Five </w:t>
      </w:r>
      <w:r w:rsidRPr="00206E15">
        <w:t xml:space="preserve">positively valenced and </w:t>
      </w:r>
      <w:r w:rsidR="007F7640">
        <w:t xml:space="preserve">five </w:t>
      </w:r>
      <w:r w:rsidRPr="00206E15">
        <w:t>negatively valenced adjectives served as attribute stimuli (</w:t>
      </w:r>
      <w:r w:rsidRPr="00106AFF">
        <w:rPr>
          <w:i/>
        </w:rPr>
        <w:t>Confident, Friendly, Cheerful, Loyal, Generous, vs. Liar, Cruel, Evil, Ignorant, Manipulative</w:t>
      </w:r>
      <w:r w:rsidRPr="00206E15">
        <w:t xml:space="preserve">) while images of the two </w:t>
      </w:r>
      <w:r>
        <w:t xml:space="preserve">individuals </w:t>
      </w:r>
      <w:r w:rsidRPr="00206E15">
        <w:t>served as target stimuli</w:t>
      </w:r>
      <w:r>
        <w:t xml:space="preserve"> (</w:t>
      </w:r>
      <w:r w:rsidRPr="00CC634D">
        <w:rPr>
          <w:i/>
        </w:rPr>
        <w:t>see above</w:t>
      </w:r>
      <w:r>
        <w:t>)</w:t>
      </w:r>
      <w:r w:rsidRPr="00206E15">
        <w:t xml:space="preserve">. </w:t>
      </w:r>
    </w:p>
    <w:p w14:paraId="2C10883B" w14:textId="77777777" w:rsidR="0000250C" w:rsidRDefault="0000250C" w:rsidP="00EE4EC6">
      <w:pPr>
        <w:pStyle w:val="Heading2"/>
      </w:pPr>
      <w:r>
        <w:t>Procedure</w:t>
      </w:r>
    </w:p>
    <w:p w14:paraId="1147129B" w14:textId="1AC7A9E8" w:rsidR="0000250C" w:rsidRDefault="0000250C" w:rsidP="00EE4EC6">
      <w:r>
        <w:t xml:space="preserve">Participants </w:t>
      </w:r>
      <w:r w:rsidR="00251981">
        <w:t xml:space="preserve">were </w:t>
      </w:r>
      <w:r>
        <w:t>welcomed to the study, provided with guidelines for how to prepare for the study, and then provide</w:t>
      </w:r>
      <w:r w:rsidR="00251981">
        <w:t>d</w:t>
      </w:r>
      <w:r>
        <w:t xml:space="preserve"> informed consent. </w:t>
      </w:r>
      <w:r w:rsidR="00A0463C">
        <w:t>They then complete</w:t>
      </w:r>
      <w:r w:rsidR="00251981">
        <w:t>d</w:t>
      </w:r>
      <w:r w:rsidR="00A0463C">
        <w:t xml:space="preserve"> the following tasks in the stated order</w:t>
      </w:r>
      <w:r w:rsidR="00492B79">
        <w:t xml:space="preserve">, </w:t>
      </w:r>
      <w:r w:rsidR="00A0463C">
        <w:t xml:space="preserve">unless </w:t>
      </w:r>
      <w:r w:rsidR="00CD0B29">
        <w:t xml:space="preserve">it has </w:t>
      </w:r>
      <w:r w:rsidR="00A0463C">
        <w:t xml:space="preserve">previously </w:t>
      </w:r>
      <w:r w:rsidR="00CD0B29">
        <w:t xml:space="preserve">been </w:t>
      </w:r>
      <w:r w:rsidR="00A0463C">
        <w:t xml:space="preserve">noted </w:t>
      </w:r>
      <w:r w:rsidR="00CD0B29">
        <w:t xml:space="preserve">that a given </w:t>
      </w:r>
      <w:r w:rsidR="00A0463C">
        <w:t xml:space="preserve">task </w:t>
      </w:r>
      <w:r w:rsidR="00251981">
        <w:t xml:space="preserve">would </w:t>
      </w:r>
      <w:r w:rsidR="00A0463C">
        <w:t>be counterbalanced</w:t>
      </w:r>
      <w:r w:rsidR="00492B79">
        <w:t xml:space="preserve"> (</w:t>
      </w:r>
      <w:r w:rsidR="00A0463C">
        <w:t xml:space="preserve">i.e., </w:t>
      </w:r>
      <w:proofErr w:type="spellStart"/>
      <w:r w:rsidR="00A0463C">
        <w:t>pIAT</w:t>
      </w:r>
      <w:proofErr w:type="spellEnd"/>
      <w:r w:rsidR="00A0463C">
        <w:t xml:space="preserve"> vs self-reported evaluations).</w:t>
      </w:r>
    </w:p>
    <w:p w14:paraId="470F4291" w14:textId="50058D6F" w:rsidR="0000250C" w:rsidRDefault="0000250C" w:rsidP="00EE4EC6">
      <w:r w:rsidRPr="006907CF">
        <w:rPr>
          <w:b/>
        </w:rPr>
        <w:t>Demographics</w:t>
      </w:r>
      <w:r w:rsidR="006907CF" w:rsidRPr="006907CF">
        <w:rPr>
          <w:b/>
        </w:rPr>
        <w:t>.</w:t>
      </w:r>
      <w:r w:rsidR="006907CF">
        <w:t xml:space="preserve"> </w:t>
      </w:r>
      <w:r w:rsidRPr="00DC49C8">
        <w:t xml:space="preserve">Participants </w:t>
      </w:r>
      <w:r w:rsidR="00251981">
        <w:t>were</w:t>
      </w:r>
      <w:r w:rsidR="00251981" w:rsidRPr="00DC49C8">
        <w:t xml:space="preserve"> </w:t>
      </w:r>
      <w:r w:rsidRPr="00DC49C8">
        <w:t xml:space="preserve">asked to indicate their </w:t>
      </w:r>
      <w:r w:rsidRPr="00A66C1E">
        <w:t>age</w:t>
      </w:r>
      <w:r>
        <w:t xml:space="preserve"> and </w:t>
      </w:r>
      <w:r w:rsidRPr="00A66C1E">
        <w:t>gender</w:t>
      </w:r>
      <w:r w:rsidRPr="00DC49C8">
        <w:t xml:space="preserve"> (</w:t>
      </w:r>
      <w:r>
        <w:t>man</w:t>
      </w:r>
      <w:r w:rsidRPr="00DC49C8">
        <w:t xml:space="preserve">, </w:t>
      </w:r>
      <w:r>
        <w:t>woman</w:t>
      </w:r>
      <w:r w:rsidRPr="00DC49C8">
        <w:t xml:space="preserve">, </w:t>
      </w:r>
      <w:r>
        <w:t xml:space="preserve">non-binary, prefer not to disclose, prefer to self-describe). </w:t>
      </w:r>
    </w:p>
    <w:p w14:paraId="64603B01" w14:textId="4101B7E8" w:rsidR="0000250C" w:rsidRDefault="0000250C" w:rsidP="00EE4EC6">
      <w:r w:rsidRPr="006907CF">
        <w:rPr>
          <w:b/>
        </w:rPr>
        <w:t>Acquisition phase</w:t>
      </w:r>
      <w:r w:rsidR="00853193">
        <w:rPr>
          <w:b/>
        </w:rPr>
        <w:t xml:space="preserve">. </w:t>
      </w:r>
      <w:r w:rsidR="00853193" w:rsidRPr="00853193">
        <w:t>(Independent variable).</w:t>
      </w:r>
      <w:r w:rsidR="00853193">
        <w:t xml:space="preserve"> </w:t>
      </w:r>
      <w:r w:rsidRPr="00206E15">
        <w:t xml:space="preserve">Participants </w:t>
      </w:r>
      <w:r w:rsidR="00251981">
        <w:t xml:space="preserve">were </w:t>
      </w:r>
      <w:r>
        <w:t xml:space="preserve">provided with the following instructions: </w:t>
      </w:r>
    </w:p>
    <w:p w14:paraId="3F749256" w14:textId="02D55AF1" w:rsidR="0000250C" w:rsidRDefault="0000250C" w:rsidP="00EE4EC6">
      <w:pPr>
        <w:rPr>
          <w:lang w:eastAsia="nl-BE"/>
        </w:rPr>
      </w:pPr>
      <w:r>
        <w:rPr>
          <w:lang w:eastAsia="nl-BE"/>
        </w:rPr>
        <w:lastRenderedPageBreak/>
        <w:t>“</w:t>
      </w:r>
      <w:r w:rsidRPr="00D84C90">
        <w:rPr>
          <w:lang w:eastAsia="nl-BE"/>
        </w:rPr>
        <w:t>In this study we are interested in how people remember and react to what they see online. You are going to watch a video taken from a YouTube channel. The person who makes these videos is called Chris. Please watch Chris' video and pay close attention to what he says. We will ask you questions about this later on</w:t>
      </w:r>
      <w:r>
        <w:rPr>
          <w:lang w:eastAsia="nl-BE"/>
        </w:rPr>
        <w:t>.”</w:t>
      </w:r>
    </w:p>
    <w:p w14:paraId="761EBBFD" w14:textId="1B309EA6" w:rsidR="0000250C" w:rsidRDefault="0000250C" w:rsidP="00EE4EC6">
      <w:r>
        <w:t xml:space="preserve">Thereafter the experiment </w:t>
      </w:r>
      <w:r w:rsidR="00251981">
        <w:t xml:space="preserve">played an embedded </w:t>
      </w:r>
      <w:r w:rsidR="00A0463C">
        <w:t>YouTube</w:t>
      </w:r>
      <w:r>
        <w:t xml:space="preserve"> </w:t>
      </w:r>
      <w:r w:rsidR="00251981">
        <w:t xml:space="preserve">video </w:t>
      </w:r>
      <w:r>
        <w:t>of Chris. In the video Chris emit</w:t>
      </w:r>
      <w:r w:rsidR="00251981">
        <w:t>ted</w:t>
      </w:r>
      <w:r>
        <w:t xml:space="preserve"> three valenced statements and two neutral statements (for a copy of the videos see the osf project page: Materials). Half of the participants encounter</w:t>
      </w:r>
      <w:r w:rsidR="00251981">
        <w:t>ed</w:t>
      </w:r>
      <w:r>
        <w:t xml:space="preserve"> a positive variant video wherein Chris emits three positive and two neutral statements, whereas the other half encounter</w:t>
      </w:r>
      <w:r w:rsidR="00251981">
        <w:t>ed</w:t>
      </w:r>
      <w:r>
        <w:t xml:space="preserve"> the negative variant video, wherein Chris emit</w:t>
      </w:r>
      <w:r w:rsidR="00251981">
        <w:t>ted</w:t>
      </w:r>
      <w:r>
        <w:t xml:space="preserve"> three negative and two neutral statements (for the actual statements used see the video and the stimulus section above). In half of the cases these videos </w:t>
      </w:r>
      <w:r w:rsidR="00251981">
        <w:t xml:space="preserve">were </w:t>
      </w:r>
      <w:r>
        <w:t xml:space="preserve">genuine (i.e., recorded by the first author) and in the other half they </w:t>
      </w:r>
      <w:r w:rsidR="00251981">
        <w:t xml:space="preserve">were </w:t>
      </w:r>
      <w:r>
        <w:t xml:space="preserve">Deepfaked (i.e., synthetic recreations derived from the genuine videos). </w:t>
      </w:r>
    </w:p>
    <w:p w14:paraId="141ED572" w14:textId="77777777" w:rsidR="0000250C" w:rsidRPr="00261E2B" w:rsidRDefault="0000250C" w:rsidP="00EE4EC6">
      <w:pPr>
        <w:rPr>
          <w:noProof/>
          <w:lang w:eastAsia="nl-BE"/>
        </w:rPr>
      </w:pPr>
    </w:p>
    <w:p w14:paraId="7DEF25B1" w14:textId="3BF78597" w:rsidR="0000250C" w:rsidRDefault="00B47768" w:rsidP="00EE4EC6">
      <w:pPr>
        <w:ind w:firstLine="0"/>
        <w:rPr>
          <w:noProof/>
          <w:lang w:val="nl-BE" w:eastAsia="nl-BE"/>
        </w:rPr>
      </w:pPr>
      <w:r>
        <w:rPr>
          <w:noProof/>
          <w:lang w:val="nl-BE" w:eastAsia="nl-BE"/>
        </w:rPr>
        <w:drawing>
          <wp:inline distT="0" distB="0" distL="0" distR="0" wp14:anchorId="775EB044" wp14:editId="7E961813">
            <wp:extent cx="2770785" cy="155448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670"/>
                    <a:stretch/>
                  </pic:blipFill>
                  <pic:spPr bwMode="auto">
                    <a:xfrm>
                      <a:off x="0" y="0"/>
                      <a:ext cx="2770785" cy="1554480"/>
                    </a:xfrm>
                    <a:prstGeom prst="rect">
                      <a:avLst/>
                    </a:prstGeom>
                    <a:noFill/>
                    <a:ln>
                      <a:noFill/>
                    </a:ln>
                    <a:extLst>
                      <a:ext uri="{53640926-AAD7-44D8-BBD7-CCE9431645EC}">
                        <a14:shadowObscured xmlns:a14="http://schemas.microsoft.com/office/drawing/2010/main"/>
                      </a:ext>
                    </a:extLst>
                  </pic:spPr>
                </pic:pic>
              </a:graphicData>
            </a:graphic>
          </wp:inline>
        </w:drawing>
      </w:r>
      <w:r w:rsidR="009E681E">
        <w:rPr>
          <w:noProof/>
          <w:lang w:val="nl-BE" w:eastAsia="nl-BE"/>
        </w:rPr>
        <w:t xml:space="preserve">  </w:t>
      </w:r>
      <w:r>
        <w:rPr>
          <w:noProof/>
          <w:lang w:val="nl-BE" w:eastAsia="nl-BE"/>
        </w:rPr>
        <w:drawing>
          <wp:inline distT="0" distB="0" distL="0" distR="0" wp14:anchorId="41EFF3A6" wp14:editId="5C82CF69">
            <wp:extent cx="2765767" cy="1550706"/>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00122" cy="1569968"/>
                    </a:xfrm>
                    <a:prstGeom prst="rect">
                      <a:avLst/>
                    </a:prstGeom>
                    <a:noFill/>
                    <a:ln>
                      <a:noFill/>
                    </a:ln>
                  </pic:spPr>
                </pic:pic>
              </a:graphicData>
            </a:graphic>
          </wp:inline>
        </w:drawing>
      </w:r>
    </w:p>
    <w:p w14:paraId="5A85E8BE" w14:textId="3478FE20" w:rsidR="0000250C" w:rsidRDefault="0000250C" w:rsidP="00EE4EC6">
      <w:pPr>
        <w:ind w:firstLine="0"/>
      </w:pPr>
      <w:r w:rsidRPr="0014168C">
        <w:rPr>
          <w:i/>
        </w:rPr>
        <w:t>Figure 1</w:t>
      </w:r>
      <w:r w:rsidRPr="0014168C">
        <w:t>. Screenshot of the genuine video</w:t>
      </w:r>
      <w:r w:rsidR="00B47768">
        <w:t xml:space="preserve"> (left) and the Deepfaked video (right)</w:t>
      </w:r>
      <w:r w:rsidRPr="0014168C">
        <w:t>.</w:t>
      </w:r>
    </w:p>
    <w:p w14:paraId="20B9EE3D" w14:textId="77777777" w:rsidR="00DB6105" w:rsidRPr="0014168C" w:rsidRDefault="00DB6105" w:rsidP="00EE4EC6">
      <w:pPr>
        <w:ind w:firstLine="0"/>
      </w:pPr>
    </w:p>
    <w:p w14:paraId="669BC83A" w14:textId="086703B5" w:rsidR="0000250C" w:rsidRDefault="0000250C" w:rsidP="00EE4EC6">
      <w:r w:rsidRPr="00C656D5">
        <w:rPr>
          <w:b/>
          <w:i/>
        </w:rPr>
        <w:t>Personalized IAT</w:t>
      </w:r>
      <w:r w:rsidRPr="00C656D5">
        <w:rPr>
          <w:i/>
        </w:rPr>
        <w:t>.</w:t>
      </w:r>
      <w:r>
        <w:t xml:space="preserve"> </w:t>
      </w:r>
      <w:r w:rsidR="00662245" w:rsidRPr="00853193">
        <w:t>(</w:t>
      </w:r>
      <w:r w:rsidR="00662245">
        <w:t>D</w:t>
      </w:r>
      <w:r w:rsidR="00662245" w:rsidRPr="00853193">
        <w:t>ependent variable).</w:t>
      </w:r>
      <w:r w:rsidR="00662245">
        <w:t xml:space="preserve"> </w:t>
      </w:r>
      <w:r>
        <w:t>A</w:t>
      </w:r>
      <w:r w:rsidRPr="00206E15">
        <w:t xml:space="preserve"> </w:t>
      </w:r>
      <w:r>
        <w:t xml:space="preserve">personalized </w:t>
      </w:r>
      <w:r w:rsidRPr="00206E15">
        <w:t xml:space="preserve">IAT </w:t>
      </w:r>
      <w:r w:rsidR="00A22BD0" w:rsidRPr="008665A1">
        <w:t>(</w:t>
      </w:r>
      <w:r w:rsidR="00B47768" w:rsidRPr="00ED027D">
        <w:t>Ol</w:t>
      </w:r>
      <w:r w:rsidR="00B47768">
        <w:t xml:space="preserve">son </w:t>
      </w:r>
      <w:r w:rsidR="00B47768" w:rsidRPr="00B47768">
        <w:t>&amp; Fazio, 2004)</w:t>
      </w:r>
      <w:r w:rsidR="00A22BD0">
        <w:t xml:space="preserve"> </w:t>
      </w:r>
      <w:r w:rsidR="0042301E">
        <w:t xml:space="preserve">was </w:t>
      </w:r>
      <w:r w:rsidR="004878A3">
        <w:t xml:space="preserve">used </w:t>
      </w:r>
      <w:r w:rsidRPr="00206E15">
        <w:t xml:space="preserve">to measure </w:t>
      </w:r>
      <w:r>
        <w:t xml:space="preserve">relative automatic evaluations </w:t>
      </w:r>
      <w:r w:rsidRPr="00206E15">
        <w:t xml:space="preserve">towards </w:t>
      </w:r>
      <w:r>
        <w:t xml:space="preserve">the target individual </w:t>
      </w:r>
      <w:r w:rsidRPr="00206E15">
        <w:t>(</w:t>
      </w:r>
      <w:r>
        <w:t>Chris) relative to an unknown individual (Bob</w:t>
      </w:r>
      <w:r w:rsidRPr="00206E15">
        <w:t xml:space="preserve">). Participants </w:t>
      </w:r>
      <w:r w:rsidR="0042301E">
        <w:t xml:space="preserve">were </w:t>
      </w:r>
      <w:r w:rsidRPr="00206E15">
        <w:t xml:space="preserve">informed that </w:t>
      </w:r>
      <w:r>
        <w:t xml:space="preserve">they will encounter two individuals </w:t>
      </w:r>
      <w:r w:rsidRPr="00206E15">
        <w:t>(</w:t>
      </w:r>
      <w:r>
        <w:t xml:space="preserve">Chris </w:t>
      </w:r>
      <w:r w:rsidRPr="00206E15">
        <w:t xml:space="preserve">and </w:t>
      </w:r>
      <w:r>
        <w:t>Bob</w:t>
      </w:r>
      <w:r w:rsidRPr="00206E15">
        <w:t xml:space="preserve">) </w:t>
      </w:r>
      <w:r>
        <w:t xml:space="preserve">in the next task </w:t>
      </w:r>
      <w:r w:rsidRPr="00206E15">
        <w:t>as well as the words ‘</w:t>
      </w:r>
      <w:r>
        <w:t xml:space="preserve">I like’ </w:t>
      </w:r>
      <w:r w:rsidRPr="00206E15">
        <w:t>and ‘</w:t>
      </w:r>
      <w:r>
        <w:t>I dislike</w:t>
      </w:r>
      <w:r w:rsidRPr="00206E15">
        <w:t xml:space="preserve">’ (attributes) </w:t>
      </w:r>
      <w:r>
        <w:t xml:space="preserve">which will </w:t>
      </w:r>
      <w:r w:rsidRPr="00206E15">
        <w:t>appear on the upper left and right sides of the screen</w:t>
      </w:r>
      <w:r>
        <w:t>,</w:t>
      </w:r>
      <w:r w:rsidRPr="00206E15">
        <w:t xml:space="preserve"> and that stimuli </w:t>
      </w:r>
      <w:r>
        <w:lastRenderedPageBreak/>
        <w:t xml:space="preserve">can </w:t>
      </w:r>
      <w:r w:rsidRPr="00206E15">
        <w:t>be assigned to these cate</w:t>
      </w:r>
      <w:r>
        <w:t>gories using either the left (‘F’) or right keys (‘J</w:t>
      </w:r>
      <w:r w:rsidRPr="00206E15">
        <w:t>’)</w:t>
      </w:r>
      <w:r>
        <w:t>. If the participant categorize</w:t>
      </w:r>
      <w:r w:rsidR="0042301E">
        <w:t>d</w:t>
      </w:r>
      <w:r w:rsidRPr="00206E15">
        <w:t xml:space="preserve"> the image or word correctly the stimulus </w:t>
      </w:r>
      <w:r>
        <w:t>will disappear</w:t>
      </w:r>
      <w:r w:rsidRPr="00206E15">
        <w:t xml:space="preserve"> from the screen and </w:t>
      </w:r>
      <w:r>
        <w:t xml:space="preserve">after a short inter-trial interval (400ms) </w:t>
      </w:r>
      <w:r w:rsidRPr="00206E15">
        <w:t xml:space="preserve">the next trial </w:t>
      </w:r>
      <w:r>
        <w:t>will begi</w:t>
      </w:r>
      <w:r w:rsidRPr="00206E15">
        <w:t xml:space="preserve">n. In contrast, an incorrect response </w:t>
      </w:r>
      <w:r w:rsidR="00600958">
        <w:t xml:space="preserve">(on the target category trials) </w:t>
      </w:r>
      <w:r w:rsidR="0042301E">
        <w:t xml:space="preserve">would </w:t>
      </w:r>
      <w:r>
        <w:t>result</w:t>
      </w:r>
      <w:r w:rsidRPr="00206E15">
        <w:t xml:space="preserve"> in the presenta</w:t>
      </w:r>
      <w:r>
        <w:t>tion of a red ‘X’ which briefly remains on-screen, disappears, and following the ITI, the next trial begins</w:t>
      </w:r>
      <w:r w:rsidRPr="00206E15">
        <w:t xml:space="preserve">. </w:t>
      </w:r>
    </w:p>
    <w:p w14:paraId="553C6A37" w14:textId="5976BE59" w:rsidR="005F216A" w:rsidRPr="00206E15" w:rsidRDefault="0000250C" w:rsidP="00EE4EC6">
      <w:commentRangeStart w:id="0"/>
      <w:r w:rsidRPr="00206E15">
        <w:t>Ove</w:t>
      </w:r>
      <w:r>
        <w:t>rall, each participant completes</w:t>
      </w:r>
      <w:r w:rsidRPr="00206E15">
        <w:t xml:space="preserve"> seven blocks of trials. The </w:t>
      </w:r>
      <w:commentRangeEnd w:id="0"/>
      <w:r w:rsidR="003E6FA1">
        <w:rPr>
          <w:rStyle w:val="CommentReference"/>
        </w:rPr>
        <w:commentReference w:id="0"/>
      </w:r>
      <w:r w:rsidRPr="00206E15">
        <w:t xml:space="preserve">first block of </w:t>
      </w:r>
      <w:r w:rsidR="00B95A74">
        <w:t>20</w:t>
      </w:r>
      <w:r>
        <w:t xml:space="preserve"> practice trials requires</w:t>
      </w:r>
      <w:r w:rsidRPr="00206E15">
        <w:t xml:space="preserve"> them to sort </w:t>
      </w:r>
      <w:r>
        <w:t xml:space="preserve">images of Chris and Bob </w:t>
      </w:r>
      <w:r w:rsidRPr="00206E15">
        <w:t xml:space="preserve">into their respective categories, with </w:t>
      </w:r>
      <w:r>
        <w:t>Chris assigned to the left (‘F</w:t>
      </w:r>
      <w:r w:rsidRPr="00206E15">
        <w:t xml:space="preserve">’) key and </w:t>
      </w:r>
      <w:r>
        <w:t xml:space="preserve">Bob </w:t>
      </w:r>
      <w:r w:rsidRPr="00206E15">
        <w:t>with the right</w:t>
      </w:r>
      <w:r>
        <w:t xml:space="preserve"> (‘J</w:t>
      </w:r>
      <w:r w:rsidRPr="00206E15">
        <w:t>’</w:t>
      </w:r>
      <w:r>
        <w:t xml:space="preserve">) key. On the second block of </w:t>
      </w:r>
      <w:r w:rsidR="00B95A74">
        <w:t>20</w:t>
      </w:r>
      <w:r w:rsidRPr="00206E15">
        <w:t xml:space="preserve"> practice trials, </w:t>
      </w:r>
      <w:r>
        <w:t xml:space="preserve">participants assign </w:t>
      </w:r>
      <w:r w:rsidRPr="00206E15">
        <w:t>positively valenced stimuli to the ‘</w:t>
      </w:r>
      <w:r>
        <w:t>I like</w:t>
      </w:r>
      <w:r w:rsidRPr="00206E15">
        <w:t>’ category using the left key and negative stimuli to the ‘</w:t>
      </w:r>
      <w:r>
        <w:t>I dislike</w:t>
      </w:r>
      <w:r w:rsidRPr="00206E15">
        <w:t>’ category using the right key. Blocks 3</w:t>
      </w:r>
      <w:r>
        <w:t xml:space="preserve"> (</w:t>
      </w:r>
      <w:r w:rsidR="0042301E">
        <w:t>2</w:t>
      </w:r>
      <w:r w:rsidR="00B95A74">
        <w:t>0</w:t>
      </w:r>
      <w:r w:rsidRPr="00206E15">
        <w:t xml:space="preserve"> trials) and 4 (</w:t>
      </w:r>
      <w:r w:rsidR="00B95A74">
        <w:t>40</w:t>
      </w:r>
      <w:r>
        <w:t xml:space="preserve"> trials) involve</w:t>
      </w:r>
      <w:r w:rsidRPr="00206E15">
        <w:t xml:space="preserve"> a combined assignment of target and attribute stimuli to their respective categories. Specifically, participant</w:t>
      </w:r>
      <w:r>
        <w:t>s categorize</w:t>
      </w:r>
      <w:r w:rsidRPr="00206E15">
        <w:t xml:space="preserve"> </w:t>
      </w:r>
      <w:r>
        <w:t xml:space="preserve">Chris </w:t>
      </w:r>
      <w:r w:rsidRPr="00206E15">
        <w:t xml:space="preserve">and ‘positive’ words using the left key and </w:t>
      </w:r>
      <w:r>
        <w:t xml:space="preserve">Bob </w:t>
      </w:r>
      <w:r w:rsidRPr="00206E15">
        <w:t xml:space="preserve">and ‘negative’ words using the </w:t>
      </w:r>
      <w:r>
        <w:t xml:space="preserve">right key. The fifth block of </w:t>
      </w:r>
      <w:r w:rsidR="00B95A74">
        <w:t xml:space="preserve">40 </w:t>
      </w:r>
      <w:r>
        <w:t>trials reverses</w:t>
      </w:r>
      <w:r w:rsidRPr="00206E15">
        <w:t xml:space="preserve"> the key assignments, with </w:t>
      </w:r>
      <w:r>
        <w:t xml:space="preserve">Chris </w:t>
      </w:r>
      <w:r w:rsidRPr="00206E15">
        <w:t xml:space="preserve">now assigned to the right key and </w:t>
      </w:r>
      <w:r>
        <w:t xml:space="preserve">Bob </w:t>
      </w:r>
      <w:r w:rsidRPr="00206E15">
        <w:t>with the left key. Finally, the sixth</w:t>
      </w:r>
      <w:r>
        <w:t xml:space="preserve"> (</w:t>
      </w:r>
      <w:r w:rsidR="0042301E">
        <w:t>2</w:t>
      </w:r>
      <w:r w:rsidR="00B95A74">
        <w:t xml:space="preserve">0 </w:t>
      </w:r>
      <w:r w:rsidRPr="00206E15">
        <w:t>trials) and seventh blocks (</w:t>
      </w:r>
      <w:r w:rsidR="00B95A74">
        <w:t>40</w:t>
      </w:r>
      <w:r>
        <w:t xml:space="preserve"> trials) requires</w:t>
      </w:r>
      <w:r w:rsidRPr="00206E15">
        <w:t xml:space="preserve"> participants to categorize </w:t>
      </w:r>
      <w:r>
        <w:t xml:space="preserve">Chris </w:t>
      </w:r>
      <w:r w:rsidRPr="00206E15">
        <w:t xml:space="preserve">with ‘negative’ words and </w:t>
      </w:r>
      <w:r>
        <w:t xml:space="preserve">Bob </w:t>
      </w:r>
      <w:r w:rsidRPr="00206E15">
        <w:t xml:space="preserve">with ‘positive’ words. </w:t>
      </w:r>
    </w:p>
    <w:p w14:paraId="15846A66" w14:textId="663A93E5" w:rsidR="00CF201B" w:rsidRPr="00CF201B" w:rsidRDefault="0000250C">
      <w:pPr>
        <w:jc w:val="center"/>
      </w:pPr>
      <w:r>
        <w:rPr>
          <w:noProof/>
          <w:lang w:val="nl-BE" w:eastAsia="nl-BE"/>
        </w:rPr>
        <w:drawing>
          <wp:inline distT="0" distB="0" distL="0" distR="0" wp14:anchorId="0DDF2E87" wp14:editId="04C14802">
            <wp:extent cx="3887603" cy="1972813"/>
            <wp:effectExtent l="12700" t="12700" r="1143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898357" cy="1978270"/>
                    </a:xfrm>
                    <a:prstGeom prst="rect">
                      <a:avLst/>
                    </a:prstGeom>
                    <a:noFill/>
                    <a:ln w="12700">
                      <a:solidFill>
                        <a:schemeClr val="tx1"/>
                      </a:solidFill>
                    </a:ln>
                  </pic:spPr>
                </pic:pic>
              </a:graphicData>
            </a:graphic>
          </wp:inline>
        </w:drawing>
      </w:r>
    </w:p>
    <w:p w14:paraId="7C55FA81" w14:textId="20F593C5" w:rsidR="0000250C" w:rsidRDefault="0000250C">
      <w:r>
        <w:rPr>
          <w:b/>
        </w:rPr>
        <w:t>Se</w:t>
      </w:r>
      <w:r w:rsidRPr="00206E15">
        <w:rPr>
          <w:b/>
        </w:rPr>
        <w:t>lf-report measures</w:t>
      </w:r>
      <w:r w:rsidRPr="00206E15">
        <w:t xml:space="preserve">. </w:t>
      </w:r>
      <w:r w:rsidR="00A773B9" w:rsidRPr="00853193">
        <w:t>(</w:t>
      </w:r>
      <w:r w:rsidR="00A773B9">
        <w:t>D</w:t>
      </w:r>
      <w:r w:rsidR="00A773B9" w:rsidRPr="00853193">
        <w:t>ependent variable).</w:t>
      </w:r>
      <w:r w:rsidR="00A773B9">
        <w:t xml:space="preserve"> </w:t>
      </w:r>
      <w:r>
        <w:t xml:space="preserve">Self-reported ratings of Chris </w:t>
      </w:r>
      <w:r w:rsidR="0042301E">
        <w:t xml:space="preserve">were </w:t>
      </w:r>
      <w:r w:rsidRPr="00206E15">
        <w:t xml:space="preserve">using </w:t>
      </w:r>
      <w:r>
        <w:t xml:space="preserve">three </w:t>
      </w:r>
      <w:r w:rsidRPr="00206E15">
        <w:t xml:space="preserve">questions. On each trial, participants </w:t>
      </w:r>
      <w:r>
        <w:t xml:space="preserve">will be </w:t>
      </w:r>
      <w:r w:rsidRPr="00206E15">
        <w:t xml:space="preserve">presented with </w:t>
      </w:r>
      <w:r>
        <w:t xml:space="preserve">a picture of Chris </w:t>
      </w:r>
      <w:r w:rsidRPr="00206E15">
        <w:t xml:space="preserve">and asked to </w:t>
      </w:r>
      <w:r>
        <w:t>indicate whether they consider</w:t>
      </w:r>
      <w:r w:rsidRPr="00206E15">
        <w:t xml:space="preserve"> </w:t>
      </w:r>
      <w:r>
        <w:t xml:space="preserve">him </w:t>
      </w:r>
      <w:r w:rsidRPr="00206E15">
        <w:t>to be ‘</w:t>
      </w:r>
      <w:r w:rsidRPr="00206E15">
        <w:rPr>
          <w:i/>
        </w:rPr>
        <w:t>Good/Bad</w:t>
      </w:r>
      <w:r w:rsidRPr="00206E15">
        <w:t>’, ‘</w:t>
      </w:r>
      <w:r w:rsidRPr="00206E15">
        <w:rPr>
          <w:i/>
        </w:rPr>
        <w:t>Positive/Negative</w:t>
      </w:r>
      <w:r w:rsidRPr="00206E15">
        <w:t xml:space="preserve">’ and </w:t>
      </w:r>
      <w:r w:rsidRPr="00206E15">
        <w:lastRenderedPageBreak/>
        <w:t>whether ‘</w:t>
      </w:r>
      <w:r w:rsidRPr="00206E15">
        <w:rPr>
          <w:i/>
        </w:rPr>
        <w:t xml:space="preserve">I like </w:t>
      </w:r>
      <w:r>
        <w:rPr>
          <w:i/>
        </w:rPr>
        <w:t>him</w:t>
      </w:r>
      <w:r w:rsidRPr="00206E15">
        <w:rPr>
          <w:i/>
        </w:rPr>
        <w:t xml:space="preserve">/I don’t like </w:t>
      </w:r>
      <w:r>
        <w:rPr>
          <w:i/>
        </w:rPr>
        <w:t xml:space="preserve">him </w:t>
      </w:r>
      <w:r w:rsidRPr="00206E15">
        <w:t>a</w:t>
      </w:r>
      <w:r>
        <w:t xml:space="preserve">long a </w:t>
      </w:r>
      <w:r w:rsidR="00EB5362">
        <w:t xml:space="preserve">Likert </w:t>
      </w:r>
      <w:r>
        <w:t>scale ranging from -3</w:t>
      </w:r>
      <w:r w:rsidRPr="00206E15">
        <w:t xml:space="preserve"> (Negative</w:t>
      </w:r>
      <w:r>
        <w:t>) to +3</w:t>
      </w:r>
      <w:r w:rsidRPr="00206E15">
        <w:t xml:space="preserve"> (Positive) with 0 as a neutral point. </w:t>
      </w:r>
    </w:p>
    <w:p w14:paraId="09781D2E" w14:textId="6936911D" w:rsidR="0000250C" w:rsidRDefault="0000250C">
      <w:pPr>
        <w:jc w:val="center"/>
      </w:pPr>
      <w:r>
        <w:rPr>
          <w:noProof/>
          <w:lang w:val="nl-BE" w:eastAsia="nl-BE"/>
        </w:rPr>
        <w:drawing>
          <wp:inline distT="0" distB="0" distL="0" distR="0" wp14:anchorId="5349233F" wp14:editId="37DA1B34">
            <wp:extent cx="3640770" cy="2328369"/>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653058" cy="2336228"/>
                    </a:xfrm>
                    <a:prstGeom prst="rect">
                      <a:avLst/>
                    </a:prstGeom>
                    <a:noFill/>
                    <a:ln>
                      <a:noFill/>
                    </a:ln>
                  </pic:spPr>
                </pic:pic>
              </a:graphicData>
            </a:graphic>
          </wp:inline>
        </w:drawing>
      </w:r>
    </w:p>
    <w:p w14:paraId="2D1AC2C2" w14:textId="18973691" w:rsidR="004356FE" w:rsidRPr="000771C6" w:rsidRDefault="004356FE">
      <w:pPr>
        <w:ind w:firstLine="708"/>
        <w:contextualSpacing/>
        <w:rPr>
          <w:color w:val="000000" w:themeColor="text1"/>
        </w:rPr>
      </w:pPr>
      <w:r>
        <w:rPr>
          <w:b/>
          <w:color w:val="000000" w:themeColor="text1"/>
        </w:rPr>
        <w:t xml:space="preserve">Behavioral intentions. </w:t>
      </w:r>
      <w:r w:rsidR="00637F4E" w:rsidRPr="00853193">
        <w:t>(</w:t>
      </w:r>
      <w:r w:rsidR="00637F4E">
        <w:t>D</w:t>
      </w:r>
      <w:r w:rsidR="00637F4E" w:rsidRPr="00853193">
        <w:t>ependent variable).</w:t>
      </w:r>
      <w:r w:rsidR="00637F4E">
        <w:t xml:space="preserve"> </w:t>
      </w:r>
      <w:r>
        <w:rPr>
          <w:color w:val="000000" w:themeColor="text1"/>
        </w:rPr>
        <w:t xml:space="preserve">Participants </w:t>
      </w:r>
      <w:r w:rsidR="00EB5362">
        <w:rPr>
          <w:color w:val="000000" w:themeColor="text1"/>
        </w:rPr>
        <w:t xml:space="preserve">were </w:t>
      </w:r>
      <w:r>
        <w:rPr>
          <w:color w:val="000000" w:themeColor="text1"/>
        </w:rPr>
        <w:t xml:space="preserve">asked to indicate how they intend to behave with respect to the target (“1. </w:t>
      </w:r>
      <w:r w:rsidRPr="00406E87">
        <w:rPr>
          <w:color w:val="000000" w:themeColor="text1"/>
        </w:rPr>
        <w:t>If I were browsing YouTube and encountered Chris’ video I would support him by clicking the ‘share’ button (i.e., share his video with other people)</w:t>
      </w:r>
      <w:r>
        <w:rPr>
          <w:color w:val="000000" w:themeColor="text1"/>
        </w:rPr>
        <w:t xml:space="preserve">”; “2. </w:t>
      </w:r>
      <w:r w:rsidRPr="00406E87">
        <w:rPr>
          <w:color w:val="000000" w:themeColor="text1"/>
        </w:rPr>
        <w:t>Chris has just started to make these videos and wants to become a YouTuber. I happen to encounter his video on YouTube. I would ‘subscribe’ to his channel to learn more about him.</w:t>
      </w:r>
      <w:r>
        <w:rPr>
          <w:color w:val="000000" w:themeColor="text1"/>
        </w:rPr>
        <w:t>”</w:t>
      </w:r>
      <w:r w:rsidRPr="00406E87">
        <w:rPr>
          <w:color w:val="000000" w:themeColor="text1"/>
        </w:rPr>
        <w:t xml:space="preserve"> </w:t>
      </w:r>
      <w:r>
        <w:rPr>
          <w:color w:val="000000" w:themeColor="text1"/>
        </w:rPr>
        <w:t xml:space="preserve">“3. </w:t>
      </w:r>
      <w:r w:rsidRPr="00406E87">
        <w:rPr>
          <w:color w:val="000000" w:themeColor="text1"/>
        </w:rPr>
        <w:t>I would re</w:t>
      </w:r>
      <w:r>
        <w:rPr>
          <w:color w:val="000000" w:themeColor="text1"/>
        </w:rPr>
        <w:t>commend Chris’ videos to others”)</w:t>
      </w:r>
      <w:r w:rsidRPr="00406E87">
        <w:rPr>
          <w:color w:val="000000" w:themeColor="text1"/>
        </w:rPr>
        <w:t>.</w:t>
      </w:r>
      <w:r>
        <w:rPr>
          <w:color w:val="000000" w:themeColor="text1"/>
        </w:rPr>
        <w:t xml:space="preserve"> They can respond using a </w:t>
      </w:r>
      <w:r w:rsidR="00EB5362">
        <w:rPr>
          <w:color w:val="000000" w:themeColor="text1"/>
        </w:rPr>
        <w:t xml:space="preserve">Likert </w:t>
      </w:r>
      <w:r>
        <w:rPr>
          <w:color w:val="000000" w:themeColor="text1"/>
        </w:rPr>
        <w:t>scale ranging from -</w:t>
      </w:r>
      <w:r w:rsidR="00497530">
        <w:rPr>
          <w:color w:val="000000" w:themeColor="text1"/>
        </w:rPr>
        <w:t>3</w:t>
      </w:r>
      <w:r>
        <w:rPr>
          <w:color w:val="000000" w:themeColor="text1"/>
        </w:rPr>
        <w:t xml:space="preserve"> (Strongly disagree) to </w:t>
      </w:r>
      <w:r w:rsidR="00497530">
        <w:rPr>
          <w:color w:val="000000" w:themeColor="text1"/>
        </w:rPr>
        <w:t>3</w:t>
      </w:r>
      <w:r>
        <w:rPr>
          <w:color w:val="000000" w:themeColor="text1"/>
        </w:rPr>
        <w:t xml:space="preserve"> (Strongly agree) with 0 (Neutral) as a center point.</w:t>
      </w:r>
    </w:p>
    <w:p w14:paraId="29B815E3" w14:textId="76E4B2FD" w:rsidR="00633714" w:rsidRDefault="00934144">
      <w:r>
        <w:rPr>
          <w:b/>
        </w:rPr>
        <w:t xml:space="preserve">Deepfake </w:t>
      </w:r>
      <w:r w:rsidRPr="00150E89">
        <w:rPr>
          <w:b/>
        </w:rPr>
        <w:t xml:space="preserve">detection. </w:t>
      </w:r>
      <w:r w:rsidR="003F1BAA" w:rsidRPr="00150E89">
        <w:t>(</w:t>
      </w:r>
      <w:r w:rsidR="001A7A36" w:rsidRPr="00150E89">
        <w:t>D</w:t>
      </w:r>
      <w:r w:rsidR="0052206C" w:rsidRPr="00150E89">
        <w:t xml:space="preserve">ependent </w:t>
      </w:r>
      <w:r w:rsidR="003F1BAA" w:rsidRPr="00150E89">
        <w:t>variable</w:t>
      </w:r>
      <w:r w:rsidR="0052206C" w:rsidRPr="00150E89">
        <w:t xml:space="preserve"> </w:t>
      </w:r>
      <w:r w:rsidR="001A7A36" w:rsidRPr="00150E89">
        <w:t xml:space="preserve">for H3, </w:t>
      </w:r>
      <w:r w:rsidR="00043F9C">
        <w:t xml:space="preserve">Independent variable for H4, </w:t>
      </w:r>
      <w:r w:rsidR="0052206C" w:rsidRPr="00150E89">
        <w:t xml:space="preserve">exclusion criterion </w:t>
      </w:r>
      <w:r w:rsidR="001A7A36" w:rsidRPr="00150E89">
        <w:t>for H</w:t>
      </w:r>
      <w:r w:rsidR="00043F9C">
        <w:t>5</w:t>
      </w:r>
      <w:r w:rsidR="003F1BAA" w:rsidRPr="00150E89">
        <w:t>).</w:t>
      </w:r>
      <w:r w:rsidR="00042ED7">
        <w:t xml:space="preserve"> </w:t>
      </w:r>
      <w:r w:rsidRPr="00150E89">
        <w:t xml:space="preserve">Participants </w:t>
      </w:r>
      <w:r w:rsidR="002C60D3" w:rsidRPr="00150E89">
        <w:t xml:space="preserve">in </w:t>
      </w:r>
      <w:r w:rsidR="00D6512D">
        <w:t xml:space="preserve">were </w:t>
      </w:r>
      <w:r w:rsidR="00A174A8">
        <w:t>provided with the following information</w:t>
      </w:r>
      <w:r w:rsidR="005722A2">
        <w:t xml:space="preserve"> and question</w:t>
      </w:r>
      <w:r>
        <w:t xml:space="preserve">: </w:t>
      </w:r>
    </w:p>
    <w:p w14:paraId="0F45D279" w14:textId="77777777" w:rsidR="00633714" w:rsidRDefault="00633714">
      <w:r>
        <w:t>“Artificial Intelligence algorithms are now so advanced that they can fabricate audio and video content that appears real but was never said by a real person. This type of content is known as a ‘Deepfake’, and can be very convincing or difficult to tell from real content.</w:t>
      </w:r>
    </w:p>
    <w:p w14:paraId="6DDA5CA1" w14:textId="30D8FBEF" w:rsidR="00633714" w:rsidRDefault="00633714">
      <w:r>
        <w:lastRenderedPageBreak/>
        <w:t xml:space="preserve"> A key goal of this study is to examine whether people can tell the difference between genuine video content (footage of a real person) versus </w:t>
      </w:r>
      <w:proofErr w:type="spellStart"/>
      <w:r>
        <w:t>Deepfakes</w:t>
      </w:r>
      <w:proofErr w:type="spellEnd"/>
      <w:r>
        <w:t xml:space="preserve"> (videos created by computer algorithms that portray things that a person never said). </w:t>
      </w:r>
    </w:p>
    <w:p w14:paraId="2A022846" w14:textId="52C3FC5A" w:rsidR="00633714" w:rsidRDefault="00633714">
      <w:r>
        <w:t>Some participants in this study were shown a genuine video of Chris. Other participants were shown a video of Chris where some sentences were Deepfaked (i.e., Chris never really said those things). It’s very important that you answer the following question honestly: Do you think that the video of Chris you watched earlier in this study was genuine or Deepfaked?”</w:t>
      </w:r>
    </w:p>
    <w:p w14:paraId="2C9AE619" w14:textId="1EF76A50" w:rsidR="00A174A8" w:rsidRDefault="005722A2">
      <w:r>
        <w:t>Response options: “</w:t>
      </w:r>
      <w:r w:rsidR="00633714" w:rsidRPr="00633714">
        <w:t>The video I watched was Deepfaked: a computer algorithm was used to create footage of Chris saying things he never really said.</w:t>
      </w:r>
      <w:r>
        <w:t>” / “</w:t>
      </w:r>
      <w:r w:rsidR="0073058B" w:rsidRPr="0073058B">
        <w:t>The video I watched was genuine: it only contained authentic video of an actual living person.</w:t>
      </w:r>
      <w:r>
        <w:t>”</w:t>
      </w:r>
    </w:p>
    <w:p w14:paraId="1D746FCA" w14:textId="29D746AD" w:rsidR="00934144" w:rsidRDefault="0073058B">
      <w:r>
        <w:t>A</w:t>
      </w:r>
      <w:r w:rsidR="00DA62FA">
        <w:t xml:space="preserve"> question with an open-ended response </w:t>
      </w:r>
      <w:r w:rsidR="00D6512D">
        <w:t xml:space="preserve">was </w:t>
      </w:r>
      <w:r w:rsidR="00DA62FA">
        <w:t xml:space="preserve">then asked: </w:t>
      </w:r>
      <w:r w:rsidR="000B3C6A">
        <w:t>(“</w:t>
      </w:r>
      <w:r w:rsidRPr="0073058B">
        <w:t>Please give a reason for your answer in the text box below</w:t>
      </w:r>
      <w:r w:rsidR="00871EA9">
        <w:t>.”</w:t>
      </w:r>
      <w:r w:rsidR="000B3C6A">
        <w:t>).</w:t>
      </w:r>
      <w:r w:rsidR="00DF0237">
        <w:t xml:space="preserve"> This open</w:t>
      </w:r>
      <w:r w:rsidR="006C485E">
        <w:t>-</w:t>
      </w:r>
      <w:r w:rsidR="00DF0237">
        <w:t xml:space="preserve">ended question </w:t>
      </w:r>
      <w:r w:rsidR="00D6512D">
        <w:t>was</w:t>
      </w:r>
      <w:r w:rsidR="00DF0237">
        <w:t xml:space="preserve"> included in an exploratory manner in order to help guide potential future studies. The contents of this response </w:t>
      </w:r>
      <w:r w:rsidR="00D6512D">
        <w:t>were</w:t>
      </w:r>
      <w:r w:rsidR="00DF0237">
        <w:t xml:space="preserve"> not considered or used in any of the preregistered analyses.</w:t>
      </w:r>
    </w:p>
    <w:p w14:paraId="1C53DF15" w14:textId="22C5A0B9" w:rsidR="00A81F55" w:rsidRDefault="00B2785F">
      <w:r w:rsidRPr="003A21E5">
        <w:rPr>
          <w:b/>
        </w:rPr>
        <w:t>Deepfake awareness</w:t>
      </w:r>
      <w:r>
        <w:t xml:space="preserve">. </w:t>
      </w:r>
      <w:r w:rsidR="007A3973" w:rsidRPr="00150E89">
        <w:t>(</w:t>
      </w:r>
      <w:r w:rsidR="007A3973">
        <w:t xml:space="preserve">Independent variable for H4, </w:t>
      </w:r>
      <w:r w:rsidR="007A3973" w:rsidRPr="00150E89">
        <w:t>exclusion criterion for H</w:t>
      </w:r>
      <w:r w:rsidR="007A3973">
        <w:t>5</w:t>
      </w:r>
      <w:r w:rsidR="007A3973" w:rsidRPr="00150E89">
        <w:t>).</w:t>
      </w:r>
      <w:r w:rsidR="007A3973">
        <w:t xml:space="preserve"> </w:t>
      </w:r>
      <w:r w:rsidR="00934144">
        <w:t>Afterwards, we assessed then an open-ended response completed using a te</w:t>
      </w:r>
      <w:r w:rsidR="0073058B">
        <w:t xml:space="preserve">xtbox for general awareness of </w:t>
      </w:r>
      <w:proofErr w:type="spellStart"/>
      <w:r w:rsidR="0073058B">
        <w:t>D</w:t>
      </w:r>
      <w:r w:rsidR="00934144">
        <w:t>eepfaking</w:t>
      </w:r>
      <w:proofErr w:type="spellEnd"/>
      <w:r w:rsidR="00934144">
        <w:t xml:space="preserve"> as a concept: “</w:t>
      </w:r>
      <w:r w:rsidR="0073058B" w:rsidRPr="0073058B">
        <w:t>Prior to this study did you know that videos could be 'Deepfaked'?</w:t>
      </w:r>
      <w:r w:rsidR="0073058B">
        <w:t xml:space="preserve"> </w:t>
      </w:r>
      <w:r w:rsidR="0073058B" w:rsidRPr="0073058B">
        <w:t xml:space="preserve">Please </w:t>
      </w:r>
      <w:r w:rsidR="00B95A74">
        <w:t xml:space="preserve">elaborate on your answer using the </w:t>
      </w:r>
      <w:r w:rsidR="0073058B" w:rsidRPr="0073058B">
        <w:t>text box below</w:t>
      </w:r>
      <w:r w:rsidR="00934144" w:rsidRPr="00E7369C">
        <w:t>.</w:t>
      </w:r>
      <w:r w:rsidR="00934144">
        <w:t>” Response format: Yes</w:t>
      </w:r>
      <w:r w:rsidR="00B95A74">
        <w:t xml:space="preserve"> – I was aware of the concept of </w:t>
      </w:r>
      <w:proofErr w:type="spellStart"/>
      <w:r w:rsidR="00B95A74">
        <w:t>Deepfakes</w:t>
      </w:r>
      <w:proofErr w:type="spellEnd"/>
      <w:r w:rsidR="00B95A74">
        <w:t xml:space="preserve"> </w:t>
      </w:r>
      <w:r w:rsidR="00934144">
        <w:t>/</w:t>
      </w:r>
      <w:r w:rsidR="00B95A74">
        <w:t xml:space="preserve"> “</w:t>
      </w:r>
      <w:r w:rsidR="00934144">
        <w:t xml:space="preserve">No </w:t>
      </w:r>
      <w:r w:rsidR="00B95A74">
        <w:t xml:space="preserve"> - I wasn’t aware of the concept of </w:t>
      </w:r>
      <w:proofErr w:type="spellStart"/>
      <w:r w:rsidR="00B95A74">
        <w:t>Deepfakes</w:t>
      </w:r>
      <w:proofErr w:type="spellEnd"/>
      <w:r w:rsidR="00B95A74">
        <w:t xml:space="preserve">” </w:t>
      </w:r>
      <w:r w:rsidR="00934144">
        <w:t>and then an open-ended response completed using a textbox</w:t>
      </w:r>
      <w:r w:rsidR="003A21E5">
        <w:t>.</w:t>
      </w:r>
      <w:r w:rsidR="006D245B">
        <w:t xml:space="preserve"> This open-ended question </w:t>
      </w:r>
      <w:r w:rsidR="00D6512D">
        <w:t>wa</w:t>
      </w:r>
      <w:r w:rsidR="006D245B">
        <w:t xml:space="preserve">s included in an exploratory manner in order to help guide potential future studies. The contents of this response </w:t>
      </w:r>
      <w:r w:rsidR="00D6512D">
        <w:t>were</w:t>
      </w:r>
      <w:r w:rsidR="006D245B">
        <w:t xml:space="preserve"> not considered or used in any of the preregistered analyses.</w:t>
      </w:r>
    </w:p>
    <w:p w14:paraId="6D96540E" w14:textId="2E561A13" w:rsidR="0000250C" w:rsidRPr="00934CA0" w:rsidRDefault="0000250C">
      <w:pPr>
        <w:rPr>
          <w:b/>
        </w:rPr>
      </w:pPr>
      <w:r w:rsidRPr="00EB1587">
        <w:rPr>
          <w:b/>
        </w:rPr>
        <w:lastRenderedPageBreak/>
        <w:t>Debriefing</w:t>
      </w:r>
      <w:r w:rsidR="00934CA0">
        <w:rPr>
          <w:b/>
        </w:rPr>
        <w:t xml:space="preserve">. </w:t>
      </w:r>
      <w:r>
        <w:t xml:space="preserve">Participants were then debriefed to the nature of the study. Specifically they </w:t>
      </w:r>
      <w:r w:rsidR="00AC6F60">
        <w:t xml:space="preserve">were </w:t>
      </w:r>
      <w:r w:rsidR="008B04D1">
        <w:t>presented with</w:t>
      </w:r>
      <w:r>
        <w:t xml:space="preserve"> the following: </w:t>
      </w:r>
    </w:p>
    <w:p w14:paraId="3B239F89" w14:textId="77777777" w:rsidR="0000250C" w:rsidRPr="00D96D07" w:rsidRDefault="0000250C">
      <w:r>
        <w:t>“</w:t>
      </w:r>
      <w:r w:rsidRPr="00D96D07">
        <w:t>So what was this study actually about? In this study we were interested in a topic called impression formation (i.e., how we come to like or dislike people that we meet for the first time). During the study you encountered a video recording of a person (Chris) that was supposedly taken from YouTube. We actual</w:t>
      </w:r>
      <w:r>
        <w:t>ly created this video ourselves.</w:t>
      </w:r>
    </w:p>
    <w:p w14:paraId="60AC2DC0" w14:textId="5476BD87" w:rsidR="0000250C" w:rsidRPr="00D96D07" w:rsidRDefault="0000250C">
      <w:r w:rsidRPr="00D96D07">
        <w:t xml:space="preserve">Half of the participants in the study encountered a video recording where Chris said three positive things and two neutral things about himself. The other half of participants encountered a video recording where Chris said three negative things and two neutral things about himself. Certain participants encountered genuine videos of Chris saying these things whereas others encountered </w:t>
      </w:r>
      <w:r w:rsidR="00A81F55">
        <w:t>Deepfaked</w:t>
      </w:r>
      <w:r w:rsidRPr="00D96D07">
        <w:t xml:space="preserve"> videos of Chris saying these things. </w:t>
      </w:r>
    </w:p>
    <w:p w14:paraId="4863F691" w14:textId="77777777" w:rsidR="0000250C" w:rsidRPr="00D96D07" w:rsidRDefault="0000250C">
      <w:r w:rsidRPr="00D96D07">
        <w:t>We then examined if what Chris said was enough to change people's first impressions of him. Specifically, would people in the first group like Chris while people in the second group dislike him? We tested this using self-report measures and a reaction time task. The former was designed to capture people's self-reported thoughts and feelings whereas the latter was designed to capture their more spont</w:t>
      </w:r>
      <w:r>
        <w:t>aneous or automatic reactions.</w:t>
      </w:r>
    </w:p>
    <w:p w14:paraId="3DF6EE05" w14:textId="2B064A4D" w:rsidR="0000250C" w:rsidRDefault="0000250C">
      <w:r w:rsidRPr="00D96D07">
        <w:t>Afterwards we asked you to reflect on the experiment and tell us about your experiences with the task.</w:t>
      </w:r>
      <w:r w:rsidR="00EB1587">
        <w:t>”</w:t>
      </w:r>
    </w:p>
    <w:p w14:paraId="2B5D36C1" w14:textId="57E346EB" w:rsidR="006925CB" w:rsidRDefault="006925CB">
      <w:pPr>
        <w:pStyle w:val="Heading1"/>
      </w:pPr>
      <w:r>
        <w:t>Results</w:t>
      </w:r>
    </w:p>
    <w:p w14:paraId="5FCA0126" w14:textId="36A9F37C" w:rsidR="00126AD8" w:rsidRDefault="00126AD8">
      <w:pPr>
        <w:pStyle w:val="Heading2"/>
      </w:pPr>
      <w:r>
        <w:t>Preregistration of code implementations</w:t>
      </w:r>
    </w:p>
    <w:p w14:paraId="452495D7" w14:textId="019CAACD" w:rsidR="00675FDE" w:rsidRPr="00675FDE" w:rsidRDefault="00412D1B">
      <w:r>
        <w:t>T</w:t>
      </w:r>
      <w:r w:rsidR="00675FDE">
        <w:t xml:space="preserve">he R code to implement all data processing, exclusion, standardization, and data analyses was written and preregistered </w:t>
      </w:r>
      <w:r w:rsidR="00FA61A1">
        <w:t xml:space="preserve">on OSF </w:t>
      </w:r>
      <w:r w:rsidR="00675FDE">
        <w:t>alongside this document.</w:t>
      </w:r>
      <w:r w:rsidR="00295E1F">
        <w:t xml:space="preserve"> </w:t>
      </w:r>
      <w:r w:rsidR="00FD1B95">
        <w:t>Additional details (e.g., regarding model hyper parameters)</w:t>
      </w:r>
      <w:r w:rsidR="00686A83">
        <w:t xml:space="preserve"> can therefore be found in the R code itself. </w:t>
      </w:r>
    </w:p>
    <w:p w14:paraId="742475BF" w14:textId="77777777" w:rsidR="00F70C79" w:rsidRPr="003C09F7" w:rsidRDefault="00F70C79">
      <w:pPr>
        <w:pStyle w:val="Heading2"/>
        <w:rPr>
          <w:lang w:eastAsia="it-IT"/>
        </w:rPr>
      </w:pPr>
      <w:r>
        <w:rPr>
          <w:lang w:eastAsia="it-IT"/>
        </w:rPr>
        <w:t>Exclusions</w:t>
      </w:r>
    </w:p>
    <w:p w14:paraId="71D42F38" w14:textId="3E7981D4" w:rsidR="00F70C79" w:rsidRPr="00F70C79" w:rsidRDefault="00F70C79">
      <w:pPr>
        <w:rPr>
          <w:lang w:eastAsia="it-IT"/>
        </w:rPr>
      </w:pPr>
      <w:r>
        <w:rPr>
          <w:lang w:eastAsia="it-IT"/>
        </w:rPr>
        <w:lastRenderedPageBreak/>
        <w:t xml:space="preserve">Participants </w:t>
      </w:r>
      <w:r w:rsidR="00B6617B">
        <w:rPr>
          <w:lang w:eastAsia="it-IT"/>
        </w:rPr>
        <w:t xml:space="preserve">were </w:t>
      </w:r>
      <w:r>
        <w:rPr>
          <w:lang w:eastAsia="it-IT"/>
        </w:rPr>
        <w:t xml:space="preserve">excluded if they met any of the following criteria: (1) Incomplete data on the </w:t>
      </w:r>
      <w:proofErr w:type="spellStart"/>
      <w:r>
        <w:rPr>
          <w:lang w:eastAsia="it-IT"/>
        </w:rPr>
        <w:t>pIAT</w:t>
      </w:r>
      <w:proofErr w:type="spellEnd"/>
      <w:r>
        <w:rPr>
          <w:lang w:eastAsia="it-IT"/>
        </w:rPr>
        <w:t>, self-reported evaluation</w:t>
      </w:r>
      <w:r w:rsidRPr="00ED027D">
        <w:rPr>
          <w:lang w:eastAsia="it-IT"/>
        </w:rPr>
        <w:t>s</w:t>
      </w:r>
      <w:r w:rsidRPr="00FD3873">
        <w:rPr>
          <w:lang w:eastAsia="it-IT"/>
        </w:rPr>
        <w:t>, or behavioral intentions</w:t>
      </w:r>
      <w:r w:rsidR="002E299C">
        <w:rPr>
          <w:lang w:eastAsia="it-IT"/>
        </w:rPr>
        <w:t>;</w:t>
      </w:r>
      <w:r w:rsidRPr="00FD3873">
        <w:rPr>
          <w:lang w:eastAsia="it-IT"/>
        </w:rPr>
        <w:t xml:space="preserve"> (2)</w:t>
      </w:r>
      <w:r>
        <w:rPr>
          <w:lang w:eastAsia="it-IT"/>
        </w:rPr>
        <w:t xml:space="preserve"> Fail</w:t>
      </w:r>
      <w:r w:rsidR="00B6617B">
        <w:rPr>
          <w:lang w:eastAsia="it-IT"/>
        </w:rPr>
        <w:t>ed</w:t>
      </w:r>
      <w:r>
        <w:rPr>
          <w:lang w:eastAsia="it-IT"/>
        </w:rPr>
        <w:t xml:space="preserve"> to maintain IAT performance criteria</w:t>
      </w:r>
      <w:r w:rsidR="00C353C5">
        <w:rPr>
          <w:lang w:eastAsia="it-IT"/>
        </w:rPr>
        <w:t xml:space="preserve"> (i.e., </w:t>
      </w:r>
      <w:r w:rsidRPr="003C09F7">
        <w:rPr>
          <w:lang w:eastAsia="it-IT"/>
        </w:rPr>
        <w:t>error rates</w:t>
      </w:r>
      <w:r>
        <w:rPr>
          <w:lang w:eastAsia="it-IT"/>
        </w:rPr>
        <w:t xml:space="preserve"> &gt;</w:t>
      </w:r>
      <w:r w:rsidR="00C353C5">
        <w:rPr>
          <w:lang w:eastAsia="it-IT"/>
        </w:rPr>
        <w:t xml:space="preserve"> </w:t>
      </w:r>
      <w:r w:rsidRPr="003C09F7">
        <w:rPr>
          <w:lang w:eastAsia="it-IT"/>
        </w:rPr>
        <w:t xml:space="preserve">30% </w:t>
      </w:r>
      <w:r w:rsidR="004356FE">
        <w:rPr>
          <w:lang w:eastAsia="it-IT"/>
        </w:rPr>
        <w:t xml:space="preserve">when considering all </w:t>
      </w:r>
      <w:r w:rsidR="004356FE" w:rsidRPr="003C09F7">
        <w:rPr>
          <w:lang w:eastAsia="it-IT"/>
        </w:rPr>
        <w:t>four blocks</w:t>
      </w:r>
      <w:r w:rsidR="004356FE">
        <w:rPr>
          <w:lang w:eastAsia="it-IT"/>
        </w:rPr>
        <w:t xml:space="preserve"> used to calculate D2 scores</w:t>
      </w:r>
      <w:r w:rsidRPr="003C09F7">
        <w:rPr>
          <w:lang w:eastAsia="it-IT"/>
        </w:rPr>
        <w:t xml:space="preserve">, or </w:t>
      </w:r>
      <w:r>
        <w:rPr>
          <w:lang w:eastAsia="it-IT"/>
        </w:rPr>
        <w:t>&gt;</w:t>
      </w:r>
      <w:r w:rsidR="00C353C5">
        <w:rPr>
          <w:lang w:eastAsia="it-IT"/>
        </w:rPr>
        <w:t xml:space="preserve"> </w:t>
      </w:r>
      <w:r w:rsidRPr="003C09F7">
        <w:rPr>
          <w:lang w:eastAsia="it-IT"/>
        </w:rPr>
        <w:t xml:space="preserve">40% </w:t>
      </w:r>
      <w:r>
        <w:rPr>
          <w:lang w:eastAsia="it-IT"/>
        </w:rPr>
        <w:t xml:space="preserve">in any </w:t>
      </w:r>
      <w:r w:rsidRPr="003C09F7">
        <w:rPr>
          <w:lang w:eastAsia="it-IT"/>
        </w:rPr>
        <w:t xml:space="preserve">one of </w:t>
      </w:r>
      <w:r w:rsidR="004356FE">
        <w:rPr>
          <w:lang w:eastAsia="it-IT"/>
        </w:rPr>
        <w:t xml:space="preserve">those </w:t>
      </w:r>
      <w:r w:rsidRPr="003C09F7">
        <w:rPr>
          <w:lang w:eastAsia="it-IT"/>
        </w:rPr>
        <w:t>four blocks</w:t>
      </w:r>
      <w:r>
        <w:rPr>
          <w:lang w:eastAsia="it-IT"/>
        </w:rPr>
        <w:t>,</w:t>
      </w:r>
      <w:r w:rsidRPr="003C09F7">
        <w:rPr>
          <w:lang w:eastAsia="it-IT"/>
        </w:rPr>
        <w:t xml:space="preserve"> or </w:t>
      </w:r>
      <w:r>
        <w:rPr>
          <w:lang w:eastAsia="it-IT"/>
        </w:rPr>
        <w:t>if</w:t>
      </w:r>
      <w:r w:rsidR="00164E97">
        <w:rPr>
          <w:lang w:eastAsia="it-IT"/>
        </w:rPr>
        <w:t xml:space="preserve"> </w:t>
      </w:r>
      <w:r>
        <w:rPr>
          <w:lang w:eastAsia="it-IT"/>
        </w:rPr>
        <w:t>&gt;</w:t>
      </w:r>
      <w:r w:rsidR="00C353C5">
        <w:rPr>
          <w:lang w:eastAsia="it-IT"/>
        </w:rPr>
        <w:t xml:space="preserve"> </w:t>
      </w:r>
      <w:r w:rsidRPr="003C09F7">
        <w:rPr>
          <w:lang w:eastAsia="it-IT"/>
        </w:rPr>
        <w:t xml:space="preserve">10% of </w:t>
      </w:r>
      <w:r>
        <w:rPr>
          <w:lang w:eastAsia="it-IT"/>
        </w:rPr>
        <w:t xml:space="preserve">their responses </w:t>
      </w:r>
      <w:r w:rsidR="00FD3873">
        <w:rPr>
          <w:lang w:eastAsia="it-IT"/>
        </w:rPr>
        <w:t xml:space="preserve">on those blocks </w:t>
      </w:r>
      <w:r>
        <w:rPr>
          <w:lang w:eastAsia="it-IT"/>
        </w:rPr>
        <w:t xml:space="preserve">were &lt; </w:t>
      </w:r>
      <w:r w:rsidR="004356FE">
        <w:rPr>
          <w:lang w:eastAsia="it-IT"/>
        </w:rPr>
        <w:t>3</w:t>
      </w:r>
      <w:r w:rsidRPr="003C09F7">
        <w:rPr>
          <w:lang w:eastAsia="it-IT"/>
        </w:rPr>
        <w:t>00 ms</w:t>
      </w:r>
      <w:r w:rsidR="00C353C5">
        <w:rPr>
          <w:lang w:eastAsia="it-IT"/>
        </w:rPr>
        <w:t>)</w:t>
      </w:r>
      <w:r w:rsidR="00C56D0F">
        <w:rPr>
          <w:lang w:eastAsia="it-IT"/>
        </w:rPr>
        <w:t xml:space="preserve">; (3) spending too little or too much time on the </w:t>
      </w:r>
      <w:r w:rsidR="004D607D">
        <w:rPr>
          <w:lang w:eastAsia="it-IT"/>
        </w:rPr>
        <w:t>web page that played the video, indicating that they did not watch all of the video or may not have paid attention to it</w:t>
      </w:r>
      <w:r w:rsidR="000A6F55">
        <w:rPr>
          <w:lang w:eastAsia="it-IT"/>
        </w:rPr>
        <w:t xml:space="preserve"> </w:t>
      </w:r>
      <w:r w:rsidR="000A6F55" w:rsidRPr="004E30D7">
        <w:rPr>
          <w:highlight w:val="yellow"/>
          <w:lang w:eastAsia="it-IT"/>
        </w:rPr>
        <w:t xml:space="preserve">(i.e., </w:t>
      </w:r>
      <w:r w:rsidR="004E30D7">
        <w:rPr>
          <w:highlight w:val="yellow"/>
          <w:lang w:eastAsia="it-IT"/>
        </w:rPr>
        <w:t xml:space="preserve">page linger time </w:t>
      </w:r>
      <w:commentRangeStart w:id="1"/>
      <w:commentRangeStart w:id="2"/>
      <w:commentRangeStart w:id="3"/>
      <w:r w:rsidR="000A6F55" w:rsidRPr="00B646B4">
        <w:rPr>
          <w:highlight w:val="red"/>
          <w:lang w:eastAsia="it-IT"/>
        </w:rPr>
        <w:t xml:space="preserve">&lt; 1.5 minutes </w:t>
      </w:r>
      <w:commentRangeEnd w:id="1"/>
      <w:r w:rsidR="00D849B0">
        <w:rPr>
          <w:rStyle w:val="CommentReference"/>
        </w:rPr>
        <w:commentReference w:id="1"/>
      </w:r>
      <w:commentRangeEnd w:id="2"/>
      <w:r w:rsidR="006371F7">
        <w:rPr>
          <w:rStyle w:val="CommentReference"/>
        </w:rPr>
        <w:commentReference w:id="2"/>
      </w:r>
      <w:commentRangeEnd w:id="3"/>
      <w:r w:rsidR="00600958">
        <w:rPr>
          <w:rStyle w:val="CommentReference"/>
        </w:rPr>
        <w:commentReference w:id="3"/>
      </w:r>
      <w:r w:rsidR="000A6F55" w:rsidRPr="004E30D7">
        <w:rPr>
          <w:highlight w:val="yellow"/>
          <w:lang w:eastAsia="it-IT"/>
        </w:rPr>
        <w:t>or &gt; 4.5 minutes</w:t>
      </w:r>
      <w:r w:rsidR="00AE729A">
        <w:rPr>
          <w:highlight w:val="yellow"/>
          <w:lang w:eastAsia="it-IT"/>
        </w:rPr>
        <w:t>; actual video length = 2.5 minutes</w:t>
      </w:r>
      <w:r w:rsidR="000A6F55" w:rsidRPr="004E30D7">
        <w:rPr>
          <w:highlight w:val="yellow"/>
          <w:lang w:eastAsia="it-IT"/>
        </w:rPr>
        <w:t>)</w:t>
      </w:r>
      <w:r w:rsidR="000A6F55">
        <w:rPr>
          <w:lang w:eastAsia="it-IT"/>
        </w:rPr>
        <w:t>.</w:t>
      </w:r>
    </w:p>
    <w:p w14:paraId="1E9EC082" w14:textId="7EACAF54" w:rsidR="008B5909" w:rsidRDefault="008B5909">
      <w:pPr>
        <w:pStyle w:val="Heading2"/>
        <w:rPr>
          <w:lang w:eastAsia="it-IT"/>
        </w:rPr>
      </w:pPr>
      <w:r>
        <w:rPr>
          <w:lang w:eastAsia="it-IT"/>
        </w:rPr>
        <w:t>Data processing</w:t>
      </w:r>
    </w:p>
    <w:p w14:paraId="4B4C0B53" w14:textId="0AB9B6ED" w:rsidR="008B5909" w:rsidRDefault="008B5909">
      <w:pPr>
        <w:rPr>
          <w:lang w:eastAsia="it-IT"/>
        </w:rPr>
      </w:pPr>
      <w:r w:rsidRPr="00B164B5">
        <w:rPr>
          <w:b/>
          <w:lang w:eastAsia="it-IT"/>
        </w:rPr>
        <w:t>Self-reported ratings</w:t>
      </w:r>
      <w:r>
        <w:rPr>
          <w:lang w:eastAsia="it-IT"/>
        </w:rPr>
        <w:t>.</w:t>
      </w:r>
      <w:r w:rsidRPr="00B164B5">
        <w:rPr>
          <w:lang w:eastAsia="it-IT"/>
        </w:rPr>
        <w:t xml:space="preserve"> </w:t>
      </w:r>
      <w:r>
        <w:rPr>
          <w:lang w:eastAsia="it-IT"/>
        </w:rPr>
        <w:t xml:space="preserve">A mean self-reported rating score </w:t>
      </w:r>
      <w:r w:rsidR="00B6617B">
        <w:rPr>
          <w:lang w:eastAsia="it-IT"/>
        </w:rPr>
        <w:t xml:space="preserve">was </w:t>
      </w:r>
      <w:r>
        <w:rPr>
          <w:lang w:eastAsia="it-IT"/>
        </w:rPr>
        <w:t>calculated for Chris by averaging responses from the three Likert rating scales. Positive values indicate</w:t>
      </w:r>
      <w:r w:rsidR="00B6617B">
        <w:rPr>
          <w:lang w:eastAsia="it-IT"/>
        </w:rPr>
        <w:t>d</w:t>
      </w:r>
      <w:r>
        <w:rPr>
          <w:lang w:eastAsia="it-IT"/>
        </w:rPr>
        <w:t xml:space="preserve"> positive evaluations of Chris</w:t>
      </w:r>
      <w:r w:rsidR="0053791E">
        <w:rPr>
          <w:lang w:eastAsia="it-IT"/>
        </w:rPr>
        <w:t>,</w:t>
      </w:r>
      <w:r>
        <w:rPr>
          <w:lang w:eastAsia="it-IT"/>
        </w:rPr>
        <w:t xml:space="preserve"> whereas negative values will indicate negative evaluations of Chris.</w:t>
      </w:r>
    </w:p>
    <w:p w14:paraId="3F5B4FA9" w14:textId="1A348349" w:rsidR="008B5909" w:rsidRPr="003C09F7" w:rsidRDefault="008B5909">
      <w:pPr>
        <w:rPr>
          <w:lang w:eastAsia="it-IT"/>
        </w:rPr>
      </w:pPr>
      <w:r w:rsidRPr="00B164B5">
        <w:rPr>
          <w:b/>
          <w:lang w:eastAsia="it-IT"/>
        </w:rPr>
        <w:t>IAT</w:t>
      </w:r>
      <w:r>
        <w:rPr>
          <w:lang w:eastAsia="it-IT"/>
        </w:rPr>
        <w:t xml:space="preserve">. </w:t>
      </w:r>
      <w:r w:rsidR="00381F69">
        <w:rPr>
          <w:lang w:eastAsia="it-IT"/>
        </w:rPr>
        <w:t xml:space="preserve">Reaction times on the </w:t>
      </w:r>
      <w:proofErr w:type="spellStart"/>
      <w:r w:rsidR="00381F69">
        <w:rPr>
          <w:lang w:eastAsia="it-IT"/>
        </w:rPr>
        <w:t>pIAT</w:t>
      </w:r>
      <w:proofErr w:type="spellEnd"/>
      <w:r w:rsidR="00381F69">
        <w:rPr>
          <w:lang w:eastAsia="it-IT"/>
        </w:rPr>
        <w:t xml:space="preserve"> </w:t>
      </w:r>
      <w:r w:rsidR="00B6617B">
        <w:rPr>
          <w:lang w:eastAsia="it-IT"/>
        </w:rPr>
        <w:t xml:space="preserve">were </w:t>
      </w:r>
      <w:r w:rsidR="00381F69">
        <w:rPr>
          <w:lang w:eastAsia="it-IT"/>
        </w:rPr>
        <w:t xml:space="preserve">converted to </w:t>
      </w:r>
      <w:r>
        <w:rPr>
          <w:lang w:eastAsia="it-IT"/>
        </w:rPr>
        <w:t>D2</w:t>
      </w:r>
      <w:r w:rsidRPr="003C09F7">
        <w:rPr>
          <w:lang w:eastAsia="it-IT"/>
        </w:rPr>
        <w:t xml:space="preserve"> </w:t>
      </w:r>
      <w:r w:rsidR="00381F69">
        <w:rPr>
          <w:lang w:eastAsia="it-IT"/>
        </w:rPr>
        <w:t xml:space="preserve">scores </w:t>
      </w:r>
      <w:r w:rsidR="00BC672B">
        <w:rPr>
          <w:lang w:eastAsia="it-IT"/>
        </w:rPr>
        <w:t>(Greenwald et al., 2003)</w:t>
      </w:r>
      <w:r w:rsidRPr="003C09F7">
        <w:rPr>
          <w:lang w:eastAsia="it-IT"/>
        </w:rPr>
        <w:t xml:space="preserve">. </w:t>
      </w:r>
      <w:r w:rsidR="00381F69">
        <w:rPr>
          <w:lang w:eastAsia="it-IT"/>
        </w:rPr>
        <w:t xml:space="preserve">These are a trimmed and standardized effect size comparing the difference in mean reaction time between one block type (e.g., Chris-positive) and the other (e.g., Chris-negative) divided by the standard deviation of trial in both. </w:t>
      </w:r>
      <w:r w:rsidR="00BA0B19">
        <w:rPr>
          <w:lang w:eastAsia="it-IT"/>
        </w:rPr>
        <w:t>D2 s</w:t>
      </w:r>
      <w:r w:rsidRPr="003C09F7">
        <w:rPr>
          <w:lang w:eastAsia="it-IT"/>
        </w:rPr>
        <w:t xml:space="preserve">cores will be calculated so that positive values reflected </w:t>
      </w:r>
      <w:r w:rsidR="00BC672B">
        <w:rPr>
          <w:lang w:eastAsia="it-IT"/>
        </w:rPr>
        <w:t xml:space="preserve">faster responding when </w:t>
      </w:r>
      <w:r>
        <w:rPr>
          <w:lang w:eastAsia="it-IT"/>
        </w:rPr>
        <w:t xml:space="preserve">Chris </w:t>
      </w:r>
      <w:r w:rsidR="00BC672B">
        <w:rPr>
          <w:lang w:eastAsia="it-IT"/>
        </w:rPr>
        <w:t xml:space="preserve">shared the same response key as positive words </w:t>
      </w:r>
      <w:r w:rsidR="008B69A4">
        <w:rPr>
          <w:lang w:eastAsia="it-IT"/>
        </w:rPr>
        <w:t>compared to</w:t>
      </w:r>
      <w:r w:rsidR="00BC672B">
        <w:rPr>
          <w:lang w:eastAsia="it-IT"/>
        </w:rPr>
        <w:t xml:space="preserve"> negative words</w:t>
      </w:r>
      <w:r w:rsidR="00906F86">
        <w:rPr>
          <w:lang w:eastAsia="it-IT"/>
        </w:rPr>
        <w:t xml:space="preserve"> </w:t>
      </w:r>
      <w:r w:rsidR="002C60D3">
        <w:rPr>
          <w:lang w:eastAsia="it-IT"/>
        </w:rPr>
        <w:t>(</w:t>
      </w:r>
      <w:r w:rsidR="00906F86">
        <w:rPr>
          <w:lang w:eastAsia="it-IT"/>
        </w:rPr>
        <w:t>i.e., more positive D2 scores refer</w:t>
      </w:r>
      <w:r w:rsidR="00B6617B">
        <w:rPr>
          <w:lang w:eastAsia="it-IT"/>
        </w:rPr>
        <w:t>red</w:t>
      </w:r>
      <w:r w:rsidR="00906F86">
        <w:rPr>
          <w:lang w:eastAsia="it-IT"/>
        </w:rPr>
        <w:t xml:space="preserve"> to </w:t>
      </w:r>
      <w:r w:rsidR="002C60D3">
        <w:rPr>
          <w:lang w:eastAsia="it-IT"/>
        </w:rPr>
        <w:t xml:space="preserve">relatively </w:t>
      </w:r>
      <w:r w:rsidR="00906F86">
        <w:rPr>
          <w:lang w:eastAsia="it-IT"/>
        </w:rPr>
        <w:t>more positive automatic evaluations of Chris</w:t>
      </w:r>
      <w:r w:rsidR="002C60D3">
        <w:rPr>
          <w:lang w:eastAsia="it-IT"/>
        </w:rPr>
        <w:t>)</w:t>
      </w:r>
      <w:r w:rsidR="00906F86">
        <w:rPr>
          <w:lang w:eastAsia="it-IT"/>
        </w:rPr>
        <w:t xml:space="preserve">. </w:t>
      </w:r>
    </w:p>
    <w:p w14:paraId="2D0BDE70" w14:textId="18DB188D" w:rsidR="008B5909" w:rsidRDefault="008B5909">
      <w:pPr>
        <w:rPr>
          <w:lang w:eastAsia="it-IT"/>
        </w:rPr>
      </w:pPr>
      <w:r>
        <w:rPr>
          <w:b/>
          <w:lang w:eastAsia="it-IT"/>
        </w:rPr>
        <w:tab/>
        <w:t>Behavioral intentions.</w:t>
      </w:r>
      <w:r>
        <w:rPr>
          <w:lang w:eastAsia="it-IT"/>
        </w:rPr>
        <w:t xml:space="preserve"> A mean behavioral intentions score </w:t>
      </w:r>
      <w:r w:rsidR="00B6617B">
        <w:rPr>
          <w:lang w:eastAsia="it-IT"/>
        </w:rPr>
        <w:t xml:space="preserve">was </w:t>
      </w:r>
      <w:r>
        <w:rPr>
          <w:lang w:eastAsia="it-IT"/>
        </w:rPr>
        <w:t xml:space="preserve">calculated for Chris by averaging responses from the three behavioral intention questions. </w:t>
      </w:r>
      <w:r w:rsidR="0063521C">
        <w:rPr>
          <w:lang w:eastAsia="it-IT"/>
        </w:rPr>
        <w:t>More p</w:t>
      </w:r>
      <w:r>
        <w:rPr>
          <w:lang w:eastAsia="it-IT"/>
        </w:rPr>
        <w:t xml:space="preserve">ositive values </w:t>
      </w:r>
      <w:r w:rsidR="0063521C">
        <w:rPr>
          <w:lang w:eastAsia="it-IT"/>
        </w:rPr>
        <w:t>therefore indicate</w:t>
      </w:r>
      <w:r w:rsidR="00B6617B">
        <w:rPr>
          <w:lang w:eastAsia="it-IT"/>
        </w:rPr>
        <w:t>d</w:t>
      </w:r>
      <w:r w:rsidR="0063521C">
        <w:rPr>
          <w:lang w:eastAsia="it-IT"/>
        </w:rPr>
        <w:t xml:space="preserve"> that the participant ha</w:t>
      </w:r>
      <w:r w:rsidR="00B6617B">
        <w:rPr>
          <w:lang w:eastAsia="it-IT"/>
        </w:rPr>
        <w:t>d</w:t>
      </w:r>
      <w:r w:rsidR="0063521C">
        <w:rPr>
          <w:lang w:eastAsia="it-IT"/>
        </w:rPr>
        <w:t xml:space="preserve"> greater intention to </w:t>
      </w:r>
      <w:r>
        <w:rPr>
          <w:lang w:eastAsia="it-IT"/>
        </w:rPr>
        <w:t>support Chris’s YouTube channel,</w:t>
      </w:r>
      <w:r w:rsidR="0063521C">
        <w:rPr>
          <w:lang w:eastAsia="it-IT"/>
        </w:rPr>
        <w:t xml:space="preserve"> whereas </w:t>
      </w:r>
      <w:r>
        <w:rPr>
          <w:lang w:eastAsia="it-IT"/>
        </w:rPr>
        <w:t xml:space="preserve">negative values </w:t>
      </w:r>
      <w:r w:rsidR="0063521C">
        <w:rPr>
          <w:lang w:eastAsia="it-IT"/>
        </w:rPr>
        <w:t>they ha</w:t>
      </w:r>
      <w:r w:rsidR="00B6617B">
        <w:rPr>
          <w:lang w:eastAsia="it-IT"/>
        </w:rPr>
        <w:t>d</w:t>
      </w:r>
      <w:r w:rsidR="0063521C">
        <w:rPr>
          <w:lang w:eastAsia="it-IT"/>
        </w:rPr>
        <w:t xml:space="preserve"> lower intentions</w:t>
      </w:r>
      <w:r w:rsidR="004D1E5C">
        <w:rPr>
          <w:lang w:eastAsia="it-IT"/>
        </w:rPr>
        <w:t xml:space="preserve"> to do so</w:t>
      </w:r>
      <w:r w:rsidR="0063521C">
        <w:rPr>
          <w:lang w:eastAsia="it-IT"/>
        </w:rPr>
        <w:t>.</w:t>
      </w:r>
    </w:p>
    <w:p w14:paraId="11D7F959" w14:textId="3F4FCF86" w:rsidR="00487328" w:rsidRDefault="00487328">
      <w:pPr>
        <w:pStyle w:val="Heading2"/>
        <w:rPr>
          <w:lang w:eastAsia="it-IT"/>
        </w:rPr>
      </w:pPr>
      <w:r>
        <w:rPr>
          <w:lang w:eastAsia="it-IT"/>
        </w:rPr>
        <w:t>Standardization</w:t>
      </w:r>
    </w:p>
    <w:p w14:paraId="4645D3DE" w14:textId="585DC9F5" w:rsidR="006F12E2" w:rsidRPr="000538D2" w:rsidRDefault="00487328">
      <w:pPr>
        <w:rPr>
          <w:lang w:eastAsia="it-IT"/>
        </w:rPr>
      </w:pPr>
      <w:r>
        <w:rPr>
          <w:lang w:eastAsia="it-IT"/>
        </w:rPr>
        <w:lastRenderedPageBreak/>
        <w:tab/>
      </w:r>
      <w:r w:rsidR="00A7572B">
        <w:rPr>
          <w:lang w:eastAsia="it-IT"/>
        </w:rPr>
        <w:t>All</w:t>
      </w:r>
      <w:r w:rsidR="00B167DD">
        <w:rPr>
          <w:lang w:eastAsia="it-IT"/>
        </w:rPr>
        <w:t xml:space="preserve"> </w:t>
      </w:r>
      <w:r w:rsidR="00A85E86">
        <w:rPr>
          <w:lang w:eastAsia="it-IT"/>
        </w:rPr>
        <w:t xml:space="preserve">evaluative learning </w:t>
      </w:r>
      <w:r w:rsidR="00B167DD">
        <w:rPr>
          <w:lang w:eastAsia="it-IT"/>
        </w:rPr>
        <w:t>dependent variables (self-reported evaluations</w:t>
      </w:r>
      <w:r w:rsidR="00A85E86">
        <w:rPr>
          <w:lang w:eastAsia="it-IT"/>
        </w:rPr>
        <w:t xml:space="preserve">, </w:t>
      </w:r>
      <w:r w:rsidR="00B167DD">
        <w:rPr>
          <w:lang w:eastAsia="it-IT"/>
        </w:rPr>
        <w:t>IAT D2 scores</w:t>
      </w:r>
      <w:r w:rsidR="00A85E86">
        <w:rPr>
          <w:lang w:eastAsia="it-IT"/>
        </w:rPr>
        <w:t>, and behavioural intentions</w:t>
      </w:r>
      <w:r w:rsidR="00B167DD">
        <w:rPr>
          <w:lang w:eastAsia="it-IT"/>
        </w:rPr>
        <w:t>)</w:t>
      </w:r>
      <w:r w:rsidR="00A7572B">
        <w:rPr>
          <w:lang w:eastAsia="it-IT"/>
        </w:rPr>
        <w:t xml:space="preserve"> were standardized </w:t>
      </w:r>
      <w:r w:rsidR="00875B1C">
        <w:rPr>
          <w:lang w:eastAsia="it-IT"/>
        </w:rPr>
        <w:t xml:space="preserve">(by 1 SD) </w:t>
      </w:r>
      <w:r w:rsidR="00A7572B">
        <w:rPr>
          <w:lang w:eastAsia="it-IT"/>
        </w:rPr>
        <w:t>after exclusions and prior to analysis</w:t>
      </w:r>
      <w:r w:rsidR="006F12E2">
        <w:rPr>
          <w:lang w:eastAsia="it-IT"/>
        </w:rPr>
        <w:t xml:space="preserve"> </w:t>
      </w:r>
      <w:r w:rsidR="006F12E2" w:rsidRPr="006F12E2">
        <w:rPr>
          <w:lang w:eastAsia="it-IT"/>
        </w:rPr>
        <w:t xml:space="preserve">condition (see </w:t>
      </w:r>
      <w:proofErr w:type="spellStart"/>
      <w:r w:rsidR="006F12E2" w:rsidRPr="006F12E2">
        <w:rPr>
          <w:lang w:eastAsia="it-IT"/>
        </w:rPr>
        <w:t>Lorah</w:t>
      </w:r>
      <w:proofErr w:type="spellEnd"/>
      <w:r w:rsidR="006F12E2" w:rsidRPr="006F12E2">
        <w:rPr>
          <w:lang w:eastAsia="it-IT"/>
        </w:rPr>
        <w:t>, 2018: https://doi.org/10.1186/s40536-018-0061-2)</w:t>
      </w:r>
      <w:r w:rsidR="00A7572B">
        <w:rPr>
          <w:lang w:eastAsia="it-IT"/>
        </w:rPr>
        <w:t xml:space="preserve">. This was done within each level of both IV (i.e., by </w:t>
      </w:r>
      <w:r w:rsidR="00F02802">
        <w:rPr>
          <w:lang w:eastAsia="it-IT"/>
        </w:rPr>
        <w:t>Source Valence</w:t>
      </w:r>
      <w:r w:rsidR="00A7572B">
        <w:rPr>
          <w:lang w:eastAsia="it-IT"/>
        </w:rPr>
        <w:t xml:space="preserve"> condition</w:t>
      </w:r>
      <w:r w:rsidR="00AB4904">
        <w:rPr>
          <w:lang w:eastAsia="it-IT"/>
        </w:rPr>
        <w:t xml:space="preserve"> [positive vs. negative]</w:t>
      </w:r>
      <w:r w:rsidR="002A199B">
        <w:rPr>
          <w:lang w:eastAsia="it-IT"/>
        </w:rPr>
        <w:t>,</w:t>
      </w:r>
      <w:r w:rsidR="00A7572B">
        <w:rPr>
          <w:lang w:eastAsia="it-IT"/>
        </w:rPr>
        <w:t xml:space="preserve"> and by </w:t>
      </w:r>
      <w:r w:rsidR="00AB4904">
        <w:rPr>
          <w:lang w:eastAsia="it-IT"/>
        </w:rPr>
        <w:t>V</w:t>
      </w:r>
      <w:r w:rsidR="00A7572B">
        <w:rPr>
          <w:lang w:eastAsia="it-IT"/>
        </w:rPr>
        <w:t xml:space="preserve">ideo </w:t>
      </w:r>
      <w:r w:rsidR="00AB4904">
        <w:rPr>
          <w:lang w:eastAsia="it-IT"/>
        </w:rPr>
        <w:t>C</w:t>
      </w:r>
      <w:r w:rsidR="00A7572B">
        <w:rPr>
          <w:lang w:eastAsia="it-IT"/>
        </w:rPr>
        <w:t>ontent</w:t>
      </w:r>
      <w:r w:rsidR="00AB4904">
        <w:rPr>
          <w:lang w:eastAsia="it-IT"/>
        </w:rPr>
        <w:t xml:space="preserve"> [Genuine vs. Deepfaked]</w:t>
      </w:r>
      <w:r w:rsidR="00A7572B">
        <w:rPr>
          <w:lang w:eastAsia="it-IT"/>
        </w:rPr>
        <w:t xml:space="preserve">). As such, </w:t>
      </w:r>
      <w:r w:rsidR="000538D2">
        <w:rPr>
          <w:lang w:eastAsia="it-IT"/>
        </w:rPr>
        <w:t xml:space="preserve">the </w:t>
      </w:r>
      <w:r w:rsidR="006F12E2">
        <w:rPr>
          <w:lang w:eastAsia="it-IT"/>
        </w:rPr>
        <w:t>b</w:t>
      </w:r>
      <w:r w:rsidR="000538D2">
        <w:rPr>
          <w:lang w:eastAsia="it-IT"/>
        </w:rPr>
        <w:t xml:space="preserve">eta estimates obtained from the Bayesian </w:t>
      </w:r>
      <w:r w:rsidR="00414B1A">
        <w:rPr>
          <w:lang w:eastAsia="it-IT"/>
        </w:rPr>
        <w:t xml:space="preserve">linear </w:t>
      </w:r>
      <w:r w:rsidR="000538D2">
        <w:rPr>
          <w:lang w:eastAsia="it-IT"/>
        </w:rPr>
        <w:t xml:space="preserve">models (see research questions and data analysis plans below) </w:t>
      </w:r>
      <w:r w:rsidR="006F12E2">
        <w:rPr>
          <w:lang w:eastAsia="it-IT"/>
        </w:rPr>
        <w:t xml:space="preserve">therefore </w:t>
      </w:r>
      <w:r w:rsidR="000538D2">
        <w:rPr>
          <w:lang w:eastAsia="it-IT"/>
        </w:rPr>
        <w:t xml:space="preserve">represent </w:t>
      </w:r>
      <w:r w:rsidR="006F12E2">
        <w:rPr>
          <w:lang w:eastAsia="it-IT"/>
        </w:rPr>
        <w:t xml:space="preserve">standardized beta values (i.e., </w:t>
      </w:r>
      <m:oMath>
        <m:r>
          <w:rPr>
            <w:rFonts w:ascii="Cambria Math" w:hAnsi="Cambria Math"/>
            <w:lang w:eastAsia="it-IT"/>
          </w:rPr>
          <m:t>β</m:t>
        </m:r>
      </m:oMath>
      <w:r w:rsidR="006F12E2">
        <w:rPr>
          <w:lang w:eastAsia="it-IT"/>
        </w:rPr>
        <w:t xml:space="preserve"> rather than </w:t>
      </w:r>
      <m:oMath>
        <m:r>
          <w:rPr>
            <w:rFonts w:ascii="Cambria Math" w:hAnsi="Cambria Math"/>
            <w:lang w:eastAsia="it-IT"/>
          </w:rPr>
          <m:t>Β</m:t>
        </m:r>
      </m:oMath>
      <w:r w:rsidR="006F12E2">
        <w:rPr>
          <w:lang w:eastAsia="it-IT"/>
        </w:rPr>
        <w:t>).</w:t>
      </w:r>
      <w:r w:rsidR="00FB0906">
        <w:rPr>
          <w:lang w:eastAsia="it-IT"/>
        </w:rPr>
        <w:t xml:space="preserve"> </w:t>
      </w:r>
      <w:r w:rsidR="006F12E2" w:rsidRPr="006F12E2">
        <w:rPr>
          <w:lang w:eastAsia="it-IT"/>
        </w:rPr>
        <w:t xml:space="preserve">More importantly, the nature of this standardization makes these estimates somewhat comparable to the frequentist standardized effect size metric Cohen's </w:t>
      </w:r>
      <w:r w:rsidR="006F12E2" w:rsidRPr="00186D9C">
        <w:rPr>
          <w:i/>
          <w:lang w:eastAsia="it-IT"/>
        </w:rPr>
        <w:t>d</w:t>
      </w:r>
      <w:r w:rsidR="006F12E2" w:rsidRPr="006F12E2">
        <w:rPr>
          <w:lang w:eastAsia="it-IT"/>
        </w:rPr>
        <w:t>, as both are a differences in (estimated) means as a proportion of SD</w:t>
      </w:r>
      <w:r w:rsidR="006F12E2">
        <w:rPr>
          <w:lang w:eastAsia="it-IT"/>
        </w:rPr>
        <w:t xml:space="preserve"> </w:t>
      </w:r>
      <w:r w:rsidR="006F12E2" w:rsidRPr="000538D2">
        <w:rPr>
          <w:lang w:eastAsia="it-IT"/>
        </w:rPr>
        <w:t xml:space="preserve">although </w:t>
      </w:r>
      <w:r w:rsidR="006F12E2">
        <w:rPr>
          <w:lang w:eastAsia="it-IT"/>
        </w:rPr>
        <w:t xml:space="preserve">they </w:t>
      </w:r>
      <w:r w:rsidR="006F12E2" w:rsidRPr="000538D2">
        <w:rPr>
          <w:lang w:eastAsia="it-IT"/>
        </w:rPr>
        <w:t xml:space="preserve">should not be treated as </w:t>
      </w:r>
      <w:r w:rsidR="006F12E2">
        <w:rPr>
          <w:lang w:eastAsia="it-IT"/>
        </w:rPr>
        <w:t>equivalent</w:t>
      </w:r>
      <w:r w:rsidR="006F12E2" w:rsidRPr="006F12E2">
        <w:rPr>
          <w:lang w:eastAsia="it-IT"/>
        </w:rPr>
        <w:t xml:space="preserve">. Effect size magnitude here can therefore be thought of </w:t>
      </w:r>
      <w:r w:rsidR="00082938">
        <w:rPr>
          <w:lang w:eastAsia="it-IT"/>
        </w:rPr>
        <w:t>as using</w:t>
      </w:r>
      <w:r w:rsidR="006F12E2" w:rsidRPr="006F12E2">
        <w:rPr>
          <w:lang w:eastAsia="it-IT"/>
        </w:rPr>
        <w:t xml:space="preserve"> comparable scales as Cohen's </w:t>
      </w:r>
      <w:r w:rsidR="006F12E2" w:rsidRPr="00186D9C">
        <w:rPr>
          <w:i/>
          <w:lang w:eastAsia="it-IT"/>
        </w:rPr>
        <w:t>d</w:t>
      </w:r>
      <w:r w:rsidR="006F12E2" w:rsidRPr="006F12E2">
        <w:rPr>
          <w:lang w:eastAsia="it-IT"/>
        </w:rPr>
        <w:t xml:space="preserve">. As such, to aid interpretability, the point estimates of effect size will be reported as </w:t>
      </w:r>
      <m:oMath>
        <m:r>
          <w:rPr>
            <w:rFonts w:ascii="Cambria Math" w:hAnsi="Cambria Math"/>
            <w:lang w:eastAsia="it-IT"/>
          </w:rPr>
          <m:t>δ</m:t>
        </m:r>
      </m:oMath>
      <w:r w:rsidR="006F12E2" w:rsidRPr="006F12E2">
        <w:rPr>
          <w:lang w:eastAsia="it-IT"/>
        </w:rPr>
        <w:t xml:space="preserve"> (delta)</w:t>
      </w:r>
      <w:r w:rsidR="009235E1">
        <w:rPr>
          <w:lang w:eastAsia="it-IT"/>
        </w:rPr>
        <w:t xml:space="preserve"> rather than </w:t>
      </w:r>
      <m:oMath>
        <m:r>
          <w:rPr>
            <w:rFonts w:ascii="Cambria Math" w:hAnsi="Cambria Math"/>
            <w:lang w:eastAsia="it-IT"/>
          </w:rPr>
          <m:t>β</m:t>
        </m:r>
      </m:oMath>
      <w:r w:rsidR="006F12E2" w:rsidRPr="006F12E2">
        <w:rPr>
          <w:lang w:eastAsia="it-IT"/>
        </w:rPr>
        <w:t>.</w:t>
      </w:r>
    </w:p>
    <w:p w14:paraId="4E146788" w14:textId="354754AD" w:rsidR="0000250C" w:rsidRDefault="004B66CB">
      <w:pPr>
        <w:pStyle w:val="Heading2"/>
      </w:pPr>
      <w:r>
        <w:t>Research questions</w:t>
      </w:r>
      <w:r w:rsidR="00381F84">
        <w:t xml:space="preserve">, </w:t>
      </w:r>
      <w:r>
        <w:t>h</w:t>
      </w:r>
      <w:r w:rsidR="006925CB">
        <w:t>ypotheses</w:t>
      </w:r>
      <w:r w:rsidR="00381F84">
        <w:t>, and statistical inference rules</w:t>
      </w:r>
    </w:p>
    <w:p w14:paraId="15F4A85A" w14:textId="104B1C8F" w:rsidR="001A7F24" w:rsidRPr="001A7F24" w:rsidRDefault="001A7F24">
      <w:r w:rsidRPr="001A7F24">
        <w:t xml:space="preserve">The original preregistrations for the studies contained both hypotheses and the specific analytic strategies that would be used to test them. However, these preregistrations did not include a meta-analytic strategy. Separately, a number of research questions/hypotheses were generated from exploration of the data from Experiments 1-6 that were not contained in the original preregistration, or where the specific analytic strategy to test them was poorly specified or more difficult to interpret. Separately, some methodological improvements were thought of after Experiments 1-6 was run (e.g., improved exclusion criteria to ensure participants stayed on the page where they watched/listened to the intervention in its entirety). We therefore elected to use the data from Experiments 1-6 to create this (non-preregistered) alternative analytic strategy that formalized our core research questions, hypotheses, analytic models, inference rules, and other researcher degrees of </w:t>
      </w:r>
      <w:r w:rsidRPr="001A7F24">
        <w:lastRenderedPageBreak/>
        <w:t>freedom. This analytic strategy (and code to implement it) will be preregistered for Experiment 7 which will provide strong confirmatory tests of these hypotheses.</w:t>
      </w:r>
    </w:p>
    <w:p w14:paraId="1CCE9F53" w14:textId="42091975" w:rsidR="004456F3" w:rsidRPr="004456F3" w:rsidRDefault="004456F3">
      <w:pPr>
        <w:pStyle w:val="Heading3"/>
      </w:pPr>
      <w:r>
        <w:t xml:space="preserve">Research </w:t>
      </w:r>
      <w:r w:rsidR="007C0011">
        <w:t>q</w:t>
      </w:r>
      <w:r>
        <w:t xml:space="preserve">uestion 1: </w:t>
      </w:r>
      <w:r w:rsidR="00670155">
        <w:t xml:space="preserve">Can </w:t>
      </w:r>
      <w:r w:rsidR="005122D3">
        <w:t xml:space="preserve">online </w:t>
      </w:r>
      <w:r w:rsidR="00670155">
        <w:t xml:space="preserve">content </w:t>
      </w:r>
      <w:r w:rsidR="00B16B77">
        <w:t>establish first impressions</w:t>
      </w:r>
      <w:r w:rsidR="00404D64">
        <w:t xml:space="preserve">, even when </w:t>
      </w:r>
      <w:r w:rsidR="00945E0D">
        <w:t xml:space="preserve">the content </w:t>
      </w:r>
      <w:r w:rsidR="00BC130C">
        <w:t>is</w:t>
      </w:r>
      <w:r w:rsidR="00404D64">
        <w:t xml:space="preserve"> not real?</w:t>
      </w:r>
    </w:p>
    <w:p w14:paraId="2813C939" w14:textId="49814F48" w:rsidR="002E5380" w:rsidRPr="00DB6105" w:rsidRDefault="002E5380">
      <w:commentRangeStart w:id="4"/>
      <w:r w:rsidRPr="00DB6105">
        <w:rPr>
          <w:b/>
          <w:i/>
        </w:rPr>
        <w:t xml:space="preserve">Findings from </w:t>
      </w:r>
      <w:r w:rsidR="00AB4904" w:rsidRPr="00DB6105">
        <w:rPr>
          <w:b/>
          <w:i/>
        </w:rPr>
        <w:t>Experiments 1-6</w:t>
      </w:r>
      <w:r w:rsidRPr="00DB6105">
        <w:rPr>
          <w:b/>
          <w:i/>
        </w:rPr>
        <w:t>.</w:t>
      </w:r>
      <w:r w:rsidRPr="00DB6105">
        <w:t xml:space="preserve"> </w:t>
      </w:r>
      <w:r w:rsidR="00C6642E">
        <w:t>Results from Experiments 1 to 6 suggested that</w:t>
      </w:r>
      <w:r w:rsidR="007273B2" w:rsidRPr="00DB6105">
        <w:t xml:space="preserve"> </w:t>
      </w:r>
      <w:r w:rsidR="00C6642E">
        <w:t xml:space="preserve">the informational content of the audio/video served to establish first impressions (i.e., self-reported </w:t>
      </w:r>
      <w:r w:rsidR="007273B2" w:rsidRPr="00DB6105">
        <w:t>evaluations</w:t>
      </w:r>
      <w:r w:rsidR="00C6642E">
        <w:t>, automatic evaluations, and behavioural intentions)</w:t>
      </w:r>
      <w:r w:rsidR="00E778C7">
        <w:t xml:space="preserve"> in the predicted directions (e.g., </w:t>
      </w:r>
      <w:r w:rsidR="00C6642E">
        <w:t>participants</w:t>
      </w:r>
      <w:r w:rsidR="007273B2" w:rsidRPr="00DB6105">
        <w:t xml:space="preserve"> who </w:t>
      </w:r>
      <w:r w:rsidR="00C6642E">
        <w:t xml:space="preserve">were exposed to </w:t>
      </w:r>
      <w:r w:rsidR="007273B2" w:rsidRPr="00DB6105">
        <w:t>a video</w:t>
      </w:r>
      <w:r w:rsidR="00AB4904" w:rsidRPr="00DB6105">
        <w:t xml:space="preserve"> or </w:t>
      </w:r>
      <w:r w:rsidR="007273B2" w:rsidRPr="00DB6105">
        <w:t xml:space="preserve">audio </w:t>
      </w:r>
      <w:r w:rsidR="00AB4904" w:rsidRPr="00DB6105">
        <w:t xml:space="preserve">clip </w:t>
      </w:r>
      <w:r w:rsidR="007273B2" w:rsidRPr="00DB6105">
        <w:t>containing positive self-statements of the target like</w:t>
      </w:r>
      <w:r w:rsidR="002F548B">
        <w:t>d</w:t>
      </w:r>
      <w:r w:rsidR="007273B2" w:rsidRPr="00DB6105">
        <w:t xml:space="preserve"> him </w:t>
      </w:r>
      <w:r w:rsidR="00E778C7">
        <w:t xml:space="preserve">more than those exposed to content containing negative </w:t>
      </w:r>
      <w:r w:rsidR="007273B2" w:rsidRPr="00DB6105">
        <w:t>self-statements</w:t>
      </w:r>
      <w:r w:rsidR="00E778C7">
        <w:t>)</w:t>
      </w:r>
      <w:r w:rsidR="00EB339D">
        <w:t>.</w:t>
      </w:r>
      <w:r w:rsidR="00EB339D" w:rsidRPr="00DB6105">
        <w:t xml:space="preserve"> </w:t>
      </w:r>
      <w:commentRangeEnd w:id="4"/>
      <w:r w:rsidR="003F1258">
        <w:rPr>
          <w:rStyle w:val="CommentReference"/>
        </w:rPr>
        <w:commentReference w:id="4"/>
      </w:r>
    </w:p>
    <w:p w14:paraId="6C4088C4" w14:textId="093CFF2D" w:rsidR="00BC0E9D" w:rsidRDefault="002E5380">
      <w:r w:rsidRPr="001C3160">
        <w:rPr>
          <w:b/>
          <w:i/>
        </w:rPr>
        <w:t>Hypothe</w:t>
      </w:r>
      <w:r w:rsidRPr="00245BF7">
        <w:rPr>
          <w:b/>
          <w:i/>
        </w:rPr>
        <w:t>sis</w:t>
      </w:r>
      <w:r w:rsidR="00EA62A4">
        <w:rPr>
          <w:b/>
          <w:i/>
        </w:rPr>
        <w:t xml:space="preserve"> 1</w:t>
      </w:r>
      <w:r w:rsidRPr="00245BF7">
        <w:rPr>
          <w:b/>
          <w:i/>
        </w:rPr>
        <w:t>.</w:t>
      </w:r>
      <w:r w:rsidRPr="00245BF7">
        <w:rPr>
          <w:b/>
        </w:rPr>
        <w:t xml:space="preserve"> </w:t>
      </w:r>
      <w:r w:rsidRPr="00245BF7">
        <w:t xml:space="preserve">The </w:t>
      </w:r>
      <w:r w:rsidR="00B57E74">
        <w:t xml:space="preserve">informational </w:t>
      </w:r>
      <w:r w:rsidR="00B95E85" w:rsidRPr="00245BF7">
        <w:t>content of the videos (i.e., valence</w:t>
      </w:r>
      <w:r w:rsidR="00781802" w:rsidRPr="00245BF7">
        <w:t xml:space="preserve"> of the statements</w:t>
      </w:r>
      <w:r w:rsidR="00B95E85" w:rsidRPr="00245BF7">
        <w:t>)</w:t>
      </w:r>
      <w:r w:rsidR="00C05D9D" w:rsidRPr="00245BF7">
        <w:t xml:space="preserve">, </w:t>
      </w:r>
      <w:r w:rsidR="007C0011">
        <w:t xml:space="preserve">in both the </w:t>
      </w:r>
      <w:r w:rsidR="00C05D9D" w:rsidRPr="00245BF7">
        <w:t>genuine and Deepfaked</w:t>
      </w:r>
      <w:r w:rsidR="007C0011">
        <w:t xml:space="preserve"> conditions</w:t>
      </w:r>
      <w:r w:rsidR="00C05D9D" w:rsidRPr="00245BF7">
        <w:t>,</w:t>
      </w:r>
      <w:r w:rsidR="00B95E85" w:rsidRPr="00245BF7">
        <w:t xml:space="preserve"> will influence first impressions, such that </w:t>
      </w:r>
      <w:r w:rsidR="007C0011">
        <w:t xml:space="preserve">those </w:t>
      </w:r>
      <w:r w:rsidR="00B95E85" w:rsidRPr="00245BF7">
        <w:t xml:space="preserve">exposed to videos in which the character (Chris) makes positive statements will demonstrate more positive </w:t>
      </w:r>
      <w:r w:rsidR="006E1FFA">
        <w:t>first impressions</w:t>
      </w:r>
      <w:r w:rsidR="003E4D74" w:rsidRPr="00245BF7">
        <w:t xml:space="preserve"> </w:t>
      </w:r>
      <w:r w:rsidR="00B95E85" w:rsidRPr="00245BF7">
        <w:t xml:space="preserve">of </w:t>
      </w:r>
      <w:r w:rsidR="005B1720" w:rsidRPr="00245BF7">
        <w:t>Chris</w:t>
      </w:r>
      <w:r w:rsidR="00B95E85" w:rsidRPr="00245BF7">
        <w:t xml:space="preserve"> than when he makes negative statements. </w:t>
      </w:r>
      <w:r w:rsidR="005813CB">
        <w:t>This can be broken down into component hypotheses</w:t>
      </w:r>
      <w:r w:rsidR="00174F54">
        <w:t xml:space="preserve"> and their inference rules (see the data analysis plan below for details of the models)</w:t>
      </w:r>
      <w:r w:rsidR="005813CB">
        <w:t>:</w:t>
      </w:r>
    </w:p>
    <w:p w14:paraId="209C3A08" w14:textId="433A59E2" w:rsidR="005813CB" w:rsidRDefault="005813CB">
      <w:r w:rsidRPr="005813CB">
        <w:rPr>
          <w:i/>
        </w:rPr>
        <w:t>H1a.</w:t>
      </w:r>
      <w:r>
        <w:t xml:space="preserve"> </w:t>
      </w:r>
      <w:r w:rsidRPr="00245BF7">
        <w:t xml:space="preserve">The content of the </w:t>
      </w:r>
      <w:r w:rsidRPr="002E51D3">
        <w:t>genuine</w:t>
      </w:r>
      <w:r>
        <w:t xml:space="preserve"> </w:t>
      </w:r>
      <w:r w:rsidRPr="00245BF7">
        <w:t xml:space="preserve">videos (i.e., </w:t>
      </w:r>
      <w:r w:rsidR="00F02802">
        <w:t>Source Valence</w:t>
      </w:r>
      <w:r w:rsidRPr="00245BF7">
        <w:t xml:space="preserve">) will influence participants’ </w:t>
      </w:r>
      <w:r>
        <w:t xml:space="preserve">self-reported evaluations. </w:t>
      </w:r>
      <w:r w:rsidR="00750786">
        <w:t xml:space="preserve">Specifically, </w:t>
      </w:r>
      <w:r w:rsidR="00467B1B">
        <w:t>we will use a Bayesian linear model (</w:t>
      </w:r>
      <w:r w:rsidR="008F4AF7">
        <w:t>model 1</w:t>
      </w:r>
      <w:r w:rsidR="00467B1B">
        <w:t xml:space="preserve">) to </w:t>
      </w:r>
      <w:r w:rsidR="00750786">
        <w:t xml:space="preserve">estimate </w:t>
      </w:r>
      <w:r w:rsidR="00467B1B">
        <w:t xml:space="preserve">a 95% Confidence Interval on standardized effect size </w:t>
      </w:r>
      <w:r w:rsidR="00750786">
        <w:t xml:space="preserve">change in self-reported </w:t>
      </w:r>
      <w:r w:rsidR="0041536A">
        <w:t>evaluations</w:t>
      </w:r>
      <w:r w:rsidR="00750786">
        <w:t xml:space="preserve"> between </w:t>
      </w:r>
      <w:r w:rsidR="00F02802">
        <w:t>Source Valence</w:t>
      </w:r>
      <w:r w:rsidR="00467B1B">
        <w:t xml:space="preserve"> </w:t>
      </w:r>
      <w:r w:rsidR="00750786">
        <w:t xml:space="preserve">conditions </w:t>
      </w:r>
      <w:r w:rsidR="00467B1B">
        <w:t xml:space="preserve">in the </w:t>
      </w:r>
      <w:r w:rsidR="00750786">
        <w:t xml:space="preserve">genuine video condition subgroup. </w:t>
      </w:r>
      <w:r w:rsidR="00061C3C">
        <w:t xml:space="preserve">Confidence Intervals </w:t>
      </w:r>
      <w:r w:rsidR="00D173AE">
        <w:t xml:space="preserve">whose lower bounds are </w:t>
      </w:r>
      <w:r w:rsidR="00A13729">
        <w:t xml:space="preserve">&gt; 0 </w:t>
      </w:r>
      <w:r w:rsidR="00D173AE">
        <w:t xml:space="preserve">will be considered evidence in support of this hypothesis. </w:t>
      </w:r>
    </w:p>
    <w:p w14:paraId="30970573" w14:textId="10119730" w:rsidR="00246F0E" w:rsidRDefault="00246F0E">
      <w:pPr>
        <w:pStyle w:val="ListParagraph"/>
        <w:numPr>
          <w:ilvl w:val="0"/>
          <w:numId w:val="8"/>
        </w:numPr>
      </w:pPr>
      <w:r>
        <w:t xml:space="preserve">Results from </w:t>
      </w:r>
      <w:r w:rsidR="00B35DD4">
        <w:t>our previous studies (in this article)</w:t>
      </w:r>
      <w:r>
        <w:t xml:space="preserve">: </w:t>
      </w:r>
      <w:r w:rsidR="00431FDE">
        <w:t xml:space="preserve">Standardized effect size </w:t>
      </w:r>
      <w:r w:rsidR="004F0ABC">
        <w:rPr>
          <w:i/>
        </w:rPr>
        <w:t>δ</w:t>
      </w:r>
      <w:r w:rsidR="005A5575">
        <w:rPr>
          <w:i/>
        </w:rPr>
        <w:t xml:space="preserve"> =</w:t>
      </w:r>
      <w:r>
        <w:t xml:space="preserve"> </w:t>
      </w:r>
      <w:r w:rsidRPr="00246F0E">
        <w:t>2.70</w:t>
      </w:r>
      <w:r>
        <w:t xml:space="preserve">, 95% </w:t>
      </w:r>
      <w:r w:rsidR="00FC2DF5">
        <w:t>CI [</w:t>
      </w:r>
      <w:r w:rsidRPr="00246F0E">
        <w:t>2.56</w:t>
      </w:r>
      <w:r>
        <w:t xml:space="preserve">, </w:t>
      </w:r>
      <w:r w:rsidRPr="00246F0E">
        <w:t>2.85</w:t>
      </w:r>
      <w:r>
        <w:t xml:space="preserve">], </w:t>
      </w:r>
      <w:r w:rsidRPr="00483648">
        <w:rPr>
          <w:i/>
        </w:rPr>
        <w:t>p</w:t>
      </w:r>
      <w:r>
        <w:t xml:space="preserve"> &lt; </w:t>
      </w:r>
      <w:r w:rsidRPr="00246F0E">
        <w:t>.000000</w:t>
      </w:r>
      <w:r>
        <w:t>1.</w:t>
      </w:r>
    </w:p>
    <w:p w14:paraId="19F8D6DC" w14:textId="63F000B5" w:rsidR="00D87DC1" w:rsidRDefault="00D87DC1">
      <w:r w:rsidRPr="005813CB">
        <w:rPr>
          <w:i/>
        </w:rPr>
        <w:lastRenderedPageBreak/>
        <w:t>H1</w:t>
      </w:r>
      <w:r w:rsidR="003D7AB1">
        <w:rPr>
          <w:i/>
        </w:rPr>
        <w:t>b</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 xml:space="preserve">self-reported evaluations. </w:t>
      </w:r>
      <w:r w:rsidR="00572BA0">
        <w:t xml:space="preserve">Specifically, we will use a Bayesian linear model </w:t>
      </w:r>
      <w:r w:rsidR="008F4AF7">
        <w:t xml:space="preserve">(model 1) </w:t>
      </w:r>
      <w:r w:rsidR="00572BA0">
        <w:t xml:space="preserve">to estimate a 95% Confidence Interval on standardized effect size change in self-reported evaluations between </w:t>
      </w:r>
      <w:r w:rsidR="00F02802">
        <w:t>Source Valence</w:t>
      </w:r>
      <w:r w:rsidR="00572BA0">
        <w:t xml:space="preserve"> conditions in the </w:t>
      </w:r>
      <w:r w:rsidR="005B224A">
        <w:t>Deepfaked</w:t>
      </w:r>
      <w:r w:rsidR="00572BA0">
        <w:t xml:space="preserve"> video condition subgroup. </w:t>
      </w:r>
      <w:r w:rsidR="00061C3C">
        <w:t xml:space="preserve">Confidence Intervals </w:t>
      </w:r>
      <w:r w:rsidR="00572BA0">
        <w:t>whose lower bounds are &gt; 0 will be considered evidence in support of this hypothesis.</w:t>
      </w:r>
    </w:p>
    <w:p w14:paraId="09581997" w14:textId="182589B1" w:rsidR="00621CE0" w:rsidRDefault="00621CE0">
      <w:pPr>
        <w:pStyle w:val="ListParagraph"/>
        <w:numPr>
          <w:ilvl w:val="0"/>
          <w:numId w:val="8"/>
        </w:numPr>
      </w:pPr>
      <w:r>
        <w:t>Results</w:t>
      </w:r>
      <w:r w:rsidR="00B35DD4">
        <w:t xml:space="preserve"> from our previous studies</w:t>
      </w:r>
      <w:r>
        <w:t xml:space="preserve">: </w:t>
      </w:r>
      <w:r w:rsidR="004F0ABC">
        <w:rPr>
          <w:i/>
        </w:rPr>
        <w:t>δ</w:t>
      </w:r>
      <w:r w:rsidR="005A5575">
        <w:rPr>
          <w:i/>
        </w:rPr>
        <w:t xml:space="preserve"> =</w:t>
      </w:r>
      <w:r>
        <w:t xml:space="preserve"> </w:t>
      </w:r>
      <w:r w:rsidRPr="00246F0E">
        <w:t>2.7</w:t>
      </w:r>
      <w:r>
        <w:t xml:space="preserve">8, 95% </w:t>
      </w:r>
      <w:r w:rsidR="00FC2DF5">
        <w:t>CI [</w:t>
      </w:r>
      <w:r w:rsidRPr="00246F0E">
        <w:t>2.</w:t>
      </w:r>
      <w:r>
        <w:t xml:space="preserve">63, </w:t>
      </w:r>
      <w:r w:rsidRPr="00246F0E">
        <w:t>2.</w:t>
      </w:r>
      <w:r>
        <w:t xml:space="preserve">95], </w:t>
      </w:r>
      <w:r w:rsidRPr="00483648">
        <w:rPr>
          <w:i/>
        </w:rPr>
        <w:t>p</w:t>
      </w:r>
      <w:r>
        <w:t xml:space="preserve"> &lt; </w:t>
      </w:r>
      <w:r w:rsidRPr="00246F0E">
        <w:t>.000000</w:t>
      </w:r>
      <w:r>
        <w:t>1.</w:t>
      </w:r>
    </w:p>
    <w:p w14:paraId="3F519A7A" w14:textId="17E5183B" w:rsidR="003D7AB1" w:rsidRDefault="003D7AB1">
      <w:r w:rsidRPr="005813CB">
        <w:rPr>
          <w:i/>
        </w:rPr>
        <w:t>H1</w:t>
      </w:r>
      <w:r>
        <w:rPr>
          <w:i/>
        </w:rPr>
        <w:t>c</w:t>
      </w:r>
      <w:r w:rsidRPr="005813CB">
        <w:rPr>
          <w:i/>
        </w:rPr>
        <w:t>.</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 xml:space="preserve">IAT D2 scores. </w:t>
      </w:r>
      <w:r w:rsidR="00256ABE">
        <w:t xml:space="preserve">Specifically, we will use a Bayesian linear model </w:t>
      </w:r>
      <w:r w:rsidR="00BA7EB2">
        <w:t xml:space="preserve">(model 2) </w:t>
      </w:r>
      <w:r w:rsidR="00256ABE">
        <w:t xml:space="preserve">to estimate a 95% Confidence Interval on standardized effect size change in IAT D2 scores between </w:t>
      </w:r>
      <w:r w:rsidR="00F02802">
        <w:t>Source Valence</w:t>
      </w:r>
      <w:r w:rsidR="00256ABE">
        <w:t xml:space="preserve"> conditions in the genuine video condition subgroup. </w:t>
      </w:r>
      <w:r w:rsidR="00061C3C">
        <w:t xml:space="preserve">Confidence Intervals </w:t>
      </w:r>
      <w:r w:rsidR="00256ABE">
        <w:t>whose lower bounds are &gt; 0 will be considered evidence in support of this hypothesis.</w:t>
      </w:r>
    </w:p>
    <w:p w14:paraId="4ADF3C9D" w14:textId="3AE9BB56" w:rsidR="00835B08" w:rsidRDefault="00835B08">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1.32, 95% </w:t>
      </w:r>
      <w:r w:rsidR="00FC2DF5">
        <w:t>CI [</w:t>
      </w:r>
      <w:r>
        <w:t xml:space="preserve">1.18, 1.46], </w:t>
      </w:r>
      <w:r w:rsidRPr="00483648">
        <w:rPr>
          <w:i/>
        </w:rPr>
        <w:t>p</w:t>
      </w:r>
      <w:r>
        <w:t xml:space="preserve"> &lt; </w:t>
      </w:r>
      <w:r w:rsidRPr="00246F0E">
        <w:t>.000000</w:t>
      </w:r>
      <w:r>
        <w:t>1.</w:t>
      </w:r>
    </w:p>
    <w:p w14:paraId="7A5779F4" w14:textId="3E6D11E6" w:rsidR="00D87DC1" w:rsidRDefault="00D87DC1">
      <w:r w:rsidRPr="005813CB">
        <w:rPr>
          <w:i/>
        </w:rPr>
        <w:t>H1</w:t>
      </w:r>
      <w:r>
        <w:rPr>
          <w:i/>
        </w:rPr>
        <w:t>d</w:t>
      </w:r>
      <w:r w:rsidRPr="005813CB">
        <w:rPr>
          <w:i/>
        </w:rPr>
        <w:t>.</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t>IAT D2 scores.</w:t>
      </w:r>
      <w:r w:rsidR="00164E97">
        <w:t xml:space="preserve"> </w:t>
      </w:r>
      <w:r w:rsidR="00FD6BDA">
        <w:t xml:space="preserve">Specifically, we will use a Bayesian linear model </w:t>
      </w:r>
      <w:r w:rsidR="00B43F26">
        <w:t xml:space="preserve">(model 2) </w:t>
      </w:r>
      <w:r w:rsidR="00FD6BDA">
        <w:t xml:space="preserve">to estimate a 95% Confidence Interval on standardized effect size change in IAT D2 scores between </w:t>
      </w:r>
      <w:r w:rsidR="00F02802">
        <w:t>Source Valence</w:t>
      </w:r>
      <w:r w:rsidR="00FD6BDA">
        <w:t xml:space="preserve"> conditions in the Deepfaked video condition subgroup. </w:t>
      </w:r>
      <w:r w:rsidR="00061C3C">
        <w:t xml:space="preserve">Confidence Intervals </w:t>
      </w:r>
      <w:r w:rsidR="00FD6BDA">
        <w:t>whose lower bounds are &gt; 0 will be considered evidence in support of this hypothesis.</w:t>
      </w:r>
    </w:p>
    <w:p w14:paraId="79547D7E" w14:textId="3DE54EC6" w:rsidR="003356EF" w:rsidRDefault="003356EF">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1.3</w:t>
      </w:r>
      <w:r w:rsidR="00711275">
        <w:t>9</w:t>
      </w:r>
      <w:r>
        <w:t xml:space="preserve">, 95% </w:t>
      </w:r>
      <w:r w:rsidR="00FC2DF5">
        <w:t>CI [</w:t>
      </w:r>
      <w:r>
        <w:t>1.</w:t>
      </w:r>
      <w:r w:rsidR="00711275">
        <w:t>24</w:t>
      </w:r>
      <w:r>
        <w:t>, 1.</w:t>
      </w:r>
      <w:r w:rsidR="00711275">
        <w:t>55</w:t>
      </w:r>
      <w:r>
        <w:t xml:space="preserve">], </w:t>
      </w:r>
      <w:r w:rsidRPr="00483648">
        <w:rPr>
          <w:i/>
        </w:rPr>
        <w:t>p</w:t>
      </w:r>
      <w:r>
        <w:t xml:space="preserve"> &lt; </w:t>
      </w:r>
      <w:r w:rsidRPr="00246F0E">
        <w:t>.000000</w:t>
      </w:r>
      <w:r>
        <w:t>1.</w:t>
      </w:r>
    </w:p>
    <w:p w14:paraId="042B51AB" w14:textId="0E1C1332" w:rsidR="007C0011" w:rsidRDefault="007C0011">
      <w:r w:rsidRPr="00FE0BA4">
        <w:rPr>
          <w:i/>
        </w:rPr>
        <w:t>H1e</w:t>
      </w:r>
      <w:r>
        <w:t xml:space="preserve">. </w:t>
      </w:r>
      <w:r w:rsidRPr="00245BF7">
        <w:t xml:space="preserve">The content of the </w:t>
      </w:r>
      <w:r>
        <w:t xml:space="preserve">genuine </w:t>
      </w:r>
      <w:r w:rsidRPr="00245BF7">
        <w:t xml:space="preserve">videos (i.e., </w:t>
      </w:r>
      <w:r w:rsidR="00F02802">
        <w:t>Source Valence</w:t>
      </w:r>
      <w:r w:rsidRPr="00245BF7">
        <w:t xml:space="preserve">) will influence participants’ </w:t>
      </w:r>
      <w:r>
        <w:t>behavioral intention</w:t>
      </w:r>
      <w:r w:rsidR="00A6071D">
        <w:t xml:space="preserve">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genuine video </w:t>
      </w:r>
      <w:r>
        <w:lastRenderedPageBreak/>
        <w:t>condition subgroup. Confidence Intervals whose lower bounds are &gt; 0 will be considered evidence in support of this hypothesis.</w:t>
      </w:r>
    </w:p>
    <w:p w14:paraId="661920CE" w14:textId="45AA77A7" w:rsidR="008449E5" w:rsidRDefault="008449E5">
      <w:pPr>
        <w:pStyle w:val="ListParagraph"/>
        <w:numPr>
          <w:ilvl w:val="0"/>
          <w:numId w:val="8"/>
        </w:numPr>
      </w:pPr>
      <w:r>
        <w:t xml:space="preserve">Results </w:t>
      </w:r>
      <w:r w:rsidR="00B35DD4">
        <w:t>from our previous studies</w:t>
      </w:r>
      <w:r>
        <w:t xml:space="preserve">: </w:t>
      </w:r>
      <w:r w:rsidR="004F0ABC">
        <w:rPr>
          <w:i/>
        </w:rPr>
        <w:t>δ</w:t>
      </w:r>
      <w:r w:rsidR="005A5575">
        <w:rPr>
          <w:i/>
        </w:rPr>
        <w:t xml:space="preserve"> =</w:t>
      </w:r>
      <w:r>
        <w:t xml:space="preserve"> 1.10, 95% </w:t>
      </w:r>
      <w:r w:rsidR="00FC2DF5">
        <w:t>CI [</w:t>
      </w:r>
      <w:r>
        <w:t xml:space="preserve">0.73, 1.53], </w:t>
      </w:r>
      <w:r w:rsidRPr="00483648">
        <w:rPr>
          <w:i/>
        </w:rPr>
        <w:t>p</w:t>
      </w:r>
      <w:r>
        <w:t xml:space="preserve"> &lt; </w:t>
      </w:r>
      <w:r w:rsidRPr="00246F0E">
        <w:t>.000000</w:t>
      </w:r>
      <w:r>
        <w:t>1.</w:t>
      </w:r>
    </w:p>
    <w:p w14:paraId="3570F23F" w14:textId="1C3F9FDA" w:rsidR="007C0011" w:rsidRDefault="007C0011">
      <w:r w:rsidRPr="00FE0BA4">
        <w:rPr>
          <w:i/>
        </w:rPr>
        <w:t>H1f</w:t>
      </w:r>
      <w:r>
        <w:t xml:space="preserve">. </w:t>
      </w:r>
      <w:r w:rsidRPr="00245BF7">
        <w:t xml:space="preserve">The content of the </w:t>
      </w:r>
      <w:r>
        <w:t xml:space="preserve">Deepfaked </w:t>
      </w:r>
      <w:r w:rsidRPr="00245BF7">
        <w:t xml:space="preserve">videos (i.e., </w:t>
      </w:r>
      <w:r w:rsidR="00F02802">
        <w:t>Source Valence</w:t>
      </w:r>
      <w:r w:rsidRPr="00245BF7">
        <w:t xml:space="preserve">) will influence participants’ </w:t>
      </w:r>
      <w:r w:rsidR="00A6071D">
        <w:t>behavioral intention responses</w:t>
      </w:r>
      <w:r>
        <w:t>.</w:t>
      </w:r>
      <w:r w:rsidRPr="00FD6BDA">
        <w:t xml:space="preserve"> </w:t>
      </w:r>
      <w:r>
        <w:t xml:space="preserve">Specifically, we will use a Bayesian linear model (model 2) to estimate a 95% Confidence Interval on standardized effect size change in behavioral intention scores between </w:t>
      </w:r>
      <w:r w:rsidR="00F02802">
        <w:t>Source Valence</w:t>
      </w:r>
      <w:r>
        <w:t xml:space="preserve"> conditions in the </w:t>
      </w:r>
      <w:r w:rsidR="00CF153F">
        <w:t>Deepfaked</w:t>
      </w:r>
      <w:r>
        <w:t xml:space="preserve"> video condition subgroup. Confidence Intervals whose lower bounds are &gt; 0 will be considered evidence in support of this hypothesis.</w:t>
      </w:r>
    </w:p>
    <w:p w14:paraId="4FE42F02" w14:textId="1AB251BA" w:rsidR="007E7123" w:rsidRDefault="007E7123">
      <w:pPr>
        <w:pStyle w:val="ListParagraph"/>
        <w:numPr>
          <w:ilvl w:val="0"/>
          <w:numId w:val="8"/>
        </w:numPr>
      </w:pPr>
      <w:r>
        <w:t xml:space="preserve">Results </w:t>
      </w:r>
      <w:r w:rsidR="00B35DD4">
        <w:t>from our previous studies</w:t>
      </w:r>
      <w:r>
        <w:t xml:space="preserve">: </w:t>
      </w:r>
      <w:r w:rsidR="004F0ABC">
        <w:rPr>
          <w:i/>
        </w:rPr>
        <w:t>δ</w:t>
      </w:r>
      <w:r>
        <w:t xml:space="preserve"> = 1.</w:t>
      </w:r>
      <w:r w:rsidR="00C73F49">
        <w:t>37</w:t>
      </w:r>
      <w:r>
        <w:t xml:space="preserve">, 95% </w:t>
      </w:r>
      <w:r w:rsidR="00FC2DF5">
        <w:t>CI [</w:t>
      </w:r>
      <w:r>
        <w:t>0.</w:t>
      </w:r>
      <w:r w:rsidR="00C73F49">
        <w:t>99</w:t>
      </w:r>
      <w:r>
        <w:t>, 1.</w:t>
      </w:r>
      <w:r w:rsidR="00C73F49">
        <w:t>76</w:t>
      </w:r>
      <w:r>
        <w:t xml:space="preserve">], </w:t>
      </w:r>
      <w:r w:rsidRPr="00483648">
        <w:rPr>
          <w:i/>
        </w:rPr>
        <w:t>p</w:t>
      </w:r>
      <w:r>
        <w:t xml:space="preserve"> &lt; </w:t>
      </w:r>
      <w:r w:rsidRPr="00246F0E">
        <w:t>.000000</w:t>
      </w:r>
      <w:r>
        <w:t>1.</w:t>
      </w:r>
    </w:p>
    <w:p w14:paraId="28999EEA" w14:textId="66FFED24" w:rsidR="003A7ED7" w:rsidRPr="003A71A5" w:rsidRDefault="003A7ED7">
      <w:pPr>
        <w:pStyle w:val="Heading3"/>
      </w:pPr>
      <w:r>
        <w:t xml:space="preserve">Research </w:t>
      </w:r>
      <w:r w:rsidR="007C0011">
        <w:t>q</w:t>
      </w:r>
      <w:r>
        <w:t>uestion 2</w:t>
      </w:r>
      <w:r w:rsidR="00F27F6E">
        <w:t xml:space="preserve">: </w:t>
      </w:r>
      <w:r w:rsidR="006B6898">
        <w:t xml:space="preserve">Are </w:t>
      </w:r>
      <w:proofErr w:type="spellStart"/>
      <w:r w:rsidR="008A5385">
        <w:t>D</w:t>
      </w:r>
      <w:r w:rsidR="006B6898">
        <w:t>eepfakes</w:t>
      </w:r>
      <w:proofErr w:type="spellEnd"/>
      <w:r w:rsidR="006B6898">
        <w:t xml:space="preserve"> just as good as genuine </w:t>
      </w:r>
      <w:r w:rsidR="00FF2E72">
        <w:t xml:space="preserve">online </w:t>
      </w:r>
      <w:r w:rsidR="006B6898">
        <w:t xml:space="preserve">content at establishing </w:t>
      </w:r>
      <w:r w:rsidR="003E6DF0">
        <w:t xml:space="preserve">first </w:t>
      </w:r>
      <w:r w:rsidR="003E6DF0" w:rsidRPr="003A71A5">
        <w:t>impressions</w:t>
      </w:r>
      <w:r w:rsidR="006B6898" w:rsidRPr="003A71A5">
        <w:t>?</w:t>
      </w:r>
    </w:p>
    <w:p w14:paraId="4998E87A" w14:textId="05FE366B" w:rsidR="003D0E0D" w:rsidRPr="003A71A5" w:rsidRDefault="003D0E0D">
      <w:r w:rsidRPr="003A71A5">
        <w:rPr>
          <w:b/>
          <w:i/>
        </w:rPr>
        <w:t>Findings from our previous studies:</w:t>
      </w:r>
      <w:r w:rsidRPr="003A71A5">
        <w:t xml:space="preserve"> We consistently found that genuine and Deepfaked content (whether video or audio clips) produced </w:t>
      </w:r>
      <w:r w:rsidR="00FB3E56" w:rsidRPr="003A71A5">
        <w:t xml:space="preserve">self-reported and automatic </w:t>
      </w:r>
      <w:r w:rsidRPr="003A71A5">
        <w:t>evaluations</w:t>
      </w:r>
      <w:r w:rsidR="003A71A5" w:rsidRPr="003A71A5">
        <w:t xml:space="preserve"> and that </w:t>
      </w:r>
      <w:proofErr w:type="spellStart"/>
      <w:r w:rsidR="003A71A5" w:rsidRPr="003A71A5">
        <w:t>Deepfakes</w:t>
      </w:r>
      <w:proofErr w:type="spellEnd"/>
      <w:r w:rsidR="003A71A5" w:rsidRPr="003A71A5">
        <w:t xml:space="preserve"> were as good as genuine content (i.e., were non-inferior), a</w:t>
      </w:r>
      <w:r w:rsidRPr="003A71A5">
        <w:t>t least for content involving first impressions of a novel individual</w:t>
      </w:r>
      <w:r w:rsidR="003A71A5" w:rsidRPr="003A71A5">
        <w:t xml:space="preserve">. </w:t>
      </w:r>
    </w:p>
    <w:p w14:paraId="3F358D72" w14:textId="0C215ACE" w:rsidR="0070022F" w:rsidRDefault="00F74F40">
      <w:r w:rsidRPr="003A71A5">
        <w:rPr>
          <w:b/>
          <w:i/>
        </w:rPr>
        <w:t>Hypothesis</w:t>
      </w:r>
      <w:r w:rsidR="004C2103" w:rsidRPr="003A71A5">
        <w:rPr>
          <w:b/>
          <w:i/>
        </w:rPr>
        <w:t xml:space="preserve"> 2</w:t>
      </w:r>
      <w:r w:rsidR="00AC652D" w:rsidRPr="003A71A5">
        <w:rPr>
          <w:b/>
          <w:i/>
        </w:rPr>
        <w:t>.</w:t>
      </w:r>
      <w:r w:rsidR="00AC652D" w:rsidRPr="003A71A5">
        <w:t xml:space="preserve"> </w:t>
      </w:r>
      <w:proofErr w:type="spellStart"/>
      <w:r w:rsidR="003A1BCF" w:rsidRPr="003A71A5">
        <w:t>Deepfakes</w:t>
      </w:r>
      <w:proofErr w:type="spellEnd"/>
      <w:r w:rsidR="003A1BCF" w:rsidRPr="003A71A5">
        <w:t xml:space="preserve"> are as good</w:t>
      </w:r>
      <w:r w:rsidR="003A1BCF">
        <w:t xml:space="preserve"> </w:t>
      </w:r>
      <w:r w:rsidR="003A1BCF" w:rsidRPr="003A1BCF">
        <w:t xml:space="preserve">as genuine online </w:t>
      </w:r>
      <w:r w:rsidR="00AC652D" w:rsidRPr="003A1BCF">
        <w:t xml:space="preserve">video </w:t>
      </w:r>
      <w:r w:rsidR="003A1BCF" w:rsidRPr="003A1BCF">
        <w:t xml:space="preserve">content in establishing first impressions. </w:t>
      </w:r>
      <w:r w:rsidR="006F2398">
        <w:t>This can be broken down into component hypotheses and their inference rules (see the data analysis plan below for details of the models):</w:t>
      </w:r>
    </w:p>
    <w:p w14:paraId="2AACEFC4" w14:textId="57DB0053" w:rsidR="0070022F" w:rsidRDefault="0070022F">
      <w:r w:rsidRPr="005813CB">
        <w:rPr>
          <w:i/>
        </w:rPr>
        <w:t>H</w:t>
      </w:r>
      <w:r>
        <w:rPr>
          <w:i/>
        </w:rPr>
        <w:t>2a</w:t>
      </w:r>
      <w:r w:rsidRPr="005813CB">
        <w:rPr>
          <w:i/>
        </w:rPr>
        <w:t>.</w:t>
      </w:r>
      <w:r>
        <w:t xml:space="preserve"> </w:t>
      </w:r>
      <w:r w:rsidR="00A11C62">
        <w:t xml:space="preserve">Change in </w:t>
      </w:r>
      <w:r w:rsidR="003E6255">
        <w:t xml:space="preserve">self-reported evaluations (i.e., between </w:t>
      </w:r>
      <w:r w:rsidR="00F02802">
        <w:t>Source Valence</w:t>
      </w:r>
      <w:r w:rsidR="003E6255">
        <w:t xml:space="preserve"> conditions) induced by Deepfaked video content will be non-inferior to genuine content.</w:t>
      </w:r>
    </w:p>
    <w:p w14:paraId="14D3943C" w14:textId="00BE4FE3" w:rsidR="009C77B2" w:rsidRDefault="009C77B2">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w:t>
      </w:r>
      <w:r w:rsidR="00962E93" w:rsidRPr="00653DDB">
        <w:rPr>
          <w:lang w:val="en-IE"/>
        </w:rPr>
        <w:t xml:space="preserve"> found to be non-inferior to genuine content</w:t>
      </w:r>
      <w:r w:rsidR="00346289">
        <w:t xml:space="preserve"> </w:t>
      </w:r>
      <w:r w:rsidR="00346289">
        <w:rPr>
          <w:lang w:val="en-IE"/>
        </w:rPr>
        <w:t>(</w:t>
      </w:r>
      <w:r w:rsidR="00346289">
        <w:t xml:space="preserve">genuine </w:t>
      </w:r>
      <w:r w:rsidR="00346289">
        <w:rPr>
          <w:lang w:val="en-IE"/>
        </w:rPr>
        <w:t xml:space="preserve">lower </w:t>
      </w:r>
      <w:r w:rsidR="00346289">
        <w:t>9</w:t>
      </w:r>
      <w:r w:rsidR="00D027D9">
        <w:t>5</w:t>
      </w:r>
      <w:r w:rsidR="00346289">
        <w:t xml:space="preserve">% CI = </w:t>
      </w:r>
      <w:r w:rsidR="00346289" w:rsidRPr="00FC2DF5">
        <w:t>2.</w:t>
      </w:r>
      <w:r w:rsidR="009648F3">
        <w:t>56</w:t>
      </w:r>
      <w:r w:rsidR="00346289">
        <w:t xml:space="preserve">; </w:t>
      </w:r>
      <w:r w:rsidR="00627D11">
        <w:rPr>
          <w:lang w:val="en-IE"/>
        </w:rPr>
        <w:t>D</w:t>
      </w:r>
      <w:r w:rsidR="00346289">
        <w:rPr>
          <w:lang w:val="en-IE"/>
        </w:rPr>
        <w:t xml:space="preserve">eepfake lower </w:t>
      </w:r>
      <w:r w:rsidR="00346289">
        <w:t xml:space="preserve">90% CI = </w:t>
      </w:r>
      <w:r w:rsidR="00346289" w:rsidRPr="00FC2DF5">
        <w:t>2.</w:t>
      </w:r>
      <w:r w:rsidR="009648F3">
        <w:t>66</w:t>
      </w:r>
      <w:r w:rsidR="00346289">
        <w:t>)</w:t>
      </w:r>
      <w:r w:rsidR="00962E93" w:rsidRPr="00653DDB">
        <w:rPr>
          <w:lang w:val="en-IE"/>
        </w:rPr>
        <w:t xml:space="preserve">. </w:t>
      </w:r>
      <w:proofErr w:type="spellStart"/>
      <w:r w:rsidR="00962E93" w:rsidRPr="00653DDB">
        <w:rPr>
          <w:lang w:val="en-IE"/>
        </w:rPr>
        <w:t>Deepfakes</w:t>
      </w:r>
      <w:proofErr w:type="spellEnd"/>
      <w:r w:rsidR="00962E93" w:rsidRPr="00653DDB">
        <w:rPr>
          <w:lang w:val="en-IE"/>
        </w:rPr>
        <w:t xml:space="preserve"> were</w:t>
      </w:r>
      <w:r w:rsidRPr="00653DDB">
        <w:rPr>
          <w:lang w:val="en-IE"/>
        </w:rPr>
        <w:t xml:space="preserve"> 103.3% (95% CI [97.3, 109.4]) as effective as </w:t>
      </w:r>
      <w:r w:rsidR="003239B9" w:rsidRPr="00653DDB">
        <w:rPr>
          <w:lang w:val="en-IE"/>
        </w:rPr>
        <w:t>genuine</w:t>
      </w:r>
      <w:r w:rsidRPr="00653DDB">
        <w:rPr>
          <w:lang w:val="en-IE"/>
        </w:rPr>
        <w:t xml:space="preserve"> content.</w:t>
      </w:r>
    </w:p>
    <w:p w14:paraId="1BB346C5" w14:textId="7F803E4F" w:rsidR="00AC652D" w:rsidRDefault="0070022F">
      <w:r>
        <w:rPr>
          <w:i/>
        </w:rPr>
        <w:lastRenderedPageBreak/>
        <w:t>H2b</w:t>
      </w:r>
      <w:r w:rsidRPr="005813CB">
        <w:rPr>
          <w:i/>
        </w:rPr>
        <w:t>.</w:t>
      </w:r>
      <w:r>
        <w:t xml:space="preserve"> </w:t>
      </w:r>
      <w:r w:rsidR="00955489">
        <w:t>Change in IAT D2 scores</w:t>
      </w:r>
      <w:r w:rsidR="00F5731F">
        <w:t xml:space="preserve"> (i.e., between </w:t>
      </w:r>
      <w:r w:rsidR="00F02802">
        <w:t>Source Valence</w:t>
      </w:r>
      <w:r w:rsidR="00F5731F">
        <w:t xml:space="preserve"> conditions) induced by Deepfaked video content will be non-inferior to genuine content.</w:t>
      </w:r>
    </w:p>
    <w:p w14:paraId="75E35807" w14:textId="53D3AEC8" w:rsidR="001954B9" w:rsidRDefault="001954B9">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361C2A">
        <w:t>1.18</w:t>
      </w:r>
      <w:r>
        <w:t xml:space="preserve">; </w:t>
      </w:r>
      <w:r>
        <w:rPr>
          <w:lang w:val="en-IE"/>
        </w:rPr>
        <w:t xml:space="preserve">Deepfake lower </w:t>
      </w:r>
      <w:r>
        <w:t xml:space="preserve">90% CI = </w:t>
      </w:r>
      <w:r w:rsidR="00361C2A">
        <w:t>1.26</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F57BA3" w:rsidRPr="00F57BA3">
        <w:rPr>
          <w:lang w:val="en-IE"/>
        </w:rPr>
        <w:t>105</w:t>
      </w:r>
      <w:r w:rsidR="004D3BC6">
        <w:rPr>
          <w:lang w:val="en-IE"/>
        </w:rPr>
        <w:t>.0</w:t>
      </w:r>
      <w:r w:rsidR="00F57BA3" w:rsidRPr="00F57BA3">
        <w:rPr>
          <w:lang w:val="en-IE"/>
        </w:rPr>
        <w:t>% (95% CI [93.5, 117.9])</w:t>
      </w:r>
      <w:r w:rsidR="00F57BA3">
        <w:rPr>
          <w:lang w:val="en-IE"/>
        </w:rPr>
        <w:t xml:space="preserve"> </w:t>
      </w:r>
      <w:r w:rsidRPr="00653DDB">
        <w:rPr>
          <w:lang w:val="en-IE"/>
        </w:rPr>
        <w:t>as effective as genuine content.</w:t>
      </w:r>
    </w:p>
    <w:p w14:paraId="077718E0" w14:textId="6B4F6733" w:rsidR="00FB3E56" w:rsidRDefault="00FB3E56">
      <w:r w:rsidRPr="005813CB">
        <w:rPr>
          <w:i/>
        </w:rPr>
        <w:t>H</w:t>
      </w:r>
      <w:r>
        <w:rPr>
          <w:i/>
        </w:rPr>
        <w:t>2c</w:t>
      </w:r>
      <w:r w:rsidRPr="005813CB">
        <w:rPr>
          <w:i/>
        </w:rPr>
        <w:t>.</w:t>
      </w:r>
      <w:r>
        <w:t xml:space="preserve"> Change in behavioral intentions (i.e., between </w:t>
      </w:r>
      <w:r w:rsidR="00F02802">
        <w:t>Source Valence</w:t>
      </w:r>
      <w:r>
        <w:t xml:space="preserve"> conditions) induced by Deepfaked video content will be non-inferior to genuine content.</w:t>
      </w:r>
    </w:p>
    <w:p w14:paraId="60370517" w14:textId="48B0A7CC" w:rsidR="00B40589" w:rsidRDefault="00B40589">
      <w:pPr>
        <w:pStyle w:val="ListParagraph"/>
        <w:numPr>
          <w:ilvl w:val="0"/>
          <w:numId w:val="8"/>
        </w:numPr>
      </w:pPr>
      <w:r>
        <w:t xml:space="preserve">Results </w:t>
      </w:r>
      <w:r w:rsidR="000B3FB1">
        <w:t>from our previous studies</w:t>
      </w:r>
      <w:r>
        <w:t xml:space="preserve">: </w:t>
      </w:r>
      <w:proofErr w:type="spellStart"/>
      <w:r w:rsidRPr="00653DDB">
        <w:rPr>
          <w:lang w:val="en-IE"/>
        </w:rPr>
        <w:t>Deepfakes</w:t>
      </w:r>
      <w:proofErr w:type="spellEnd"/>
      <w:r w:rsidRPr="00653DDB">
        <w:rPr>
          <w:lang w:val="en-IE"/>
        </w:rPr>
        <w:t xml:space="preserve"> were found to be non-inferior to genuine content</w:t>
      </w:r>
      <w:r>
        <w:t xml:space="preserve"> </w:t>
      </w:r>
      <w:r>
        <w:rPr>
          <w:lang w:val="en-IE"/>
        </w:rPr>
        <w:t>(</w:t>
      </w:r>
      <w:r>
        <w:t xml:space="preserve">genuine </w:t>
      </w:r>
      <w:r>
        <w:rPr>
          <w:lang w:val="en-IE"/>
        </w:rPr>
        <w:t xml:space="preserve">lower </w:t>
      </w:r>
      <w:r>
        <w:t xml:space="preserve">95% CI = </w:t>
      </w:r>
      <w:r w:rsidR="008A20F2">
        <w:t>0.73</w:t>
      </w:r>
      <w:r>
        <w:t xml:space="preserve">; </w:t>
      </w:r>
      <w:r>
        <w:rPr>
          <w:lang w:val="en-IE"/>
        </w:rPr>
        <w:t xml:space="preserve">Deepfake lower </w:t>
      </w:r>
      <w:r>
        <w:t>90% CI = 1.</w:t>
      </w:r>
      <w:r w:rsidR="008A20F2">
        <w:t>04</w:t>
      </w:r>
      <w:r>
        <w:t>)</w:t>
      </w:r>
      <w:r w:rsidRPr="00653DDB">
        <w:rPr>
          <w:lang w:val="en-IE"/>
        </w:rPr>
        <w:t xml:space="preserve">. </w:t>
      </w:r>
      <w:proofErr w:type="spellStart"/>
      <w:r w:rsidRPr="00653DDB">
        <w:rPr>
          <w:lang w:val="en-IE"/>
        </w:rPr>
        <w:t>Deepfakes</w:t>
      </w:r>
      <w:proofErr w:type="spellEnd"/>
      <w:r w:rsidRPr="00653DDB">
        <w:rPr>
          <w:lang w:val="en-IE"/>
        </w:rPr>
        <w:t xml:space="preserve"> were </w:t>
      </w:r>
      <w:r w:rsidR="004F6F10" w:rsidRPr="004F6F10">
        <w:rPr>
          <w:lang w:val="en-IE"/>
        </w:rPr>
        <w:t>118.6% (95% CI [87.5, 169.6])</w:t>
      </w:r>
      <w:r>
        <w:rPr>
          <w:lang w:val="en-IE"/>
        </w:rPr>
        <w:t xml:space="preserve"> </w:t>
      </w:r>
      <w:r w:rsidRPr="00653DDB">
        <w:rPr>
          <w:lang w:val="en-IE"/>
        </w:rPr>
        <w:t>as effective as genuine content.</w:t>
      </w:r>
    </w:p>
    <w:p w14:paraId="797A4D78" w14:textId="219FC80E" w:rsidR="008D381C" w:rsidRDefault="008D381C" w:rsidP="001D3D55"/>
    <w:p w14:paraId="38BB14E8" w14:textId="63BC1659" w:rsidR="00ED59F1" w:rsidRPr="00807FDE" w:rsidRDefault="00ED59F1" w:rsidP="00ED59F1">
      <w:pPr>
        <w:pStyle w:val="Heading3"/>
      </w:pPr>
      <w:r>
        <w:t xml:space="preserve">Research question 3: How good </w:t>
      </w:r>
      <w:r w:rsidR="00C3690E">
        <w:t xml:space="preserve">are </w:t>
      </w:r>
      <w:r>
        <w:t xml:space="preserve">people at detecting </w:t>
      </w:r>
      <w:proofErr w:type="spellStart"/>
      <w:r w:rsidRPr="00807FDE">
        <w:t>Deepfake</w:t>
      </w:r>
      <w:r>
        <w:t>s</w:t>
      </w:r>
      <w:proofErr w:type="spellEnd"/>
      <w:r>
        <w:t>?</w:t>
      </w:r>
    </w:p>
    <w:p w14:paraId="1E791377" w14:textId="54B8C8AF" w:rsidR="00ED59F1" w:rsidRPr="00366D66" w:rsidRDefault="00ED59F1" w:rsidP="00366D66">
      <w:r w:rsidRPr="00AA4586">
        <w:rPr>
          <w:b/>
          <w:i/>
        </w:rPr>
        <w:t>Findings from our previous studies.</w:t>
      </w:r>
      <w:r w:rsidRPr="00AA4586">
        <w:t xml:space="preserve"> </w:t>
      </w:r>
      <w:r>
        <w:t>I</w:t>
      </w:r>
      <w:r w:rsidRPr="00AA4586">
        <w:t xml:space="preserve">n Experiments 4-6, </w:t>
      </w:r>
      <w:r>
        <w:t xml:space="preserve">participants </w:t>
      </w:r>
      <w:r w:rsidRPr="00AA4586">
        <w:t xml:space="preserve">were </w:t>
      </w:r>
      <w:r>
        <w:t xml:space="preserve">first </w:t>
      </w:r>
      <w:r w:rsidRPr="00AA4586">
        <w:t xml:space="preserve">told what a Deepfaked was, </w:t>
      </w:r>
      <w:r>
        <w:t xml:space="preserve">informed </w:t>
      </w:r>
      <w:r w:rsidRPr="00AA4586">
        <w:t xml:space="preserve">that they had been exposed to one, and asked to indicate in an open-ended </w:t>
      </w:r>
      <w:r w:rsidR="00DE4052">
        <w:t xml:space="preserve">response </w:t>
      </w:r>
      <w:r w:rsidRPr="00AA4586">
        <w:t xml:space="preserve">whether they had been aware of this fact while watching the content (i.e., if they were aware that the content was Deepfaked while watching it). These open-ended responses were then coded as “Yes” or “No” by </w:t>
      </w:r>
      <w:r w:rsidR="00DE4052">
        <w:t>two independent raters. Good agreement was found between raters</w:t>
      </w:r>
      <w:r w:rsidR="00DE4052" w:rsidRPr="004A7F1C">
        <w:t>. If both raters scored</w:t>
      </w:r>
      <w:r w:rsidR="00DE4052">
        <w:t xml:space="preserve"> a response as having classified the content as a Deepfake then it was scored as such. </w:t>
      </w:r>
      <w:r w:rsidR="00366D66">
        <w:t>Analyses of these classifications and the contents’ true status (Deepfaked or genuine)</w:t>
      </w:r>
      <w:r w:rsidR="00DE4052">
        <w:t xml:space="preserve"> demonstrated that individuals were poor at making accurate and informed decisions regarding whether content was real or Deepfaked. </w:t>
      </w:r>
    </w:p>
    <w:p w14:paraId="25EC897C" w14:textId="1D2DFBA5" w:rsidR="00ED59F1" w:rsidRPr="00AA4586" w:rsidRDefault="00ED59F1" w:rsidP="00ED59F1">
      <w:r w:rsidRPr="00AA4586">
        <w:t xml:space="preserve">Critically, however, these findings were based on subjective coding of open-ended responses. We therefore decided to </w:t>
      </w:r>
      <w:r w:rsidR="003B4A2D">
        <w:t>revise</w:t>
      </w:r>
      <w:r w:rsidRPr="00AA4586">
        <w:t xml:space="preserve"> </w:t>
      </w:r>
      <w:r w:rsidR="003B4A2D">
        <w:t>both the wording of this</w:t>
      </w:r>
      <w:r w:rsidRPr="00AA4586">
        <w:t xml:space="preserve"> question </w:t>
      </w:r>
      <w:r w:rsidR="003B4A2D">
        <w:t xml:space="preserve">and to use a close-ended response option </w:t>
      </w:r>
      <w:r w:rsidR="00892924">
        <w:t xml:space="preserve">(see procedure section </w:t>
      </w:r>
      <w:r w:rsidR="00892924" w:rsidRPr="00892924">
        <w:t>above</w:t>
      </w:r>
      <w:r w:rsidR="003B4A2D" w:rsidRPr="00892924">
        <w:t xml:space="preserve">) </w:t>
      </w:r>
      <w:r w:rsidRPr="00892924">
        <w:t>in order</w:t>
      </w:r>
      <w:r w:rsidRPr="00AA4586">
        <w:t xml:space="preserve"> to minimize potential </w:t>
      </w:r>
      <w:r w:rsidRPr="00AA4586">
        <w:lastRenderedPageBreak/>
        <w:t>subjectivity</w:t>
      </w:r>
      <w:r>
        <w:t xml:space="preserve"> i</w:t>
      </w:r>
      <w:r w:rsidRPr="00AA4586">
        <w:t>n Experiment 7</w:t>
      </w:r>
      <w:r w:rsidR="003B4A2D">
        <w:t xml:space="preserve">. </w:t>
      </w:r>
      <w:r>
        <w:t>We also capture an open-ended response as an exploratory item, but it is not used in any of the preregistered analyses</w:t>
      </w:r>
      <w:r w:rsidRPr="00AA4586">
        <w:t xml:space="preserve">. </w:t>
      </w:r>
    </w:p>
    <w:p w14:paraId="7E6317EF" w14:textId="6CD891B0" w:rsidR="00ED59F1" w:rsidRDefault="00ED59F1" w:rsidP="00ED59F1">
      <w:r w:rsidRPr="00911E08">
        <w:rPr>
          <w:b/>
          <w:i/>
        </w:rPr>
        <w:t xml:space="preserve">Hypothesis </w:t>
      </w:r>
      <w:r w:rsidR="00C3690E">
        <w:rPr>
          <w:b/>
          <w:i/>
        </w:rPr>
        <w:t>3</w:t>
      </w:r>
      <w:r>
        <w:rPr>
          <w:b/>
          <w:i/>
        </w:rPr>
        <w:t xml:space="preserve"> and inference rules</w:t>
      </w:r>
      <w:r w:rsidRPr="00911E08">
        <w:rPr>
          <w:b/>
          <w:i/>
        </w:rPr>
        <w:t>.</w:t>
      </w:r>
      <w:r w:rsidRPr="00911E08">
        <w:rPr>
          <w:b/>
        </w:rPr>
        <w:t xml:space="preserve"> </w:t>
      </w:r>
      <w:r w:rsidRPr="00911E08">
        <w:t xml:space="preserve">Participants are poor at </w:t>
      </w:r>
      <w:r>
        <w:t xml:space="preserve">making </w:t>
      </w:r>
      <w:r w:rsidRPr="00911E08">
        <w:t>accurate</w:t>
      </w:r>
      <w:r>
        <w:t xml:space="preserve"> and informed judgements about whether </w:t>
      </w:r>
      <w:commentRangeStart w:id="5"/>
      <w:commentRangeStart w:id="6"/>
      <w:r w:rsidRPr="00911E08">
        <w:t xml:space="preserve">online video content is genuine </w:t>
      </w:r>
      <w:commentRangeEnd w:id="5"/>
      <w:r>
        <w:rPr>
          <w:rStyle w:val="CommentReference"/>
        </w:rPr>
        <w:commentReference w:id="5"/>
      </w:r>
      <w:commentRangeEnd w:id="6"/>
      <w:r w:rsidR="00366D66">
        <w:rPr>
          <w:rStyle w:val="CommentReference"/>
        </w:rPr>
        <w:commentReference w:id="6"/>
      </w:r>
      <w:r w:rsidRPr="00911E08">
        <w:t>or Deepfaked.</w:t>
      </w:r>
      <w:r>
        <w:t xml:space="preserve"> This can be broken down into component hypotheses (see the data analysis plan below for details of the analytic methods). In this case, our predictions are descriptive/continuous based on our previous studies rather than involving cut-off based inference rules.</w:t>
      </w:r>
    </w:p>
    <w:p w14:paraId="3A9A2D60" w14:textId="77777777" w:rsidR="00ED59F1" w:rsidRDefault="00ED59F1" w:rsidP="00ED59F1">
      <w:commentRangeStart w:id="7"/>
      <w:commentRangeStart w:id="8"/>
      <w:commentRangeStart w:id="9"/>
      <w:r w:rsidRPr="00BC2852">
        <w:rPr>
          <w:i/>
        </w:rPr>
        <w:t>H3a.</w:t>
      </w:r>
      <w:r>
        <w:t xml:space="preserve"> </w:t>
      </w:r>
      <w:r w:rsidRPr="00E24FA3">
        <w:t xml:space="preserve">We expect participants to be poor at correctly detecting </w:t>
      </w:r>
      <w:proofErr w:type="spellStart"/>
      <w:r>
        <w:t>D</w:t>
      </w:r>
      <w:r w:rsidRPr="00E24FA3">
        <w:t>eepfakes</w:t>
      </w:r>
      <w:proofErr w:type="spellEnd"/>
      <w:r w:rsidRPr="00E24FA3">
        <w:t xml:space="preserve"> (i.e., demonstrate a high </w:t>
      </w:r>
      <w:r w:rsidRPr="000C4D9F">
        <w:rPr>
          <w:highlight w:val="yellow"/>
        </w:rPr>
        <w:t>false negative rate</w:t>
      </w:r>
      <w:r w:rsidRPr="00E24FA3">
        <w:t xml:space="preserve">, FNR </w:t>
      </w:r>
      <w:r w:rsidRPr="004F1616">
        <w:rPr>
          <w:rFonts w:ascii="Cambria Math" w:hAnsi="Cambria Math" w:cs="Cambria Math"/>
          <w:highlight w:val="red"/>
        </w:rPr>
        <w:t>≳</w:t>
      </w:r>
      <w:r w:rsidRPr="004F1616">
        <w:rPr>
          <w:highlight w:val="red"/>
        </w:rPr>
        <w:t xml:space="preserve"> .</w:t>
      </w:r>
      <w:r>
        <w:rPr>
          <w:highlight w:val="red"/>
        </w:rPr>
        <w:t>7</w:t>
      </w:r>
      <w:r w:rsidRPr="004F1616">
        <w:rPr>
          <w:highlight w:val="red"/>
        </w:rPr>
        <w:t>0</w:t>
      </w:r>
      <w:r w:rsidRPr="0098498C">
        <w:t>)</w:t>
      </w:r>
      <w:r>
        <w:t>.</w:t>
      </w:r>
    </w:p>
    <w:p w14:paraId="47CB97F6" w14:textId="77777777" w:rsidR="00ED59F1" w:rsidRDefault="00ED59F1" w:rsidP="00ED59F1">
      <w:pPr>
        <w:pStyle w:val="ListParagraph"/>
        <w:numPr>
          <w:ilvl w:val="0"/>
          <w:numId w:val="8"/>
        </w:numPr>
      </w:pPr>
      <w:r>
        <w:t>Results from our previous studies: FNR = .73, 95% CI [.69, 0.78].</w:t>
      </w:r>
    </w:p>
    <w:p w14:paraId="68919B45" w14:textId="77777777" w:rsidR="00ED59F1" w:rsidRDefault="00ED59F1" w:rsidP="00ED59F1">
      <w:r w:rsidRPr="00BC2852">
        <w:rPr>
          <w:i/>
        </w:rPr>
        <w:t>H3b.</w:t>
      </w:r>
      <w:r>
        <w:t xml:space="preserve"> </w:t>
      </w:r>
      <w:r w:rsidRPr="00E24FA3">
        <w:t xml:space="preserve">We expect participants </w:t>
      </w:r>
      <w:r>
        <w:t xml:space="preserve">to incorrectly detect </w:t>
      </w:r>
      <w:proofErr w:type="spellStart"/>
      <w:r>
        <w:t>Deepfakes</w:t>
      </w:r>
      <w:proofErr w:type="spellEnd"/>
      <w:r>
        <w:t xml:space="preserve"> even when the video content was </w:t>
      </w:r>
      <w:r w:rsidRPr="00E24FA3">
        <w:t xml:space="preserve">real (i.e., demonstrate a </w:t>
      </w:r>
      <w:r w:rsidRPr="00A93C67">
        <w:rPr>
          <w:highlight w:val="magenta"/>
        </w:rPr>
        <w:t>high</w:t>
      </w:r>
      <w:r w:rsidRPr="00E24FA3">
        <w:t xml:space="preserve"> </w:t>
      </w:r>
      <w:r w:rsidRPr="000C4D9F">
        <w:rPr>
          <w:highlight w:val="yellow"/>
        </w:rPr>
        <w:t>false positive rate</w:t>
      </w:r>
      <w:r w:rsidRPr="00E24FA3">
        <w:t xml:space="preserve">, FPR </w:t>
      </w:r>
      <w:r w:rsidRPr="004F1616">
        <w:rPr>
          <w:rFonts w:ascii="Cambria Math" w:hAnsi="Cambria Math" w:cs="Cambria Math"/>
          <w:highlight w:val="red"/>
        </w:rPr>
        <w:t>≳</w:t>
      </w:r>
      <w:r w:rsidRPr="004F1616">
        <w:rPr>
          <w:highlight w:val="red"/>
        </w:rPr>
        <w:t xml:space="preserve"> .</w:t>
      </w:r>
      <w:r>
        <w:rPr>
          <w:highlight w:val="red"/>
        </w:rPr>
        <w:t>05</w:t>
      </w:r>
      <w:r w:rsidRPr="005E21C2">
        <w:t>)</w:t>
      </w:r>
      <w:r>
        <w:t>.</w:t>
      </w:r>
    </w:p>
    <w:p w14:paraId="34FE9D47" w14:textId="77777777" w:rsidR="00ED59F1" w:rsidRDefault="00ED59F1" w:rsidP="00ED59F1">
      <w:pPr>
        <w:pStyle w:val="ListParagraph"/>
        <w:numPr>
          <w:ilvl w:val="0"/>
          <w:numId w:val="8"/>
        </w:numPr>
      </w:pPr>
      <w:r>
        <w:t>Results from our previous studies: FPR = .08, 95% CI [.04, 0.12].</w:t>
      </w:r>
      <w:commentRangeEnd w:id="7"/>
      <w:r>
        <w:rPr>
          <w:rStyle w:val="CommentReference"/>
        </w:rPr>
        <w:commentReference w:id="7"/>
      </w:r>
      <w:commentRangeEnd w:id="8"/>
      <w:r>
        <w:rPr>
          <w:rStyle w:val="CommentReference"/>
        </w:rPr>
        <w:commentReference w:id="8"/>
      </w:r>
      <w:commentRangeEnd w:id="9"/>
      <w:r w:rsidR="00BB6F49">
        <w:rPr>
          <w:rStyle w:val="CommentReference"/>
        </w:rPr>
        <w:commentReference w:id="9"/>
      </w:r>
    </w:p>
    <w:p w14:paraId="26E48642" w14:textId="77777777" w:rsidR="00ED59F1" w:rsidRDefault="00ED59F1" w:rsidP="00ED59F1">
      <w:r w:rsidRPr="00074C5D">
        <w:rPr>
          <w:i/>
        </w:rPr>
        <w:t>H3c</w:t>
      </w:r>
      <w:r>
        <w:t xml:space="preserve">. We expect participants to be poor at making accurate decisions about whether content is genuine or not (i.e., Balanced Accuracy not greatly above </w:t>
      </w:r>
      <w:r w:rsidRPr="00172809">
        <w:t xml:space="preserve">chance, </w:t>
      </w:r>
      <w:r w:rsidRPr="00D955E0">
        <w:rPr>
          <w:rFonts w:ascii="Cambria Math" w:hAnsi="Cambria Math" w:cs="Cambria Math"/>
        </w:rPr>
        <w:t>≲</w:t>
      </w:r>
      <w:r w:rsidRPr="004F1616">
        <w:rPr>
          <w:highlight w:val="red"/>
        </w:rPr>
        <w:t xml:space="preserve"> .</w:t>
      </w:r>
      <w:r>
        <w:rPr>
          <w:highlight w:val="red"/>
        </w:rPr>
        <w:t>6</w:t>
      </w:r>
      <w:r w:rsidRPr="004F1616">
        <w:rPr>
          <w:highlight w:val="red"/>
        </w:rPr>
        <w:t>0</w:t>
      </w:r>
      <w:r>
        <w:t>).</w:t>
      </w:r>
    </w:p>
    <w:p w14:paraId="27FF672C" w14:textId="77777777" w:rsidR="00ED59F1" w:rsidRDefault="00ED59F1" w:rsidP="00ED59F1">
      <w:pPr>
        <w:pStyle w:val="ListParagraph"/>
        <w:numPr>
          <w:ilvl w:val="0"/>
          <w:numId w:val="8"/>
        </w:numPr>
      </w:pPr>
      <w:r>
        <w:t>Results from our previous studies: Balanced Accuracy = .59, 95% CI [.56, 0.62].</w:t>
      </w:r>
    </w:p>
    <w:p w14:paraId="0C25CA9F" w14:textId="77777777" w:rsidR="00ED59F1" w:rsidRDefault="00ED59F1" w:rsidP="00ED59F1">
      <w:r w:rsidRPr="00074C5D">
        <w:rPr>
          <w:i/>
        </w:rPr>
        <w:t>H3d</w:t>
      </w:r>
      <w:r>
        <w:t xml:space="preserve">. We expect participants to make poorly informed decisions about whether content is genuine or not (i.e., </w:t>
      </w:r>
      <w:proofErr w:type="spellStart"/>
      <w:r>
        <w:t>informedness</w:t>
      </w:r>
      <w:proofErr w:type="spellEnd"/>
      <w:r>
        <w:t>/</w:t>
      </w:r>
      <w:r w:rsidRPr="00172809">
        <w:t xml:space="preserve">Youden’s </w:t>
      </w:r>
      <w:r w:rsidRPr="00342C52">
        <w:rPr>
          <w:i/>
        </w:rPr>
        <w:t>J</w:t>
      </w:r>
      <w:r w:rsidRPr="00172809">
        <w:t xml:space="preserve"> </w:t>
      </w:r>
      <w:r w:rsidRPr="00172809">
        <w:rPr>
          <w:rFonts w:ascii="Cambria Math" w:hAnsi="Cambria Math" w:cs="Cambria Math"/>
          <w:highlight w:val="red"/>
        </w:rPr>
        <w:t>≲</w:t>
      </w:r>
      <w:r w:rsidRPr="00172809">
        <w:rPr>
          <w:highlight w:val="red"/>
        </w:rPr>
        <w:t xml:space="preserve"> .25</w:t>
      </w:r>
      <w:r w:rsidRPr="00D955E0">
        <w:t xml:space="preserve">). </w:t>
      </w:r>
    </w:p>
    <w:p w14:paraId="20DADBC1" w14:textId="77777777" w:rsidR="00ED59F1" w:rsidRPr="00742CAA" w:rsidRDefault="00ED59F1" w:rsidP="00ED59F1">
      <w:pPr>
        <w:pStyle w:val="ListParagraph"/>
        <w:numPr>
          <w:ilvl w:val="0"/>
          <w:numId w:val="8"/>
        </w:numPr>
      </w:pPr>
      <w:r>
        <w:t xml:space="preserve">Results from our previous studies: </w:t>
      </w:r>
      <w:r w:rsidRPr="00342C52">
        <w:rPr>
          <w:i/>
        </w:rPr>
        <w:t>J</w:t>
      </w:r>
      <w:r>
        <w:t xml:space="preserve"> = .19, 95% CI [.13, .25].</w:t>
      </w:r>
    </w:p>
    <w:p w14:paraId="09CA80C7" w14:textId="77777777" w:rsidR="00ED59F1" w:rsidRDefault="00ED59F1" w:rsidP="001D3D55"/>
    <w:p w14:paraId="74C4D502" w14:textId="62B6C19A" w:rsidR="00AA4586" w:rsidRDefault="006407D1" w:rsidP="00EE4EC6">
      <w:pPr>
        <w:pStyle w:val="Heading3"/>
      </w:pPr>
      <w:r w:rsidRPr="00807FDE">
        <w:t xml:space="preserve">Research question </w:t>
      </w:r>
      <w:r w:rsidR="009932B2">
        <w:t>4</w:t>
      </w:r>
      <w:r w:rsidRPr="00807FDE">
        <w:t xml:space="preserve">: </w:t>
      </w:r>
      <w:r w:rsidR="00AA4586">
        <w:t>Are people aware that content can be Deepfaked before they take part in the study</w:t>
      </w:r>
      <w:r w:rsidR="00455215">
        <w:t>, and does this make them better at detecting them</w:t>
      </w:r>
      <w:r w:rsidR="00AA4586">
        <w:t xml:space="preserve">? </w:t>
      </w:r>
    </w:p>
    <w:p w14:paraId="36A4C180" w14:textId="4C7FC36E" w:rsidR="00730F61" w:rsidRDefault="00AA4586" w:rsidP="002F3E79">
      <w:pPr>
        <w:rPr>
          <w:highlight w:val="yellow"/>
        </w:rPr>
      </w:pPr>
      <w:r w:rsidRPr="00AA4586">
        <w:rPr>
          <w:b/>
          <w:i/>
        </w:rPr>
        <w:t>Findings from our previous studies.</w:t>
      </w:r>
      <w:r w:rsidR="00730F61">
        <w:t xml:space="preserve"> </w:t>
      </w:r>
      <w:r w:rsidR="00730F61" w:rsidRPr="00AA4586">
        <w:t xml:space="preserve">In Experiments 5-6, </w:t>
      </w:r>
      <w:r w:rsidR="00730F61">
        <w:t xml:space="preserve">we asked participants </w:t>
      </w:r>
      <w:r w:rsidR="00730F61" w:rsidRPr="00AA4586">
        <w:t>if</w:t>
      </w:r>
      <w:r w:rsidR="00730F61">
        <w:t>, prior to the study,</w:t>
      </w:r>
      <w:r w:rsidR="00730F61" w:rsidRPr="00AA4586">
        <w:t xml:space="preserve"> they </w:t>
      </w:r>
      <w:r w:rsidR="00730F61">
        <w:t xml:space="preserve">knew that video or audio content could be </w:t>
      </w:r>
      <w:r w:rsidR="00730F61" w:rsidRPr="00AA4586">
        <w:t>Deepfaked</w:t>
      </w:r>
      <w:r w:rsidR="003E5EF7">
        <w:t xml:space="preserve"> (i.e., if they w</w:t>
      </w:r>
      <w:r w:rsidR="00C15844">
        <w:t>e</w:t>
      </w:r>
      <w:r w:rsidR="003E5EF7">
        <w:t xml:space="preserve">re aware of the general concept of </w:t>
      </w:r>
      <w:proofErr w:type="spellStart"/>
      <w:r w:rsidR="003E5EF7">
        <w:t>Deepfakes</w:t>
      </w:r>
      <w:proofErr w:type="spellEnd"/>
      <w:r w:rsidR="003E5EF7">
        <w:t>)</w:t>
      </w:r>
      <w:r w:rsidR="00730F61" w:rsidRPr="00AA4586">
        <w:t xml:space="preserve">. </w:t>
      </w:r>
      <w:r w:rsidR="00730F61">
        <w:t>They provided their responses in an open-</w:t>
      </w:r>
      <w:r w:rsidR="00730F61">
        <w:lastRenderedPageBreak/>
        <w:t xml:space="preserve">ended fashion, and these </w:t>
      </w:r>
      <w:r w:rsidR="00730F61" w:rsidRPr="00730F61">
        <w:t xml:space="preserve">responses were then coded as “Yes” or “No” by two other </w:t>
      </w:r>
      <w:r w:rsidR="003E5EF7">
        <w:t>independent raters</w:t>
      </w:r>
      <w:r w:rsidR="00730F61" w:rsidRPr="00730F61">
        <w:t>.</w:t>
      </w:r>
      <w:r w:rsidR="003E5EF7">
        <w:t xml:space="preserve"> Inter-rater reliability was found </w:t>
      </w:r>
      <w:r w:rsidR="006737BB">
        <w:t xml:space="preserve">to be good. </w:t>
      </w:r>
      <w:r w:rsidR="00C751DA" w:rsidRPr="004A7F1C">
        <w:t>If both raters scored</w:t>
      </w:r>
      <w:r w:rsidR="00C751DA">
        <w:t xml:space="preserve"> a response as having classified the content as Deepfake </w:t>
      </w:r>
      <w:r w:rsidR="00C94A80">
        <w:t xml:space="preserve">aware </w:t>
      </w:r>
      <w:bookmarkStart w:id="10" w:name="_GoBack"/>
      <w:bookmarkEnd w:id="10"/>
      <w:r w:rsidR="00C751DA">
        <w:t xml:space="preserve">then it was scored as such. </w:t>
      </w:r>
      <w:r w:rsidR="002F3E79">
        <w:t xml:space="preserve">Results suggested that roughly half participants were </w:t>
      </w:r>
      <w:r w:rsidR="002F3E79">
        <w:t xml:space="preserve">aware of the concept of </w:t>
      </w:r>
      <w:proofErr w:type="spellStart"/>
      <w:r w:rsidR="002F3E79">
        <w:t>Deepfakes</w:t>
      </w:r>
      <w:proofErr w:type="spellEnd"/>
      <w:r w:rsidR="002F3E79">
        <w:t xml:space="preserve"> prior to the study. More importantly, </w:t>
      </w:r>
      <w:r w:rsidR="00E637D8">
        <w:t xml:space="preserve">in </w:t>
      </w:r>
      <w:r w:rsidR="00092553">
        <w:t>participants</w:t>
      </w:r>
      <w:r w:rsidR="00E637D8">
        <w:t xml:space="preserve"> who were actually exposed to Deepfaked content, those who were familiar with the concept were more likely to detect it as Deepfaked.</w:t>
      </w:r>
    </w:p>
    <w:p w14:paraId="312FEAC5" w14:textId="6DCF24B2" w:rsidR="008D381C" w:rsidRDefault="008D381C">
      <w:r w:rsidRPr="00AA4586">
        <w:t xml:space="preserve">Critically, however, these findings were based on subjective coding of open-ended responses. We therefore decided to refine these questions to a closed format alternative in order to minimize potential subjectivity. In Experiment 7 we will now ask participants to respond using a “Yes”/ “No” response option to both questions (and provide them with additional space in a textbox to elaborate on their answers). </w:t>
      </w:r>
    </w:p>
    <w:p w14:paraId="726F943F" w14:textId="5EF38FA5" w:rsidR="005E7D61" w:rsidRDefault="005E7D61">
      <w:r w:rsidRPr="005E7D61">
        <w:rPr>
          <w:b/>
          <w:bCs/>
          <w:i/>
          <w:iCs/>
        </w:rPr>
        <w:t>Description of sample.</w:t>
      </w:r>
      <w:r>
        <w:t xml:space="preserve"> We will report the percentage of the sample that </w:t>
      </w:r>
      <w:r w:rsidR="00F66E95">
        <w:t xml:space="preserve">were </w:t>
      </w:r>
      <w:r>
        <w:t xml:space="preserve">aware of the concept of </w:t>
      </w:r>
      <w:proofErr w:type="spellStart"/>
      <w:r>
        <w:t>Deepfakes</w:t>
      </w:r>
      <w:proofErr w:type="spellEnd"/>
      <w:r>
        <w:t xml:space="preserve"> prior to participating in the study. </w:t>
      </w:r>
    </w:p>
    <w:p w14:paraId="1A03BDB3" w14:textId="160EE2FD" w:rsidR="000338C7" w:rsidRPr="000338C7" w:rsidRDefault="000338C7" w:rsidP="000338C7">
      <w:pPr>
        <w:pStyle w:val="ListParagraph"/>
        <w:numPr>
          <w:ilvl w:val="0"/>
          <w:numId w:val="8"/>
        </w:numPr>
      </w:pPr>
      <w:r w:rsidRPr="000338C7">
        <w:t xml:space="preserve">Results from our previous studies: 53.5% of participants </w:t>
      </w:r>
      <w:r w:rsidR="00F818FF">
        <w:t>were scored as</w:t>
      </w:r>
      <w:r w:rsidRPr="000338C7">
        <w:t xml:space="preserve"> being aware of the concept of </w:t>
      </w:r>
      <w:proofErr w:type="spellStart"/>
      <w:r w:rsidR="00A03165">
        <w:t>D</w:t>
      </w:r>
      <w:r w:rsidRPr="000338C7">
        <w:t>eepfak</w:t>
      </w:r>
      <w:r w:rsidR="00776C1C">
        <w:t>es</w:t>
      </w:r>
      <w:proofErr w:type="spellEnd"/>
      <w:r w:rsidRPr="000338C7">
        <w:t xml:space="preserve"> prior to the study.</w:t>
      </w:r>
    </w:p>
    <w:p w14:paraId="14FE3640" w14:textId="1EBE786E" w:rsidR="006A365E" w:rsidRPr="002F3E79" w:rsidRDefault="006A365E" w:rsidP="006A365E">
      <w:pPr>
        <w:rPr>
          <w:highlight w:val="yellow"/>
        </w:rPr>
      </w:pPr>
      <w:r w:rsidRPr="00A02A84">
        <w:rPr>
          <w:b/>
          <w:bCs/>
          <w:i/>
          <w:iCs/>
        </w:rPr>
        <w:t xml:space="preserve">Hypothesis </w:t>
      </w:r>
      <w:r>
        <w:rPr>
          <w:b/>
          <w:bCs/>
          <w:i/>
          <w:iCs/>
        </w:rPr>
        <w:t>4</w:t>
      </w:r>
      <w:r w:rsidRPr="00A02A84">
        <w:rPr>
          <w:b/>
          <w:bCs/>
          <w:i/>
          <w:iCs/>
        </w:rPr>
        <w:t xml:space="preserve"> and inference rules.</w:t>
      </w:r>
      <w:r w:rsidRPr="002F3E79">
        <w:rPr>
          <w:b/>
          <w:bCs/>
        </w:rPr>
        <w:t xml:space="preserve"> </w:t>
      </w:r>
      <w:r w:rsidRPr="002F3E79">
        <w:t xml:space="preserve">Participants who reporting being aware of the concept of </w:t>
      </w:r>
      <w:proofErr w:type="spellStart"/>
      <w:r w:rsidRPr="002F3E79">
        <w:t>Deepfakes</w:t>
      </w:r>
      <w:proofErr w:type="spellEnd"/>
      <w:r w:rsidRPr="002F3E79">
        <w:t xml:space="preserve"> prior to participating in the experiment </w:t>
      </w:r>
      <w:r>
        <w:t>are</w:t>
      </w:r>
      <w:r w:rsidRPr="002F3E79">
        <w:t xml:space="preserve"> better at detectin</w:t>
      </w:r>
      <w:r>
        <w:t>g</w:t>
      </w:r>
      <w:r w:rsidRPr="002F3E79">
        <w:t xml:space="preserve"> </w:t>
      </w:r>
      <w:proofErr w:type="spellStart"/>
      <w:r w:rsidRPr="002F3E79">
        <w:t>Deepfakes</w:t>
      </w:r>
      <w:proofErr w:type="spellEnd"/>
      <w:r w:rsidRPr="002F3E79">
        <w:t xml:space="preserve"> when presented with one. Specifically, </w:t>
      </w:r>
      <w:r>
        <w:t xml:space="preserve">using the subset of </w:t>
      </w:r>
      <w:r w:rsidRPr="002F3E79">
        <w:t xml:space="preserve">participants </w:t>
      </w:r>
      <w:r>
        <w:t xml:space="preserve">who were </w:t>
      </w:r>
      <w:r w:rsidRPr="002F3E79">
        <w:t xml:space="preserve">in the Deepfake </w:t>
      </w:r>
      <w:r>
        <w:t>condition,</w:t>
      </w:r>
      <w:r w:rsidRPr="002F3E79">
        <w:t xml:space="preserve"> </w:t>
      </w:r>
      <w:r w:rsidR="00BC3D18">
        <w:t xml:space="preserve">we calculated </w:t>
      </w:r>
      <w:r w:rsidRPr="002F3E79">
        <w:t xml:space="preserve">counts </w:t>
      </w:r>
      <w:r w:rsidR="00BC3D18">
        <w:t xml:space="preserve">for each of the combinations of </w:t>
      </w:r>
      <w:r>
        <w:t xml:space="preserve">the Deepfake concept check </w:t>
      </w:r>
      <w:r w:rsidRPr="002F3E79">
        <w:t>and Deepfake detection questions (</w:t>
      </w:r>
      <w:r w:rsidR="00BC3D18">
        <w:t>e.g.</w:t>
      </w:r>
      <w:r w:rsidRPr="002F3E79">
        <w:t>,</w:t>
      </w:r>
      <w:r w:rsidR="00BC3D18">
        <w:t xml:space="preserve"> awareness = TRUE &amp; detection = TRUE, awareness = TRUE &amp; detection = FALSE, etc.</w:t>
      </w:r>
      <w:r w:rsidRPr="002F3E79">
        <w:t xml:space="preserve">). We will then use a Bayesian Poisson model (model </w:t>
      </w:r>
      <w:r w:rsidR="00C5538A">
        <w:t>5</w:t>
      </w:r>
      <w:r w:rsidRPr="002F3E79">
        <w:t xml:space="preserve">) to estimate a 95% Confidence Interval </w:t>
      </w:r>
      <w:r w:rsidR="00901181">
        <w:t xml:space="preserve">around </w:t>
      </w:r>
      <w:r w:rsidRPr="002F3E79">
        <w:t>the interaction effect</w:t>
      </w:r>
      <w:r w:rsidR="00901181">
        <w:t xml:space="preserve">’s </w:t>
      </w:r>
      <w:r w:rsidR="00901181" w:rsidRPr="002F3E79">
        <w:t>the Incidence Rate Ratio</w:t>
      </w:r>
      <w:r w:rsidRPr="002F3E79">
        <w:t>. A Confidence Interval whose lower bound is &gt; 1 will be considered evidence in support of this hypothesis.</w:t>
      </w:r>
      <w:r w:rsidR="0095440F">
        <w:t xml:space="preserve"> Estimated marginal predicted probabilities will also be reported.</w:t>
      </w:r>
    </w:p>
    <w:p w14:paraId="6ECEAF5C" w14:textId="1EA3BDCB" w:rsidR="00EE4EC6" w:rsidRPr="006752B6" w:rsidRDefault="006A365E" w:rsidP="006752B6">
      <w:pPr>
        <w:pStyle w:val="ListParagraph"/>
        <w:numPr>
          <w:ilvl w:val="0"/>
          <w:numId w:val="8"/>
        </w:numPr>
        <w:rPr>
          <w:b/>
          <w:bCs/>
          <w:i/>
          <w:iCs/>
          <w:color w:val="000000" w:themeColor="text1"/>
        </w:rPr>
      </w:pPr>
      <w:r w:rsidRPr="00533AAB">
        <w:lastRenderedPageBreak/>
        <w:t xml:space="preserve">Results from our previous studies: </w:t>
      </w:r>
      <w:r w:rsidR="00787954" w:rsidRPr="00533AAB">
        <w:rPr>
          <w:iCs/>
        </w:rPr>
        <w:t>IRR</w:t>
      </w:r>
      <w:r w:rsidRPr="00533AAB">
        <w:t xml:space="preserve"> = </w:t>
      </w:r>
      <w:r w:rsidR="00787954" w:rsidRPr="00533AAB">
        <w:t>2.</w:t>
      </w:r>
      <w:r w:rsidR="00147FC7">
        <w:t>7</w:t>
      </w:r>
      <w:r w:rsidR="00787954" w:rsidRPr="00533AAB">
        <w:t>1, 95% CI [1.2</w:t>
      </w:r>
      <w:r w:rsidR="00147FC7">
        <w:t>6</w:t>
      </w:r>
      <w:r w:rsidR="00787954" w:rsidRPr="00533AAB">
        <w:t>, 5.</w:t>
      </w:r>
      <w:r w:rsidR="00147FC7">
        <w:t>50</w:t>
      </w:r>
      <w:r w:rsidR="00787954" w:rsidRPr="00533AAB">
        <w:t>].</w:t>
      </w:r>
      <w:r w:rsidR="00083FE0">
        <w:t xml:space="preserve"> </w:t>
      </w:r>
      <w:r w:rsidR="000F04E8">
        <w:t xml:space="preserve">In participants exposed to a Deepfake, participants who were previously </w:t>
      </w:r>
      <w:r w:rsidR="00083FE0">
        <w:t xml:space="preserve">unaware </w:t>
      </w:r>
      <w:r w:rsidR="000F04E8">
        <w:t xml:space="preserve">of the concept </w:t>
      </w:r>
      <w:r w:rsidR="00083FE0">
        <w:t xml:space="preserve">were estimated to have a </w:t>
      </w:r>
      <w:r w:rsidR="00F46DE4">
        <w:t>6</w:t>
      </w:r>
      <w:r w:rsidR="00083FE0">
        <w:t xml:space="preserve">% chance of detecting it, whereas </w:t>
      </w:r>
      <w:r w:rsidR="000F04E8">
        <w:t xml:space="preserve">participants already familiar with the concept were </w:t>
      </w:r>
      <w:r w:rsidR="00083FE0">
        <w:t xml:space="preserve">estimated to have a </w:t>
      </w:r>
      <w:r w:rsidR="00F46DE4">
        <w:t>14</w:t>
      </w:r>
      <w:r w:rsidR="00083FE0">
        <w:t>% chance of detecting it</w:t>
      </w:r>
      <w:r w:rsidR="00C01BAE">
        <w:t>.</w:t>
      </w:r>
      <w:commentRangeStart w:id="11"/>
      <w:commentRangeStart w:id="12"/>
      <w:commentRangeStart w:id="13"/>
      <w:commentRangeEnd w:id="11"/>
      <w:commentRangeEnd w:id="12"/>
      <w:commentRangeEnd w:id="13"/>
      <w:r w:rsidR="00ED59F1">
        <w:br/>
      </w:r>
    </w:p>
    <w:p w14:paraId="5980EEB6" w14:textId="2A691321" w:rsidR="007579F6" w:rsidRPr="00E002C1" w:rsidRDefault="007579F6">
      <w:pPr>
        <w:pStyle w:val="Heading3"/>
      </w:pPr>
      <w:commentRangeStart w:id="14"/>
      <w:r>
        <w:t xml:space="preserve">Research question </w:t>
      </w:r>
      <w:r w:rsidR="002C4026">
        <w:t>5</w:t>
      </w:r>
      <w:r w:rsidR="000F3A24">
        <w:t xml:space="preserve">: Does </w:t>
      </w:r>
      <w:r w:rsidR="00D3204E">
        <w:t xml:space="preserve">knowing </w:t>
      </w:r>
      <w:r w:rsidR="002003B7">
        <w:t xml:space="preserve">content </w:t>
      </w:r>
      <w:r w:rsidR="00D3204E">
        <w:t>is</w:t>
      </w:r>
      <w:r w:rsidR="000F3A24">
        <w:t xml:space="preserve"> Deepfake</w:t>
      </w:r>
      <w:r w:rsidR="002344B5">
        <w:t>d</w:t>
      </w:r>
      <w:r w:rsidR="000F3A24">
        <w:t xml:space="preserve"> make you immune </w:t>
      </w:r>
      <w:r w:rsidR="00D3204E">
        <w:t>to its influence</w:t>
      </w:r>
      <w:r w:rsidR="000F3A24">
        <w:t>?</w:t>
      </w:r>
      <w:commentRangeEnd w:id="14"/>
      <w:r w:rsidR="009C403A">
        <w:rPr>
          <w:rStyle w:val="CommentReference"/>
          <w:b w:val="0"/>
        </w:rPr>
        <w:commentReference w:id="14"/>
      </w:r>
    </w:p>
    <w:p w14:paraId="2E56FFC3" w14:textId="0FE69A81" w:rsidR="007273B2" w:rsidRPr="00EE4EC6" w:rsidRDefault="00C95F7A" w:rsidP="00EE4EC6">
      <w:r w:rsidRPr="00EE4EC6">
        <w:rPr>
          <w:b/>
          <w:i/>
        </w:rPr>
        <w:t xml:space="preserve">Findings </w:t>
      </w:r>
      <w:r w:rsidR="00F11FDE" w:rsidRPr="00EE4EC6">
        <w:rPr>
          <w:b/>
          <w:i/>
        </w:rPr>
        <w:t xml:space="preserve">from </w:t>
      </w:r>
      <w:r w:rsidR="00B40823" w:rsidRPr="00EE4EC6">
        <w:rPr>
          <w:b/>
          <w:i/>
        </w:rPr>
        <w:t xml:space="preserve">our </w:t>
      </w:r>
      <w:r w:rsidR="00F11FDE" w:rsidRPr="00EE4EC6">
        <w:rPr>
          <w:b/>
          <w:i/>
        </w:rPr>
        <w:t>previous studies.</w:t>
      </w:r>
      <w:r w:rsidR="00F11FDE" w:rsidRPr="00EE4EC6">
        <w:t xml:space="preserve"> </w:t>
      </w:r>
      <w:r w:rsidR="007273B2" w:rsidRPr="00EE4EC6">
        <w:t xml:space="preserve">In our earlier studies we wanted to know if (self-reported) awareness that one has been exposed to Deepfaked content would protect that person from being influenced by the Deepfake. If so, then those who self-report that they recognized the video was Deepfaked should show no change in liking or intentions. If not, and Deepfaked videos still influence attitudes regardless of a person’s awareness that what they are witnessing is false, then changes in evaluations and intentions should take place. </w:t>
      </w:r>
    </w:p>
    <w:p w14:paraId="5A9E95FC" w14:textId="5CDA8C74" w:rsidR="007273B2" w:rsidRPr="00EE4EC6" w:rsidRDefault="007273B2" w:rsidP="00EE4EC6">
      <w:r w:rsidRPr="00EE4EC6">
        <w:tab/>
        <w:t>On the one hand, if we take the data from the subset of participants in Experiments 4-6 who were (a) exposed to a Deepfake and (b) who recognized that the video was a Deepfake when subsequently asked, then we see that these participants still show changes in self-reported</w:t>
      </w:r>
      <w:r w:rsidR="002721B2" w:rsidRPr="00EE4EC6">
        <w:t xml:space="preserve">, </w:t>
      </w:r>
      <w:r w:rsidRPr="00EE4EC6">
        <w:t>IAT scores</w:t>
      </w:r>
      <w:r w:rsidR="002721B2" w:rsidRPr="00EE4EC6">
        <w:t>, and behavioral intentions</w:t>
      </w:r>
      <w:r w:rsidRPr="00EE4EC6">
        <w:t xml:space="preserve">. </w:t>
      </w:r>
    </w:p>
    <w:p w14:paraId="2E9882BA" w14:textId="034FB657" w:rsidR="007273B2" w:rsidRPr="003F4E3A" w:rsidRDefault="007273B2" w:rsidP="00EE4EC6">
      <w:r w:rsidRPr="00EE4EC6">
        <w:t>On the other hand, these findings were based on subjective coding of open-ended responses, and a relatively small sample size (</w:t>
      </w:r>
      <w:r w:rsidRPr="00EE4EC6">
        <w:rPr>
          <w:i/>
        </w:rPr>
        <w:t>n</w:t>
      </w:r>
      <w:r w:rsidRPr="00EE4EC6">
        <w:t xml:space="preserve"> = </w:t>
      </w:r>
      <w:r w:rsidR="00F9583D" w:rsidRPr="00EE4EC6">
        <w:t>100</w:t>
      </w:r>
      <w:r w:rsidRPr="00EE4EC6">
        <w:t>). Carrying out a confirmatory (replication) with a closed (“Yes”/ “No”) response format will provide stronger evidence for the above claim. We therefore predict a similar pattern of findings will emerge in Experiment 7 as in our previous studies</w:t>
      </w:r>
      <w:r w:rsidR="003F4E3A" w:rsidRPr="00EE4EC6">
        <w:t>,</w:t>
      </w:r>
      <w:r w:rsidRPr="00EE4EC6">
        <w:t xml:space="preserve"> namely participants who are exposed to Deepfaked content and who recognize this upon subsequent questioning, will show self-reported ratings, IAT scores, and intention scores that significantly differ from zero.</w:t>
      </w:r>
    </w:p>
    <w:p w14:paraId="27976CC2" w14:textId="2479E1C2" w:rsidR="00F11FDE" w:rsidRDefault="00F11FDE" w:rsidP="00EE4EC6">
      <w:r w:rsidRPr="00B55002">
        <w:rPr>
          <w:b/>
          <w:i/>
        </w:rPr>
        <w:lastRenderedPageBreak/>
        <w:t>Hypothesis</w:t>
      </w:r>
      <w:r w:rsidR="004C2103">
        <w:rPr>
          <w:b/>
          <w:i/>
        </w:rPr>
        <w:t xml:space="preserve"> </w:t>
      </w:r>
      <w:r w:rsidR="00EE4EC6">
        <w:rPr>
          <w:b/>
          <w:i/>
        </w:rPr>
        <w:t>5</w:t>
      </w:r>
      <w:r w:rsidRPr="00B55002">
        <w:rPr>
          <w:b/>
          <w:i/>
        </w:rPr>
        <w:t>.</w:t>
      </w:r>
      <w:r w:rsidRPr="00B55002">
        <w:t xml:space="preserve"> </w:t>
      </w:r>
      <w:r w:rsidR="005C5A92" w:rsidRPr="00B55002">
        <w:t>In the subset of p</w:t>
      </w:r>
      <w:r w:rsidRPr="00B55002">
        <w:t xml:space="preserve">articipants who </w:t>
      </w:r>
      <w:r w:rsidR="005C5A92" w:rsidRPr="00B55002">
        <w:t xml:space="preserve">were shown a Deepfaked video and accurately </w:t>
      </w:r>
      <w:r w:rsidRPr="00B55002">
        <w:t>detect</w:t>
      </w:r>
      <w:r w:rsidR="005C5A92" w:rsidRPr="00B55002">
        <w:t>ed</w:t>
      </w:r>
      <w:r w:rsidRPr="00B55002">
        <w:t xml:space="preserve"> </w:t>
      </w:r>
      <w:r w:rsidR="005C5A92" w:rsidRPr="00B55002">
        <w:t xml:space="preserve">that the video was </w:t>
      </w:r>
      <w:r w:rsidRPr="00B55002">
        <w:t>Deepfaked</w:t>
      </w:r>
      <w:r w:rsidR="005C5A92" w:rsidRPr="00B55002">
        <w:t xml:space="preserve">, </w:t>
      </w:r>
      <w:r w:rsidR="0092235D" w:rsidRPr="00B55002">
        <w:t xml:space="preserve">the </w:t>
      </w:r>
      <w:r w:rsidR="00413A6E" w:rsidRPr="00B55002">
        <w:t xml:space="preserve">content of the videos (i.e., valence of the statements) will </w:t>
      </w:r>
      <w:r w:rsidR="00C90466" w:rsidRPr="00B55002">
        <w:t xml:space="preserve">still </w:t>
      </w:r>
      <w:r w:rsidR="00413A6E" w:rsidRPr="00B55002">
        <w:t xml:space="preserve">influence </w:t>
      </w:r>
      <w:r w:rsidR="00EE4EC6">
        <w:t xml:space="preserve">their </w:t>
      </w:r>
      <w:r w:rsidR="00413A6E" w:rsidRPr="00B55002">
        <w:t>first impressions, such that participants exposed to videos in which the character (Chris) makes positive statements will demonstrate more positive (self-reported and automatic) evaluations of Chris than when he makes negative statements.</w:t>
      </w:r>
      <w:r w:rsidR="00DA262D">
        <w:t xml:space="preserve"> </w:t>
      </w:r>
      <w:r w:rsidR="001C615D">
        <w:t>This can be broken down into component hypotheses and their inference rules (see the data analysis plan below for details of the models):</w:t>
      </w:r>
    </w:p>
    <w:p w14:paraId="587F4AC6" w14:textId="0EE8D7E2" w:rsidR="004B5D89" w:rsidRDefault="004B5D89" w:rsidP="00EE4EC6">
      <w:r w:rsidRPr="005813CB">
        <w:rPr>
          <w:i/>
        </w:rPr>
        <w:t>H</w:t>
      </w:r>
      <w:r w:rsidR="00EE4EC6">
        <w:rPr>
          <w:i/>
        </w:rPr>
        <w:t>5</w:t>
      </w:r>
      <w:r>
        <w:rPr>
          <w:i/>
        </w:rPr>
        <w:t>a</w:t>
      </w:r>
      <w:r w:rsidRPr="005813CB">
        <w:rPr>
          <w:i/>
        </w:rPr>
        <w:t>.</w:t>
      </w:r>
      <w:r>
        <w:t xml:space="preserve"> </w:t>
      </w:r>
      <w:r w:rsidR="00142E1C" w:rsidRPr="00B55002">
        <w:t xml:space="preserve">In the subset of participants who were shown a Deepfaked video and accurately detected that the video was Deepfaked, the </w:t>
      </w:r>
      <w:r w:rsidRPr="00245BF7">
        <w:t xml:space="preserve">content of the </w:t>
      </w:r>
      <w:r w:rsidR="00502B8B">
        <w:t xml:space="preserve">Deepfaked </w:t>
      </w:r>
      <w:r w:rsidRPr="00245BF7">
        <w:t xml:space="preserve">videos (i.e., </w:t>
      </w:r>
      <w:r w:rsidR="00F02802">
        <w:t>Source Valence</w:t>
      </w:r>
      <w:r w:rsidRPr="00245BF7">
        <w:t xml:space="preserve">) will influence participants’ </w:t>
      </w:r>
      <w:r w:rsidR="002E6AAA">
        <w:t>self-reported evaluations</w:t>
      </w:r>
      <w:r>
        <w:t xml:space="preserve">. Specifically, we will use a Bayesian linear model </w:t>
      </w:r>
      <w:r w:rsidR="00A7308C">
        <w:t xml:space="preserve">(model 3) </w:t>
      </w:r>
      <w:r>
        <w:t xml:space="preserve">to estimate a 95% Confidence Interval on standardized effect size change in </w:t>
      </w:r>
      <w:r w:rsidR="00D64AAB">
        <w:t xml:space="preserve">self-reported evaluations </w:t>
      </w:r>
      <w:r>
        <w:t xml:space="preserve">between </w:t>
      </w:r>
      <w:r w:rsidR="00F02802">
        <w:t>Source Valence</w:t>
      </w:r>
      <w:r>
        <w:t xml:space="preserve"> conditions in the genuine video condition subgroup. </w:t>
      </w:r>
      <w:r w:rsidR="00061C3C">
        <w:t xml:space="preserve">Confidence Intervals </w:t>
      </w:r>
      <w:r>
        <w:t>whose lower bounds are &gt; 0 will be considered evidence in support of this hypothesis.</w:t>
      </w:r>
    </w:p>
    <w:p w14:paraId="508F3E1D" w14:textId="36C9EEBE" w:rsidR="005E4C71" w:rsidRDefault="005E4C71" w:rsidP="00EE4EC6">
      <w:pPr>
        <w:pStyle w:val="ListParagraph"/>
        <w:numPr>
          <w:ilvl w:val="0"/>
          <w:numId w:val="8"/>
        </w:numPr>
      </w:pPr>
      <w:r>
        <w:t xml:space="preserve">Results </w:t>
      </w:r>
      <w:r w:rsidR="00D306C0">
        <w:t>from our previous studies</w:t>
      </w:r>
      <w:r>
        <w:t xml:space="preserve">: </w:t>
      </w:r>
      <w:r w:rsidR="004F0ABC">
        <w:rPr>
          <w:i/>
        </w:rPr>
        <w:t>δ</w:t>
      </w:r>
      <w:r>
        <w:rPr>
          <w:i/>
        </w:rPr>
        <w:t xml:space="preserve"> =</w:t>
      </w:r>
      <w:r>
        <w:t xml:space="preserve"> </w:t>
      </w:r>
      <w:r w:rsidRPr="00246F0E">
        <w:t>2.7</w:t>
      </w:r>
      <w:r w:rsidR="005F2B31">
        <w:t>4</w:t>
      </w:r>
      <w:r>
        <w:t>, 95% CI [</w:t>
      </w:r>
      <w:r w:rsidRPr="00246F0E">
        <w:t>2.</w:t>
      </w:r>
      <w:r w:rsidR="005F2B31">
        <w:t>27</w:t>
      </w:r>
      <w:r>
        <w:t xml:space="preserve">, </w:t>
      </w:r>
      <w:r w:rsidR="005F2B31">
        <w:t>3.21</w:t>
      </w:r>
      <w:r>
        <w:t xml:space="preserve">], </w:t>
      </w:r>
      <w:r w:rsidRPr="00483648">
        <w:rPr>
          <w:i/>
        </w:rPr>
        <w:t>p</w:t>
      </w:r>
      <w:r>
        <w:t xml:space="preserve"> &lt; </w:t>
      </w:r>
      <w:r w:rsidRPr="00246F0E">
        <w:t>.000000</w:t>
      </w:r>
      <w:r>
        <w:t>1.</w:t>
      </w:r>
    </w:p>
    <w:p w14:paraId="45012899" w14:textId="5F22EEFF" w:rsidR="004B5D89" w:rsidRDefault="004B5D89" w:rsidP="00EE4EC6">
      <w:r w:rsidRPr="005813CB">
        <w:rPr>
          <w:i/>
        </w:rPr>
        <w:t>H</w:t>
      </w:r>
      <w:r w:rsidR="00EE4EC6">
        <w:rPr>
          <w:i/>
        </w:rPr>
        <w:t>5</w:t>
      </w:r>
      <w:r>
        <w:rPr>
          <w:i/>
        </w:rPr>
        <w:t>b</w:t>
      </w:r>
      <w:r w:rsidRPr="005813CB">
        <w:rPr>
          <w:i/>
        </w:rPr>
        <w:t>.</w:t>
      </w:r>
      <w:r>
        <w:t xml:space="preserve"> </w:t>
      </w:r>
      <w:r w:rsidR="00142E1C"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Source Valence</w:t>
      </w:r>
      <w:r w:rsidRPr="00245BF7">
        <w:t xml:space="preserve">) will influence participants’ </w:t>
      </w:r>
      <w:r>
        <w:t xml:space="preserve">IAT D2 scores. Specifically, we will use a Bayesian linear model </w:t>
      </w:r>
      <w:r w:rsidR="00A7308C">
        <w:t xml:space="preserve">(model 4) </w:t>
      </w:r>
      <w:r>
        <w:t xml:space="preserve">to estimate a 95% Confidence Interval on standardized effect size change in IAT D2 scores between </w:t>
      </w:r>
      <w:r w:rsidR="00F02802">
        <w:t>Source Valence</w:t>
      </w:r>
      <w:r>
        <w:t xml:space="preserve"> conditions in the Deepfaked video condition subgroup. </w:t>
      </w:r>
      <w:r w:rsidR="00061C3C">
        <w:t xml:space="preserve">Confidence Intervals </w:t>
      </w:r>
      <w:r>
        <w:t>whose lower bounds are &gt; 0 will be considered evidence in support of this hypothesis.</w:t>
      </w:r>
    </w:p>
    <w:p w14:paraId="70138166" w14:textId="1A548710" w:rsidR="00B75841" w:rsidRDefault="00B75841"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1.05, 95% CI [0.69, 1.42], </w:t>
      </w:r>
      <w:r w:rsidRPr="00483648">
        <w:rPr>
          <w:i/>
        </w:rPr>
        <w:t>p</w:t>
      </w:r>
      <w:r>
        <w:t xml:space="preserve"> &lt; </w:t>
      </w:r>
      <w:r w:rsidRPr="00246F0E">
        <w:t>.000000</w:t>
      </w:r>
      <w:r>
        <w:t>1.</w:t>
      </w:r>
    </w:p>
    <w:p w14:paraId="0AEB011B" w14:textId="32EB0E06" w:rsidR="00F9583D" w:rsidRDefault="00F9583D" w:rsidP="00EE4EC6">
      <w:r w:rsidRPr="005813CB">
        <w:rPr>
          <w:i/>
        </w:rPr>
        <w:t>H</w:t>
      </w:r>
      <w:r w:rsidR="00EE4EC6">
        <w:rPr>
          <w:i/>
        </w:rPr>
        <w:t>5</w:t>
      </w:r>
      <w:r>
        <w:rPr>
          <w:i/>
        </w:rPr>
        <w:t>c</w:t>
      </w:r>
      <w:r w:rsidRPr="005813CB">
        <w:rPr>
          <w:i/>
        </w:rPr>
        <w:t>.</w:t>
      </w:r>
      <w:r>
        <w:t xml:space="preserve"> </w:t>
      </w:r>
      <w:r w:rsidRPr="00B55002">
        <w:t>In the subset of participants who were shown a Deepfaked video and accurately detected that the video was Deepfaked, the</w:t>
      </w:r>
      <w:r w:rsidRPr="00245BF7">
        <w:t xml:space="preserve"> content of the </w:t>
      </w:r>
      <w:r>
        <w:t xml:space="preserve">Deepfaked </w:t>
      </w:r>
      <w:r w:rsidRPr="00245BF7">
        <w:t xml:space="preserve">videos (i.e., </w:t>
      </w:r>
      <w:r w:rsidR="00F02802">
        <w:t xml:space="preserve">Source </w:t>
      </w:r>
      <w:r w:rsidR="00F02802">
        <w:lastRenderedPageBreak/>
        <w:t>Valence</w:t>
      </w:r>
      <w:r w:rsidRPr="00245BF7">
        <w:t xml:space="preserve">) will influence participants’ </w:t>
      </w:r>
      <w:r>
        <w:t xml:space="preserve">behavioral intention scores. Specifically, we will use a Bayesian linear model (model 4) to estimate a 95% Confidence Interval on standardized effect size change in behavioral intention scores between </w:t>
      </w:r>
      <w:r w:rsidR="00F02802">
        <w:t>Source Valence</w:t>
      </w:r>
      <w:r>
        <w:t xml:space="preserve"> conditions in the Deepfaked video condition subgroup. Confidence Intervals whose lower bounds are &gt; 0 will be considered evidence in support of this hypothesis.</w:t>
      </w:r>
    </w:p>
    <w:p w14:paraId="0FD8DBFF" w14:textId="220EB57B" w:rsidR="00D1041D" w:rsidRDefault="00D1041D" w:rsidP="00EE4EC6">
      <w:pPr>
        <w:pStyle w:val="ListParagraph"/>
        <w:numPr>
          <w:ilvl w:val="0"/>
          <w:numId w:val="8"/>
        </w:numPr>
      </w:pPr>
      <w:r>
        <w:t xml:space="preserve">Results </w:t>
      </w:r>
      <w:r w:rsidR="003D6823">
        <w:t>from our previous studies</w:t>
      </w:r>
      <w:r>
        <w:t xml:space="preserve">: </w:t>
      </w:r>
      <w:r w:rsidR="004F0ABC">
        <w:rPr>
          <w:i/>
        </w:rPr>
        <w:t>δ</w:t>
      </w:r>
      <w:r>
        <w:rPr>
          <w:i/>
        </w:rPr>
        <w:t xml:space="preserve"> =</w:t>
      </w:r>
      <w:r>
        <w:t xml:space="preserve"> </w:t>
      </w:r>
      <w:r w:rsidR="001F5161">
        <w:t>2.72</w:t>
      </w:r>
      <w:r>
        <w:t>, 95% CI [</w:t>
      </w:r>
      <w:r w:rsidR="001F5161">
        <w:t>1.87</w:t>
      </w:r>
      <w:r>
        <w:t xml:space="preserve">, </w:t>
      </w:r>
      <w:r w:rsidR="001F5161">
        <w:t>3.51</w:t>
      </w:r>
      <w:r>
        <w:t xml:space="preserve">], </w:t>
      </w:r>
      <w:r w:rsidRPr="00483648">
        <w:rPr>
          <w:i/>
        </w:rPr>
        <w:t>p</w:t>
      </w:r>
      <w:r>
        <w:t xml:space="preserve"> &lt; </w:t>
      </w:r>
      <w:r w:rsidRPr="00246F0E">
        <w:t>.000000</w:t>
      </w:r>
      <w:r>
        <w:t>1.</w:t>
      </w:r>
    </w:p>
    <w:p w14:paraId="484F4100" w14:textId="77A9B97E" w:rsidR="00D67476" w:rsidRDefault="00D67476" w:rsidP="00EE4EC6">
      <w:pPr>
        <w:pStyle w:val="Heading2"/>
      </w:pPr>
      <w:r>
        <w:t>Data analysis plan</w:t>
      </w:r>
    </w:p>
    <w:p w14:paraId="3A2560D5" w14:textId="2828DC9E" w:rsidR="00D853B6" w:rsidRDefault="00CD3293" w:rsidP="00EE4EC6">
      <w:pPr>
        <w:pStyle w:val="Heading3"/>
      </w:pPr>
      <w:r>
        <w:t>Bayesian model</w:t>
      </w:r>
      <w:r w:rsidR="004E1A40">
        <w:t>s</w:t>
      </w:r>
    </w:p>
    <w:p w14:paraId="2D93B5D0" w14:textId="3EFC889E" w:rsidR="00820869" w:rsidRDefault="00D853B6" w:rsidP="00EE4EC6">
      <w:r w:rsidRPr="000752DD">
        <w:rPr>
          <w:b/>
          <w:bCs/>
          <w:i/>
        </w:rPr>
        <w:t>Model specification.</w:t>
      </w:r>
      <w:r>
        <w:t xml:space="preserve"> </w:t>
      </w:r>
      <w:r w:rsidR="00EB06C5" w:rsidRPr="00EB06C5">
        <w:t xml:space="preserve">Bayesian models </w:t>
      </w:r>
      <w:r w:rsidR="00EB06C5">
        <w:t xml:space="preserve">were implemented using </w:t>
      </w:r>
      <w:r w:rsidR="006C2D05">
        <w:t xml:space="preserve">the </w:t>
      </w:r>
      <w:r w:rsidR="00EB06C5">
        <w:t>R</w:t>
      </w:r>
      <w:r w:rsidR="006C2D05">
        <w:t xml:space="preserve"> package </w:t>
      </w:r>
      <w:r w:rsidR="00EB06C5">
        <w:t>brms</w:t>
      </w:r>
      <w:r w:rsidR="003B2E1C">
        <w:t>, which</w:t>
      </w:r>
      <w:r w:rsidR="00AA1AE6">
        <w:t xml:space="preserve"> itself</w:t>
      </w:r>
      <w:r w:rsidR="003B2E1C">
        <w:t xml:space="preserve"> leverages the </w:t>
      </w:r>
      <w:r w:rsidR="00EB06C5">
        <w:t>STAN</w:t>
      </w:r>
      <w:r w:rsidR="006C2D05">
        <w:t xml:space="preserve"> language</w:t>
      </w:r>
      <w:r w:rsidR="003B2E1C">
        <w:t xml:space="preserve"> to allow for </w:t>
      </w:r>
      <w:r w:rsidR="00EB06C5">
        <w:t xml:space="preserve">Bayesian inference via MCMC sampling. </w:t>
      </w:r>
    </w:p>
    <w:p w14:paraId="2DB2B60D" w14:textId="2A9D9ECE" w:rsidR="00F21EA4" w:rsidRPr="00084969" w:rsidRDefault="00A72C5E" w:rsidP="00084969">
      <w:pPr>
        <w:rPr>
          <w:i/>
          <w:iCs/>
        </w:rPr>
      </w:pPr>
      <w:r w:rsidRPr="00A72C5E">
        <w:rPr>
          <w:i/>
          <w:iCs/>
        </w:rPr>
        <w:t>Linear models</w:t>
      </w:r>
      <w:r w:rsidR="00084969">
        <w:rPr>
          <w:i/>
          <w:iCs/>
        </w:rPr>
        <w:t xml:space="preserve">. </w:t>
      </w:r>
      <w:r w:rsidR="000A5D2B">
        <w:t>The</w:t>
      </w:r>
      <w:r w:rsidR="001F4CE2">
        <w:t xml:space="preserve"> </w:t>
      </w:r>
      <w:r w:rsidR="00500421">
        <w:t xml:space="preserve">linear </w:t>
      </w:r>
      <w:r w:rsidR="001F4CE2">
        <w:t>models (</w:t>
      </w:r>
      <w:r w:rsidR="00D76CDF">
        <w:t xml:space="preserve">models </w:t>
      </w:r>
      <w:r w:rsidR="001F4CE2">
        <w:t>1-4) took the following generic format:</w:t>
      </w:r>
      <w:r w:rsidR="00D22B7D">
        <w:t xml:space="preserve"> a dependent variable (IAT D2 score</w:t>
      </w:r>
      <w:r w:rsidR="00062455">
        <w:t xml:space="preserve">, </w:t>
      </w:r>
      <w:r w:rsidR="00D22B7D">
        <w:t>self-reported ratings</w:t>
      </w:r>
      <w:r w:rsidR="00062455">
        <w:t>, or behavioural intentions</w:t>
      </w:r>
      <w:r w:rsidR="00D22B7D">
        <w:t xml:space="preserve">); two dependent variables, </w:t>
      </w:r>
      <w:r w:rsidR="00F02802">
        <w:t>Source Valence</w:t>
      </w:r>
      <w:r w:rsidR="00D22B7D">
        <w:t xml:space="preserve"> (the statements made in the video) and experiment condition (genuine or Deepfaked video)</w:t>
      </w:r>
      <w:r w:rsidR="00CE6767">
        <w:t>;</w:t>
      </w:r>
      <w:r w:rsidR="00D22B7D">
        <w:t xml:space="preserve"> and their interaction. </w:t>
      </w:r>
      <w:r w:rsidR="00F21EA4">
        <w:t xml:space="preserve">When </w:t>
      </w:r>
      <w:r w:rsidR="00F3550E">
        <w:t xml:space="preserve">these </w:t>
      </w:r>
      <w:r w:rsidR="00F21EA4">
        <w:t xml:space="preserve">were applied to the existing data from Experiments 1-6, a random intercept for Experiment </w:t>
      </w:r>
      <w:r w:rsidR="00DA5E4D">
        <w:t>w</w:t>
      </w:r>
      <w:r w:rsidR="00F21EA4">
        <w:t xml:space="preserve">as also added to the model (i.e., these were meta-analytic models). However, this does not apply to the model being preregistered </w:t>
      </w:r>
      <w:r w:rsidR="00840D58">
        <w:t xml:space="preserve">here </w:t>
      </w:r>
      <w:r w:rsidR="00F21EA4">
        <w:t>for Experiment 7, which will be analyzed in isolation as a confirmatory study.</w:t>
      </w:r>
    </w:p>
    <w:p w14:paraId="2C96EFCF" w14:textId="4CFF0053" w:rsidR="00F21EA4" w:rsidRPr="00F21EA4" w:rsidRDefault="00F21EA4" w:rsidP="00EE4EC6">
      <w:pPr>
        <w:rPr>
          <w:b/>
        </w:rPr>
      </w:pPr>
      <w:r>
        <w:t xml:space="preserve">E.g., </w:t>
      </w:r>
      <w:r w:rsidR="00C40259">
        <w:t xml:space="preserve">Wilkinson notation </w:t>
      </w:r>
      <w:r>
        <w:t xml:space="preserve">for exploratory analyses of Experiments </w:t>
      </w:r>
      <w:r w:rsidR="00CE42DC">
        <w:t>1</w:t>
      </w:r>
      <w:r>
        <w:t>-6 (results reported above):</w:t>
      </w:r>
    </w:p>
    <w:p w14:paraId="1E940901" w14:textId="2208D6C0" w:rsidR="00F21EA4" w:rsidRPr="00D11C1D" w:rsidRDefault="00F21EA4"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r w:rsidRPr="003D128A">
        <w:rPr>
          <w:rFonts w:ascii="Monaco" w:hAnsi="Monaco"/>
          <w:sz w:val="18"/>
          <w:szCs w:val="18"/>
          <w:highlight w:val="lightGray"/>
        </w:rPr>
        <w:t xml:space="preserve"> + (1 | experiment</w:t>
      </w:r>
      <w:r w:rsidR="004A0425">
        <w:rPr>
          <w:rFonts w:ascii="Monaco" w:hAnsi="Monaco"/>
          <w:sz w:val="18"/>
          <w:szCs w:val="18"/>
          <w:highlight w:val="lightGray"/>
        </w:rPr>
        <w:t>)</w:t>
      </w:r>
    </w:p>
    <w:p w14:paraId="2CAE0F8A" w14:textId="77777777" w:rsidR="00F21EA4" w:rsidRDefault="00F21EA4" w:rsidP="00EE4EC6"/>
    <w:p w14:paraId="5F570E0C" w14:textId="2B4FF1DF" w:rsidR="000B4EC7" w:rsidRPr="00F21EA4" w:rsidRDefault="00E61403" w:rsidP="00EE4EC6">
      <w:pPr>
        <w:rPr>
          <w:b/>
        </w:rPr>
      </w:pPr>
      <w:r>
        <w:t xml:space="preserve">E.g., </w:t>
      </w:r>
      <w:r w:rsidR="00C40259">
        <w:t xml:space="preserve">Wilkinson notation </w:t>
      </w:r>
      <w:r>
        <w:t xml:space="preserve">for </w:t>
      </w:r>
      <w:r w:rsidR="001D11E4">
        <w:t>confirmatory analyses being preregistered for Experiment 7</w:t>
      </w:r>
      <w:r>
        <w:t>:</w:t>
      </w:r>
    </w:p>
    <w:p w14:paraId="1C9E2CB7" w14:textId="5C45FAEB" w:rsidR="001F4CE2" w:rsidRPr="00D11C1D" w:rsidRDefault="001F4CE2" w:rsidP="00EE4EC6">
      <w:pPr>
        <w:spacing w:line="240" w:lineRule="auto"/>
        <w:ind w:firstLine="0"/>
        <w:rPr>
          <w:rFonts w:ascii="Monaco" w:hAnsi="Monaco"/>
          <w:sz w:val="18"/>
          <w:szCs w:val="18"/>
        </w:rPr>
      </w:pPr>
      <w:proofErr w:type="spellStart"/>
      <w:r w:rsidRPr="003D128A">
        <w:rPr>
          <w:rFonts w:ascii="Monaco" w:hAnsi="Monaco"/>
          <w:sz w:val="18"/>
          <w:szCs w:val="18"/>
          <w:highlight w:val="lightGray"/>
        </w:rPr>
        <w:t>dependent_variable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source_valence</w:t>
      </w:r>
      <w:proofErr w:type="spellEnd"/>
      <w:r w:rsidRPr="003D128A">
        <w:rPr>
          <w:rFonts w:ascii="Monaco" w:hAnsi="Monaco"/>
          <w:sz w:val="18"/>
          <w:szCs w:val="18"/>
          <w:highlight w:val="lightGray"/>
        </w:rPr>
        <w:t xml:space="preserve"> * </w:t>
      </w:r>
      <w:proofErr w:type="spellStart"/>
      <w:r w:rsidRPr="003D128A">
        <w:rPr>
          <w:rFonts w:ascii="Monaco" w:hAnsi="Monaco"/>
          <w:sz w:val="18"/>
          <w:szCs w:val="18"/>
          <w:highlight w:val="lightGray"/>
        </w:rPr>
        <w:t>experiment_condition</w:t>
      </w:r>
      <w:proofErr w:type="spellEnd"/>
    </w:p>
    <w:p w14:paraId="444C1465" w14:textId="04E95F6B" w:rsidR="00E61403" w:rsidRDefault="00E61403" w:rsidP="00EE4EC6">
      <w:pPr>
        <w:spacing w:line="240" w:lineRule="auto"/>
        <w:ind w:firstLine="0"/>
        <w:rPr>
          <w:rFonts w:ascii="Monaco" w:hAnsi="Monaco"/>
          <w:sz w:val="20"/>
          <w:szCs w:val="20"/>
        </w:rPr>
      </w:pPr>
    </w:p>
    <w:p w14:paraId="3DD721C4" w14:textId="0CEFE7C6" w:rsidR="00292DDD" w:rsidRPr="00084969" w:rsidRDefault="005E70CA" w:rsidP="00292DDD">
      <w:pPr>
        <w:rPr>
          <w:i/>
          <w:iCs/>
        </w:rPr>
      </w:pPr>
      <w:r>
        <w:rPr>
          <w:i/>
          <w:iCs/>
        </w:rPr>
        <w:t>Poisson</w:t>
      </w:r>
      <w:r w:rsidR="00292DDD" w:rsidRPr="00A72C5E">
        <w:rPr>
          <w:i/>
          <w:iCs/>
        </w:rPr>
        <w:t xml:space="preserve"> model</w:t>
      </w:r>
      <w:r w:rsidR="00292DDD">
        <w:rPr>
          <w:i/>
          <w:iCs/>
        </w:rPr>
        <w:t xml:space="preserve">. </w:t>
      </w:r>
      <w:r w:rsidR="00292DDD">
        <w:t xml:space="preserve">The </w:t>
      </w:r>
      <w:r w:rsidR="00B2506F">
        <w:t>Poisson</w:t>
      </w:r>
      <w:r w:rsidR="00292DDD">
        <w:t xml:space="preserve"> model (models </w:t>
      </w:r>
      <w:r w:rsidR="00B2506F">
        <w:t>5</w:t>
      </w:r>
      <w:r w:rsidR="00292DDD">
        <w:t xml:space="preserve">) took the following format: </w:t>
      </w:r>
      <w:r w:rsidR="0000274C">
        <w:t>cell counts served as</w:t>
      </w:r>
      <w:r w:rsidR="00292DDD">
        <w:t xml:space="preserve"> dependent variable; two dependent variables, </w:t>
      </w:r>
      <w:r w:rsidR="0000274C">
        <w:t xml:space="preserve">Deepfake concept awareness </w:t>
      </w:r>
      <w:r w:rsidR="00292DDD">
        <w:t xml:space="preserve">and </w:t>
      </w:r>
      <w:r w:rsidR="0000274C">
        <w:t>Deepfake detection;</w:t>
      </w:r>
      <w:r w:rsidR="00292DDD">
        <w:t xml:space="preserve"> and their interaction. When these were applied to the existing data </w:t>
      </w:r>
      <w:r w:rsidR="00BA7484">
        <w:t>(</w:t>
      </w:r>
      <w:r w:rsidR="00292DDD">
        <w:t xml:space="preserve">Experiments </w:t>
      </w:r>
      <w:r w:rsidR="00BA7484">
        <w:t>5</w:t>
      </w:r>
      <w:r w:rsidR="00292DDD">
        <w:t>-6</w:t>
      </w:r>
      <w:r w:rsidR="00BA7484">
        <w:t>)</w:t>
      </w:r>
      <w:r w:rsidR="00292DDD">
        <w:t>, a random intercept for Experiment was also added to the model (i.e., these were meta-analytic models). However, this does not apply to the model being preregistered here for Experiment 7, which will be analyzed in isolation as a confirmatory study.</w:t>
      </w:r>
    </w:p>
    <w:p w14:paraId="01373200" w14:textId="77777777" w:rsidR="00292DDD" w:rsidRPr="00F21EA4" w:rsidRDefault="00292DDD" w:rsidP="00292DDD">
      <w:pPr>
        <w:rPr>
          <w:b/>
        </w:rPr>
      </w:pPr>
      <w:r>
        <w:t>E.g., Wilkinson notation for exploratory analyses of Experiments 1-6 (results reported above):</w:t>
      </w:r>
    </w:p>
    <w:p w14:paraId="3D85DCA7" w14:textId="3760DB67" w:rsidR="00292DDD" w:rsidRPr="00D11C1D" w:rsidRDefault="00045396" w:rsidP="00292DDD">
      <w:pPr>
        <w:spacing w:line="240" w:lineRule="auto"/>
        <w:ind w:firstLine="0"/>
        <w:rPr>
          <w:rFonts w:ascii="Monaco" w:hAnsi="Monaco"/>
          <w:sz w:val="18"/>
          <w:szCs w:val="18"/>
        </w:rPr>
      </w:pPr>
      <w:r w:rsidRPr="00045396">
        <w:rPr>
          <w:rFonts w:ascii="Monaco" w:hAnsi="Monaco"/>
          <w:sz w:val="18"/>
          <w:szCs w:val="18"/>
          <w:highlight w:val="lightGray"/>
        </w:rPr>
        <w:t>counts ~ awareness * detection + (1 | experiment)</w:t>
      </w:r>
    </w:p>
    <w:p w14:paraId="536EC46A" w14:textId="77777777" w:rsidR="00292DDD" w:rsidRDefault="00292DDD" w:rsidP="00292DDD"/>
    <w:p w14:paraId="5B720254" w14:textId="77777777" w:rsidR="00292DDD" w:rsidRPr="00F21EA4" w:rsidRDefault="00292DDD" w:rsidP="00292DDD">
      <w:pPr>
        <w:rPr>
          <w:b/>
        </w:rPr>
      </w:pPr>
      <w:r>
        <w:t>E.g., Wilkinson notation for confirmatory analyses being preregistered for Experiment 7:</w:t>
      </w:r>
    </w:p>
    <w:p w14:paraId="1AC6B21E" w14:textId="06797ACA" w:rsidR="00045396" w:rsidRPr="00D11C1D" w:rsidRDefault="00045396" w:rsidP="00045396">
      <w:pPr>
        <w:spacing w:line="240" w:lineRule="auto"/>
        <w:ind w:firstLine="0"/>
        <w:rPr>
          <w:rFonts w:ascii="Monaco" w:hAnsi="Monaco"/>
          <w:sz w:val="18"/>
          <w:szCs w:val="18"/>
        </w:rPr>
      </w:pPr>
      <w:r w:rsidRPr="00045396">
        <w:rPr>
          <w:rFonts w:ascii="Monaco" w:hAnsi="Monaco"/>
          <w:sz w:val="18"/>
          <w:szCs w:val="18"/>
          <w:highlight w:val="lightGray"/>
        </w:rPr>
        <w:t>counts ~ awareness * detection</w:t>
      </w:r>
    </w:p>
    <w:p w14:paraId="62C4F7A5" w14:textId="77777777" w:rsidR="007D5CC6" w:rsidRDefault="007D5CC6" w:rsidP="00EE4EC6">
      <w:pPr>
        <w:spacing w:line="240" w:lineRule="auto"/>
        <w:ind w:firstLine="0"/>
        <w:rPr>
          <w:rFonts w:ascii="Monaco" w:hAnsi="Monaco"/>
          <w:sz w:val="20"/>
          <w:szCs w:val="20"/>
        </w:rPr>
      </w:pPr>
    </w:p>
    <w:p w14:paraId="54DCCCF5" w14:textId="5BF02C06" w:rsidR="00D853B6" w:rsidRDefault="00D853B6" w:rsidP="00EE4EC6">
      <w:r w:rsidRPr="00D853B6">
        <w:rPr>
          <w:b/>
          <w:i/>
        </w:rPr>
        <w:t>Model priors</w:t>
      </w:r>
      <w:r w:rsidR="00423449">
        <w:rPr>
          <w:b/>
          <w:i/>
        </w:rPr>
        <w:t xml:space="preserve"> and their informativeness</w:t>
      </w:r>
      <w:r w:rsidRPr="00D853B6">
        <w:rPr>
          <w:b/>
          <w:i/>
        </w:rPr>
        <w:t>.</w:t>
      </w:r>
      <w:r>
        <w:t xml:space="preserve"> </w:t>
      </w:r>
      <w:r w:rsidR="003B0C17">
        <w:t>Wide prior</w:t>
      </w:r>
      <w:r w:rsidR="003D28F6">
        <w:t>s</w:t>
      </w:r>
      <w:r w:rsidR="003B0C17">
        <w:t xml:space="preserve"> </w:t>
      </w:r>
      <w:r w:rsidR="003D28F6">
        <w:t>have been</w:t>
      </w:r>
      <w:r w:rsidR="003B0C17">
        <w:t xml:space="preserve"> </w:t>
      </w:r>
      <w:r w:rsidR="003A6204">
        <w:t xml:space="preserve">specified for </w:t>
      </w:r>
      <w:r w:rsidR="003B0C17">
        <w:t xml:space="preserve">all parameters (i.e., normal distribution with </w:t>
      </w:r>
      <w:r w:rsidR="003B0C17" w:rsidRPr="0092162B">
        <w:rPr>
          <w:i/>
        </w:rPr>
        <w:t>M</w:t>
      </w:r>
      <w:r w:rsidR="003B0C17">
        <w:t xml:space="preserve"> = 0 and </w:t>
      </w:r>
      <w:r w:rsidR="003B0C17" w:rsidRPr="0092162B">
        <w:rPr>
          <w:i/>
        </w:rPr>
        <w:t>SD</w:t>
      </w:r>
      <w:r w:rsidR="003B0C17">
        <w:t xml:space="preserve"> = 10</w:t>
      </w:r>
      <w:r w:rsidR="00E81327">
        <w:t xml:space="preserve">, following </w:t>
      </w:r>
      <w:r w:rsidR="00A62FEA">
        <w:t xml:space="preserve">general </w:t>
      </w:r>
      <w:r w:rsidR="00E81327">
        <w:t xml:space="preserve">recommendations for weakly informative priors </w:t>
      </w:r>
      <w:r w:rsidR="00136DD4">
        <w:t xml:space="preserve">in </w:t>
      </w:r>
      <w:r w:rsidR="00E81327">
        <w:t xml:space="preserve">STAN: </w:t>
      </w:r>
      <w:hyperlink r:id="rId26" w:history="1">
        <w:r w:rsidR="00E81327" w:rsidRPr="0036051D">
          <w:rPr>
            <w:rStyle w:val="Hyperlink"/>
          </w:rPr>
          <w:t>https://github.com/stan-dev/stan/wiki/Prior-Choice-Recommendations</w:t>
        </w:r>
      </w:hyperlink>
      <w:r w:rsidR="003B0C17">
        <w:t xml:space="preserve">). </w:t>
      </w:r>
      <w:r w:rsidR="00CB2D59">
        <w:t xml:space="preserve">We used </w:t>
      </w:r>
      <w:hyperlink r:id="rId27" w:history="1">
        <w:r w:rsidR="00CB2D59" w:rsidRPr="00CB2D59">
          <w:rPr>
            <w:rStyle w:val="Hyperlink"/>
          </w:rPr>
          <w:t>Gelman’s (2019)</w:t>
        </w:r>
      </w:hyperlink>
      <w:r w:rsidR="00CB2D59">
        <w:t xml:space="preserve"> method to characterize in order to characterize the priors as uninformative: </w:t>
      </w:r>
      <w:r w:rsidR="00CB2D59" w:rsidRPr="00CB2D59">
        <w:t xml:space="preserve">For each parameter, </w:t>
      </w:r>
      <w:r w:rsidR="00CB2D59">
        <w:t xml:space="preserve">we </w:t>
      </w:r>
      <w:r w:rsidR="00CB2D59" w:rsidRPr="00CB2D59">
        <w:t>compare</w:t>
      </w:r>
      <w:r w:rsidR="00CB2D59">
        <w:t>d</w:t>
      </w:r>
      <w:r w:rsidR="00CB2D59" w:rsidRPr="00CB2D59">
        <w:t xml:space="preserve"> the posterior </w:t>
      </w:r>
      <w:r w:rsidR="00CB2D59">
        <w:t>SD</w:t>
      </w:r>
      <w:r w:rsidR="00CB2D59" w:rsidRPr="00CB2D59">
        <w:t xml:space="preserve"> to the prior </w:t>
      </w:r>
      <w:r w:rsidR="00CB2D59">
        <w:t>SD</w:t>
      </w:r>
      <w:r w:rsidR="00CB2D59" w:rsidRPr="00CB2D59">
        <w:t xml:space="preserve">. If the posterior </w:t>
      </w:r>
      <w:r w:rsidR="00CB2D59">
        <w:t>SD</w:t>
      </w:r>
      <w:r w:rsidR="00CB2D59" w:rsidRPr="00CB2D59">
        <w:t xml:space="preserve"> for any parameter </w:t>
      </w:r>
      <w:r w:rsidR="00CB2D59">
        <w:t>was</w:t>
      </w:r>
      <w:r w:rsidR="00CB2D59" w:rsidRPr="00CB2D59">
        <w:t xml:space="preserve"> more than 0.1 times the prior </w:t>
      </w:r>
      <w:r w:rsidR="00CB2D59">
        <w:t>SD</w:t>
      </w:r>
      <w:r w:rsidR="00CB2D59" w:rsidRPr="00CB2D59">
        <w:t xml:space="preserve">, </w:t>
      </w:r>
      <w:r w:rsidR="00CB2D59">
        <w:t xml:space="preserve">we </w:t>
      </w:r>
      <w:r w:rsidR="00CB2D59" w:rsidRPr="00CB2D59">
        <w:t>note</w:t>
      </w:r>
      <w:r w:rsidR="00CB2D59">
        <w:t>d</w:t>
      </w:r>
      <w:r w:rsidR="00CB2D59" w:rsidRPr="00CB2D59">
        <w:t xml:space="preserve"> that the prior was informative</w:t>
      </w:r>
      <w:r w:rsidR="00CB2D59">
        <w:t xml:space="preserve">, otherwise it was noted as uninformative. Inspection of prior and posterior distributions for the models fit to the data from our previous experiments (1-6) allowed us to conclude that all </w:t>
      </w:r>
      <w:r w:rsidR="003B0C17">
        <w:t xml:space="preserve">priors </w:t>
      </w:r>
      <w:r w:rsidR="00CB2D59">
        <w:t>were un</w:t>
      </w:r>
      <w:r w:rsidR="003B0C17">
        <w:t>informative</w:t>
      </w:r>
      <w:r w:rsidR="00CB2D59">
        <w:t xml:space="preserve">. As such, </w:t>
      </w:r>
      <w:r w:rsidR="007359D0">
        <w:t xml:space="preserve">results </w:t>
      </w:r>
      <w:r w:rsidR="00CB2D59">
        <w:t xml:space="preserve">(i.e., derived from posterior distributions) were very weakly influenced by the prior, and therefore likely to be comparable </w:t>
      </w:r>
      <w:r w:rsidR="007359D0">
        <w:t xml:space="preserve">to what would be found </w:t>
      </w:r>
      <w:r w:rsidR="00CB2D59">
        <w:t xml:space="preserve">had we used </w:t>
      </w:r>
      <w:r w:rsidR="007359D0">
        <w:t>frequentist estimation methods</w:t>
      </w:r>
      <w:r w:rsidR="00CB2D59">
        <w:t xml:space="preserve"> (i.e., </w:t>
      </w:r>
      <w:r w:rsidR="007D5667">
        <w:t xml:space="preserve">driven in large part by the data rather than the </w:t>
      </w:r>
      <w:r w:rsidR="007D5667">
        <w:lastRenderedPageBreak/>
        <w:t>prior</w:t>
      </w:r>
      <w:r w:rsidR="007359D0">
        <w:t>)</w:t>
      </w:r>
      <w:r w:rsidR="003B0C17">
        <w:t xml:space="preserve">. </w:t>
      </w:r>
      <w:r w:rsidR="008F6D56">
        <w:t>The informativeness of the priors used in Experiment 7 will also be assessed using Gelman’s (2019) method.</w:t>
      </w:r>
    </w:p>
    <w:p w14:paraId="6899FF58" w14:textId="242C9DD8" w:rsidR="003B0C17" w:rsidRDefault="00D853B6" w:rsidP="00EE4EC6">
      <w:pPr>
        <w:rPr>
          <w:rFonts w:eastAsiaTheme="minorEastAsia"/>
        </w:rPr>
      </w:pPr>
      <w:r w:rsidRPr="00D853B6">
        <w:rPr>
          <w:b/>
          <w:i/>
        </w:rPr>
        <w:t>Model convergence.</w:t>
      </w:r>
      <w:r>
        <w:t xml:space="preserve"> </w:t>
      </w:r>
      <w:r w:rsidR="003B0C17">
        <w:t xml:space="preserve">We will also inspect the convergence of the chains via visual inspection of the plots, the </w:t>
      </w:r>
      <m:oMath>
        <m:acc>
          <m:accPr>
            <m:ctrlPr>
              <w:rPr>
                <w:rFonts w:ascii="Cambria Math" w:hAnsi="Cambria Math"/>
                <w:i/>
              </w:rPr>
            </m:ctrlPr>
          </m:accPr>
          <m:e>
            <m:r>
              <w:rPr>
                <w:rFonts w:ascii="Cambria Math" w:hAnsi="Cambria Math"/>
              </w:rPr>
              <m:t>R</m:t>
            </m:r>
          </m:e>
        </m:acc>
      </m:oMath>
      <w:r w:rsidR="003B0C17">
        <w:rPr>
          <w:rFonts w:eastAsiaTheme="minorEastAsia"/>
        </w:rPr>
        <w:t>, and the effective sample size</w:t>
      </w:r>
      <w:r w:rsidR="00F374CB">
        <w:rPr>
          <w:rFonts w:eastAsiaTheme="minorEastAsia"/>
        </w:rPr>
        <w:t xml:space="preserve"> metrics. Appropriate changes to model hyper parameters may be made if evidence of non-convergence is found (e.g., increasing number of iterations or the </w:t>
      </w:r>
      <w:proofErr w:type="spellStart"/>
      <w:r w:rsidR="00F374CB">
        <w:rPr>
          <w:rFonts w:eastAsiaTheme="minorEastAsia"/>
        </w:rPr>
        <w:t>adapt_delta</w:t>
      </w:r>
      <w:proofErr w:type="spellEnd"/>
      <w:r w:rsidR="00F374CB">
        <w:rPr>
          <w:rFonts w:eastAsiaTheme="minorEastAsia"/>
        </w:rPr>
        <w:t xml:space="preserve"> parameter</w:t>
      </w:r>
      <w:r w:rsidR="0000295D">
        <w:rPr>
          <w:rFonts w:eastAsiaTheme="minorEastAsia"/>
        </w:rPr>
        <w:t xml:space="preserve"> and refitting the model</w:t>
      </w:r>
      <w:r w:rsidR="00F374CB">
        <w:rPr>
          <w:rFonts w:eastAsiaTheme="minorEastAsia"/>
        </w:rPr>
        <w:t xml:space="preserve">). </w:t>
      </w:r>
    </w:p>
    <w:p w14:paraId="68D9C49F" w14:textId="3EB39889" w:rsidR="005E3B15" w:rsidRDefault="00787801" w:rsidP="00EE4EC6">
      <w:r w:rsidRPr="00787801">
        <w:rPr>
          <w:b/>
          <w:i/>
        </w:rPr>
        <w:t xml:space="preserve">Parameter estimation </w:t>
      </w:r>
      <w:r w:rsidRPr="00EE5402">
        <w:rPr>
          <w:b/>
          <w:i/>
        </w:rPr>
        <w:t xml:space="preserve">and inference. </w:t>
      </w:r>
      <w:r w:rsidR="009850E8" w:rsidRPr="00EE5402">
        <w:t xml:space="preserve">Posterior distributions were summarized via </w:t>
      </w:r>
      <w:r w:rsidR="00FC43C0" w:rsidRPr="00EE5402">
        <w:t>a metric of central tendency, the Highest Maximum A Posteriori probability estimate (</w:t>
      </w:r>
      <w:r w:rsidRPr="00EE5402">
        <w:t>MAP</w:t>
      </w:r>
      <w:r w:rsidR="00FC43C0" w:rsidRPr="00EE5402">
        <w:t xml:space="preserve">). This was judged to be a preferable metric to the mean given the mean’s sensitivity to outliers. </w:t>
      </w:r>
      <w:r w:rsidR="00EE5402" w:rsidRPr="00EE5402">
        <w:t>Estimation width was quantified via</w:t>
      </w:r>
      <w:r w:rsidRPr="00EE5402">
        <w:t xml:space="preserve"> 95% C</w:t>
      </w:r>
      <w:r w:rsidR="009E0B85">
        <w:t>onfidence Intervals</w:t>
      </w:r>
      <w:r w:rsidRPr="00EE5402">
        <w:t xml:space="preserve"> via asymmetric H</w:t>
      </w:r>
      <w:r w:rsidR="00644B23">
        <w:t xml:space="preserve">ighest </w:t>
      </w:r>
      <w:r w:rsidRPr="00EE5402">
        <w:t>D</w:t>
      </w:r>
      <w:r w:rsidR="00644B23">
        <w:t xml:space="preserve">ensity </w:t>
      </w:r>
      <w:r w:rsidRPr="00EE5402">
        <w:t>I</w:t>
      </w:r>
      <w:r w:rsidR="00644B23">
        <w:t>ntervals (HDIs)</w:t>
      </w:r>
      <w:r w:rsidRPr="00EE5402">
        <w:t>.</w:t>
      </w:r>
      <w:r w:rsidR="00EE5402" w:rsidRPr="00EE5402">
        <w:t xml:space="preserve"> </w:t>
      </w:r>
      <w:r w:rsidR="00D92786">
        <w:t>In the linear models, e</w:t>
      </w:r>
      <w:r w:rsidR="00F93012">
        <w:t>stimates for subgroups were calculated via manipulation of the posterior probabilities (e.g., genuine condition = intercept, Deepfaked condition = intercept + main effect for experiment condition, etc.</w:t>
      </w:r>
      <w:r w:rsidR="00520385">
        <w:t>; see R code implementation for details</w:t>
      </w:r>
      <w:r w:rsidR="00F93012">
        <w:t>).</w:t>
      </w:r>
    </w:p>
    <w:p w14:paraId="1D8C9F97" w14:textId="221067F0" w:rsidR="00787801" w:rsidRDefault="009926A3" w:rsidP="00EE4EC6">
      <w:r>
        <w:t xml:space="preserve">Bayesian </w:t>
      </w:r>
      <w:r w:rsidRPr="009926A3">
        <w:rPr>
          <w:i/>
        </w:rPr>
        <w:t>p</w:t>
      </w:r>
      <w:r>
        <w:t xml:space="preserve"> values </w:t>
      </w:r>
      <w:r w:rsidR="002145EA">
        <w:t xml:space="preserve">were </w:t>
      </w:r>
      <w:r>
        <w:t>also be produced for the sake of familiarity for many readers. These are derived from the proportion of the posterior samples that are in the predicted direction</w:t>
      </w:r>
      <w:r w:rsidR="00CA6DF3">
        <w:t xml:space="preserve">: Bayesian </w:t>
      </w:r>
      <w:r w:rsidR="00CA6DF3" w:rsidRPr="00CA6DF3">
        <w:rPr>
          <w:i/>
        </w:rPr>
        <w:t>p</w:t>
      </w:r>
      <w:r w:rsidR="00CA6DF3">
        <w:t xml:space="preserve"> = </w:t>
      </w:r>
      <m:oMath>
        <m:f>
          <m:fPr>
            <m:type m:val="lin"/>
            <m:ctrlPr>
              <w:rPr>
                <w:rFonts w:ascii="Cambria Math" w:hAnsi="Cambria Math"/>
                <w:i/>
              </w:rPr>
            </m:ctrlPr>
          </m:fPr>
          <m:num>
            <m:d>
              <m:dPr>
                <m:ctrlPr>
                  <w:rPr>
                    <w:rFonts w:ascii="Cambria Math" w:hAnsi="Cambria Math"/>
                    <w:i/>
                  </w:rPr>
                </m:ctrlPr>
              </m:dPr>
              <m:e>
                <m:r>
                  <w:rPr>
                    <w:rFonts w:ascii="Cambria Math" w:hAnsi="Cambria Math"/>
                  </w:rPr>
                  <m:t xml:space="preserve">1- </m:t>
                </m:r>
                <m:r>
                  <m:rPr>
                    <m:sty m:val="p"/>
                  </m:rPr>
                  <w:rPr>
                    <w:rFonts w:ascii="Cambria Math" w:hAnsi="Cambria Math"/>
                  </w:rPr>
                  <m:t>Ρ</m:t>
                </m:r>
                <m:d>
                  <m:dPr>
                    <m:ctrlPr>
                      <w:rPr>
                        <w:rFonts w:ascii="Cambria Math" w:hAnsi="Cambria Math"/>
                        <w:i/>
                      </w:rPr>
                    </m:ctrlPr>
                  </m:dPr>
                  <m:e>
                    <m:r>
                      <w:rPr>
                        <w:rFonts w:ascii="Cambria Math" w:hAnsi="Cambria Math"/>
                      </w:rPr>
                      <m:t>Beta&gt;</m:t>
                    </m:r>
                    <m:r>
                      <w:rPr>
                        <w:rFonts w:ascii="Cambria Math" w:hAnsi="Cambria Math"/>
                      </w:rPr>
                      <m:t>null</m:t>
                    </m:r>
                  </m:e>
                </m:d>
              </m:e>
            </m:d>
          </m:num>
          <m:den>
            <m:r>
              <w:rPr>
                <w:rFonts w:ascii="Cambria Math" w:hAnsi="Cambria Math"/>
              </w:rPr>
              <m:t>2</m:t>
            </m:r>
          </m:den>
        </m:f>
      </m:oMath>
      <w:r w:rsidR="00CA6DF3">
        <w:t xml:space="preserve"> </w:t>
      </w:r>
      <w:r w:rsidR="00CA6DF3" w:rsidRPr="00CA6DF3">
        <w:t>≈</w:t>
      </w:r>
      <w:r w:rsidR="00CA6DF3">
        <w:t xml:space="preserve"> frequentist </w:t>
      </w:r>
      <w:r w:rsidR="00CA6DF3" w:rsidRPr="00CA6DF3">
        <w:rPr>
          <w:i/>
        </w:rPr>
        <w:t>p</w:t>
      </w:r>
      <w:r w:rsidR="00CA6DF3">
        <w:t xml:space="preserve"> value</w:t>
      </w:r>
      <w:r w:rsidR="00F625E4">
        <w:t xml:space="preserve"> (</w:t>
      </w:r>
      <w:r w:rsidR="00114B05">
        <w:t xml:space="preserve">where </w:t>
      </w:r>
      <m:oMath>
        <m:r>
          <w:rPr>
            <w:rFonts w:ascii="Cambria Math" w:hAnsi="Cambria Math"/>
          </w:rPr>
          <m:t>null</m:t>
        </m:r>
      </m:oMath>
      <w:r w:rsidR="00114B05" w:rsidRPr="00114B05">
        <w:t xml:space="preserve"> </w:t>
      </w:r>
      <w:r w:rsidR="00114B05">
        <w:t>refers</w:t>
      </w:r>
      <w:r w:rsidR="00114B05">
        <w:t xml:space="preserve"> </w:t>
      </w:r>
      <w:r w:rsidR="00114B05">
        <w:t>to</w:t>
      </w:r>
      <w:r w:rsidR="00114B05">
        <w:t xml:space="preserve"> </w:t>
      </w:r>
      <m:oMath>
        <m:r>
          <w:rPr>
            <w:rFonts w:ascii="Cambria Math" w:hAnsi="Cambria Math"/>
            <w:lang w:eastAsia="it-IT"/>
          </w:rPr>
          <m:t>δ</m:t>
        </m:r>
      </m:oMath>
      <w:r w:rsidR="00114B05">
        <w:t xml:space="preserve"> = 0 in the linear models or IRR = 1 in the Poisson model</w:t>
      </w:r>
      <w:r w:rsidR="00F625E4">
        <w:t>)</w:t>
      </w:r>
      <w:r w:rsidR="00191B14">
        <w:t>.</w:t>
      </w:r>
      <w:r w:rsidR="00507BB6">
        <w:t xml:space="preserve"> </w:t>
      </w:r>
      <w:r w:rsidR="00A315B4">
        <w:t xml:space="preserve">All three of these metrics </w:t>
      </w:r>
      <w:r w:rsidR="00EE5402" w:rsidRPr="00EE5402">
        <w:t xml:space="preserve">were </w:t>
      </w:r>
      <w:r w:rsidR="00A315B4">
        <w:t xml:space="preserve">implemented using </w:t>
      </w:r>
      <w:r w:rsidR="00EE5402" w:rsidRPr="00EE5402">
        <w:t xml:space="preserve">the </w:t>
      </w:r>
      <w:proofErr w:type="spellStart"/>
      <w:r w:rsidR="00EE5402" w:rsidRPr="00EE5402">
        <w:t>bayestestR</w:t>
      </w:r>
      <w:proofErr w:type="spellEnd"/>
      <w:r w:rsidR="00EE5402" w:rsidRPr="00EE5402">
        <w:t xml:space="preserve"> R package.</w:t>
      </w:r>
    </w:p>
    <w:p w14:paraId="08F76545" w14:textId="3159DE01" w:rsidR="00061C3C" w:rsidRPr="00061C3C" w:rsidRDefault="00061C3C" w:rsidP="00EE4EC6">
      <w:r w:rsidRPr="00061C3C">
        <w:rPr>
          <w:b/>
          <w:i/>
        </w:rPr>
        <w:t xml:space="preserve">Null-hypothesis test. </w:t>
      </w:r>
      <w:r>
        <w:t>Null-hypothesis tests (e.g., for H1</w:t>
      </w:r>
      <w:r w:rsidR="009602CE">
        <w:t>,</w:t>
      </w:r>
      <w:r>
        <w:t xml:space="preserve"> H4</w:t>
      </w:r>
      <w:r w:rsidR="009602CE">
        <w:t>, and H5</w:t>
      </w:r>
      <w:r>
        <w:t xml:space="preserve">) </w:t>
      </w:r>
      <w:r w:rsidR="00283C32">
        <w:t>were</w:t>
      </w:r>
      <w:r>
        <w:t xml:space="preserve"> implemented via the inspection of the 95% Confidence Intervals</w:t>
      </w:r>
      <w:r w:rsidR="005075DF">
        <w:t>.</w:t>
      </w:r>
      <w:r w:rsidR="002F1604">
        <w:t xml:space="preserve"> If a CI’s</w:t>
      </w:r>
      <w:r>
        <w:t xml:space="preserve"> lower bound </w:t>
      </w:r>
      <w:r w:rsidR="002F1604">
        <w:t xml:space="preserve">is </w:t>
      </w:r>
      <w:r>
        <w:t xml:space="preserve">&gt; </w:t>
      </w:r>
      <m:oMath>
        <m:r>
          <w:rPr>
            <w:rFonts w:ascii="Cambria Math" w:hAnsi="Cambria Math"/>
          </w:rPr>
          <m:t>null</m:t>
        </m:r>
      </m:oMath>
      <w:r w:rsidR="00F625E4">
        <w:t xml:space="preserve"> (</w:t>
      </w:r>
      <w:r w:rsidR="00F625E4">
        <w:t xml:space="preserve">where </w:t>
      </w:r>
      <m:oMath>
        <m:r>
          <w:rPr>
            <w:rFonts w:ascii="Cambria Math" w:hAnsi="Cambria Math"/>
          </w:rPr>
          <m:t>null</m:t>
        </m:r>
      </m:oMath>
      <w:r w:rsidR="00F625E4" w:rsidRPr="00114B05">
        <w:t xml:space="preserve"> </w:t>
      </w:r>
      <w:r w:rsidR="00F625E4">
        <w:t xml:space="preserve">refers to </w:t>
      </w:r>
      <m:oMath>
        <m:r>
          <w:rPr>
            <w:rFonts w:ascii="Cambria Math" w:hAnsi="Cambria Math"/>
            <w:lang w:eastAsia="it-IT"/>
          </w:rPr>
          <m:t>δ</m:t>
        </m:r>
      </m:oMath>
      <w:r w:rsidR="00F625E4">
        <w:t xml:space="preserve"> = 0 in the linear models or IRR = 1 in the Poisson model</w:t>
      </w:r>
      <w:r w:rsidR="00F625E4">
        <w:t>)</w:t>
      </w:r>
      <w:r w:rsidR="002F1604">
        <w:t xml:space="preserve">, this </w:t>
      </w:r>
      <w:r w:rsidR="00EC725E">
        <w:t xml:space="preserve">was </w:t>
      </w:r>
      <w:r>
        <w:t xml:space="preserve">considered evidence in support of </w:t>
      </w:r>
      <w:r w:rsidR="00C15CA8">
        <w:t>the alternative hypothesis</w:t>
      </w:r>
      <w:r w:rsidR="00EC725E">
        <w:t xml:space="preserve"> (</w:t>
      </w:r>
      <w:r w:rsidR="000E5503">
        <w:t xml:space="preserve">e.g., </w:t>
      </w:r>
      <w:r w:rsidR="00EC725E">
        <w:t xml:space="preserve">that the </w:t>
      </w:r>
      <w:r w:rsidR="004E5062">
        <w:t xml:space="preserve">estimated </w:t>
      </w:r>
      <w:r w:rsidR="00EC725E">
        <w:t>means differed)</w:t>
      </w:r>
      <w:r>
        <w:t>.</w:t>
      </w:r>
    </w:p>
    <w:p w14:paraId="277A4118" w14:textId="32A99D09" w:rsidR="00226474" w:rsidRDefault="00061C3C" w:rsidP="00EE4EC6">
      <w:r w:rsidRPr="00061C3C">
        <w:rPr>
          <w:b/>
          <w:i/>
        </w:rPr>
        <w:lastRenderedPageBreak/>
        <w:t>Non-inferiority test</w:t>
      </w:r>
      <w:r>
        <w:rPr>
          <w:b/>
          <w:i/>
        </w:rPr>
        <w:t>s</w:t>
      </w:r>
      <w:r w:rsidRPr="00061C3C">
        <w:rPr>
          <w:b/>
          <w:i/>
        </w:rPr>
        <w:t>.</w:t>
      </w:r>
      <w:r>
        <w:rPr>
          <w:b/>
          <w:i/>
        </w:rPr>
        <w:t xml:space="preserve"> </w:t>
      </w:r>
      <w:r w:rsidR="0059218E">
        <w:t xml:space="preserve">Non-inferiority </w:t>
      </w:r>
      <w:r w:rsidR="005075DF">
        <w:t>tests (e.g., for H</w:t>
      </w:r>
      <w:r w:rsidR="005F57A2">
        <w:t>2</w:t>
      </w:r>
      <w:r w:rsidR="005075DF">
        <w:t xml:space="preserve">) were implemented via the </w:t>
      </w:r>
      <w:r w:rsidR="005F57A2">
        <w:t>general method described by Lakens</w:t>
      </w:r>
      <w:r w:rsidR="00C3265B">
        <w:t xml:space="preserve">, Scheel, &amp; </w:t>
      </w:r>
      <w:r w:rsidR="00C3265B" w:rsidRPr="00C3265B">
        <w:t>Isager</w:t>
      </w:r>
      <w:r w:rsidR="005F57A2">
        <w:t xml:space="preserve"> (</w:t>
      </w:r>
      <w:r w:rsidR="00C3265B">
        <w:t>2018</w:t>
      </w:r>
      <w:r w:rsidR="005F57A2">
        <w:t xml:space="preserve">), albeit </w:t>
      </w:r>
      <w:r w:rsidR="009270E9">
        <w:t xml:space="preserve">(1) </w:t>
      </w:r>
      <w:r w:rsidR="005F57A2">
        <w:t>applied to intervals derived from Bayesian models</w:t>
      </w:r>
      <w:r w:rsidR="009270E9">
        <w:t xml:space="preserve"> and (2) applied unidirectionally (i.e., as a non-inferiority rather than equivalence test)</w:t>
      </w:r>
      <w:r w:rsidR="005F57A2">
        <w:t xml:space="preserve">. Specifically, if the lower bound of the </w:t>
      </w:r>
      <w:r w:rsidR="005075DF" w:rsidRPr="005F57A2">
        <w:rPr>
          <w:u w:val="single"/>
        </w:rPr>
        <w:t>95%</w:t>
      </w:r>
      <w:r w:rsidR="005075DF">
        <w:t xml:space="preserve"> </w:t>
      </w:r>
      <w:r w:rsidR="005F57A2">
        <w:t xml:space="preserve">CI of the genuine condition </w:t>
      </w:r>
      <w:r w:rsidR="00A8705A">
        <w:t xml:space="preserve">is &lt; the lower bound of the </w:t>
      </w:r>
      <w:r w:rsidR="00A8705A" w:rsidRPr="005F57A2">
        <w:rPr>
          <w:u w:val="single"/>
        </w:rPr>
        <w:t>90%</w:t>
      </w:r>
      <w:r w:rsidR="00A8705A" w:rsidRPr="005F57A2">
        <w:t xml:space="preserve"> CI</w:t>
      </w:r>
      <w:r w:rsidR="00A8705A">
        <w:t xml:space="preserve"> of the Deepfaked condition </w:t>
      </w:r>
      <w:r w:rsidR="005F57A2">
        <w:t xml:space="preserve">(i.e., the difference between </w:t>
      </w:r>
      <w:r w:rsidR="00F02802">
        <w:t>Source Valence</w:t>
      </w:r>
      <w:r w:rsidR="005F57A2">
        <w:t xml:space="preserve"> conditions in each subgroups), this </w:t>
      </w:r>
      <w:r w:rsidR="005075DF">
        <w:t xml:space="preserve">will be considered evidence in support of </w:t>
      </w:r>
      <w:r w:rsidR="000A0604">
        <w:t xml:space="preserve">the alternative hypothesis (i.e., evidence of </w:t>
      </w:r>
      <w:r w:rsidR="005F57A2">
        <w:t>non-inferiority</w:t>
      </w:r>
      <w:r w:rsidR="004E5062">
        <w:t xml:space="preserve"> in estimated means</w:t>
      </w:r>
      <w:r w:rsidR="000A0604">
        <w:t xml:space="preserve">; that </w:t>
      </w:r>
      <w:proofErr w:type="spellStart"/>
      <w:r w:rsidR="000A0604">
        <w:t>Deepfakes</w:t>
      </w:r>
      <w:proofErr w:type="spellEnd"/>
      <w:r w:rsidR="000A0604">
        <w:t xml:space="preserve"> are as good as genuine content)</w:t>
      </w:r>
      <w:r w:rsidR="005075DF">
        <w:t>.</w:t>
      </w:r>
      <w:r w:rsidR="00A61CEE">
        <w:t xml:space="preserve"> </w:t>
      </w:r>
    </w:p>
    <w:p w14:paraId="79791B75" w14:textId="63B7E77A" w:rsidR="00061C3C" w:rsidRPr="004252B0" w:rsidRDefault="00E75897" w:rsidP="00EE4EC6">
      <w:r>
        <w:t>In addition to th</w:t>
      </w:r>
      <w:r w:rsidR="00226474">
        <w:t xml:space="preserve">is hypothesis test, an effect size was produced to characterize the magnitude of the effect size in the Deepfaked condition as a percentage of the genuine condition. This was implemented by calculating a proportion for each posterior sample and then parameterizing this new distribution (via MAP and 95% HDI). </w:t>
      </w:r>
      <w:r w:rsidR="00353508">
        <w:t xml:space="preserve">In addition to the above non-inferiority test, we may conclude that Deepfaked video content produces substantively similar effect impression formation (in a continuous rather than categorical sense) by </w:t>
      </w:r>
      <w:r w:rsidR="009D596C">
        <w:t>describing</w:t>
      </w:r>
      <w:r w:rsidR="00353508">
        <w:t xml:space="preserve"> this </w:t>
      </w:r>
      <w:r w:rsidR="00975146">
        <w:t xml:space="preserve">estimate of </w:t>
      </w:r>
      <w:r w:rsidR="00353508">
        <w:t>comparative effect size.</w:t>
      </w:r>
    </w:p>
    <w:p w14:paraId="4A8E2529" w14:textId="4A8D4FFF" w:rsidR="00742CAA" w:rsidRDefault="00CD3293" w:rsidP="00EE4EC6">
      <w:pPr>
        <w:pStyle w:val="Heading3"/>
      </w:pPr>
      <w:r>
        <w:t>Classification statistics</w:t>
      </w:r>
    </w:p>
    <w:p w14:paraId="53EDE4EC" w14:textId="05324E35" w:rsidR="00D67476" w:rsidRPr="00D67476" w:rsidRDefault="00EA1CFA" w:rsidP="00EE4EC6">
      <w:r>
        <w:t xml:space="preserve">Many have argued that no one single classification metric is optimal. Therefore a confusion matrix and multiple classification metrics </w:t>
      </w:r>
      <w:r w:rsidR="00E2492D">
        <w:t xml:space="preserve">were </w:t>
      </w:r>
      <w:r>
        <w:t xml:space="preserve">therefore calculated for participants using the true status of the video content (genuine or Deepfaked) and participants Deepfake detection responses), specifically: </w:t>
      </w:r>
      <w:r w:rsidR="007727E9">
        <w:t>F</w:t>
      </w:r>
      <w:r>
        <w:t xml:space="preserve">alse </w:t>
      </w:r>
      <w:r w:rsidR="007727E9">
        <w:t>P</w:t>
      </w:r>
      <w:r>
        <w:t xml:space="preserve">ositive </w:t>
      </w:r>
      <w:r w:rsidR="007727E9">
        <w:t>R</w:t>
      </w:r>
      <w:r>
        <w:t xml:space="preserve">ate, </w:t>
      </w:r>
      <w:r w:rsidR="007727E9">
        <w:t>F</w:t>
      </w:r>
      <w:r>
        <w:t xml:space="preserve">alse </w:t>
      </w:r>
      <w:r w:rsidR="007727E9">
        <w:t>N</w:t>
      </w:r>
      <w:r>
        <w:t xml:space="preserve">egative </w:t>
      </w:r>
      <w:r w:rsidR="007727E9">
        <w:t>R</w:t>
      </w:r>
      <w:r>
        <w:t xml:space="preserve">ate, </w:t>
      </w:r>
      <w:r w:rsidR="007727E9">
        <w:t>B</w:t>
      </w:r>
      <w:r>
        <w:t xml:space="preserve">alanced </w:t>
      </w:r>
      <w:r w:rsidR="007727E9">
        <w:t>A</w:t>
      </w:r>
      <w:r>
        <w:t xml:space="preserve">ccuracy, and </w:t>
      </w:r>
      <w:proofErr w:type="spellStart"/>
      <w:r w:rsidR="007727E9">
        <w:t>I</w:t>
      </w:r>
      <w:r>
        <w:t>nformedness</w:t>
      </w:r>
      <w:proofErr w:type="spellEnd"/>
      <w:r w:rsidR="00164E97">
        <w:t xml:space="preserve"> </w:t>
      </w:r>
      <w:r>
        <w:t xml:space="preserve">(Youden’s </w:t>
      </w:r>
      <w:r w:rsidRPr="002F6B80">
        <w:rPr>
          <w:i/>
        </w:rPr>
        <w:t>J</w:t>
      </w:r>
      <w:r>
        <w:t xml:space="preserve">). 95% </w:t>
      </w:r>
      <w:r w:rsidR="00061C3C">
        <w:t xml:space="preserve">Confidence Intervals </w:t>
      </w:r>
      <w:r w:rsidR="007551FD">
        <w:t xml:space="preserve">were </w:t>
      </w:r>
      <w:r>
        <w:t xml:space="preserve">bootstrapped </w:t>
      </w:r>
      <w:r w:rsidR="007551FD">
        <w:t xml:space="preserve">using </w:t>
      </w:r>
      <w:r>
        <w:t>the case removal and percentile method</w:t>
      </w:r>
      <w:r w:rsidR="007D27C3">
        <w:t>s</w:t>
      </w:r>
      <w:r>
        <w:t xml:space="preserve"> </w:t>
      </w:r>
      <w:r w:rsidR="007551FD">
        <w:t xml:space="preserve">and </w:t>
      </w:r>
      <w:r>
        <w:t>2000 iterations.</w:t>
      </w:r>
    </w:p>
    <w:sectPr w:rsidR="00D67476" w:rsidRPr="00D67476" w:rsidSect="00E002C1">
      <w:headerReference w:type="even" r:id="rId28"/>
      <w:headerReference w:type="default" r:id="rId29"/>
      <w:footerReference w:type="default" r:id="rId3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Ian Hussey" w:date="2020-11-16T18:03:00Z" w:initials="IH">
    <w:p w14:paraId="2B586475" w14:textId="1D9BA80C" w:rsidR="008D381C" w:rsidRDefault="008D381C">
      <w:pPr>
        <w:pStyle w:val="CommentText"/>
      </w:pPr>
      <w:r>
        <w:rPr>
          <w:rStyle w:val="CommentReference"/>
        </w:rPr>
        <w:annotationRef/>
      </w:r>
      <w:r>
        <w:t>Note to self: this has data processing implications as N correct rows per participant is hard coded</w:t>
      </w:r>
    </w:p>
  </w:comment>
  <w:comment w:id="1" w:author="sean hughes" w:date="2020-11-16T15:53:00Z" w:initials="sh">
    <w:p w14:paraId="477ABCA2" w14:textId="33EE1D96" w:rsidR="008D381C" w:rsidRDefault="008D381C">
      <w:pPr>
        <w:pStyle w:val="CommentText"/>
      </w:pPr>
      <w:r>
        <w:rPr>
          <w:rStyle w:val="CommentReference"/>
        </w:rPr>
        <w:annotationRef/>
      </w:r>
      <w:r>
        <w:t xml:space="preserve">So can you change the upper bound of the linger time from &gt; 4.5 to &gt; 3.5? Doubt it makes a difference. But if they are really paying attention to the study then they should proceed onwards within the next minute. </w:t>
      </w:r>
    </w:p>
    <w:p w14:paraId="32669376" w14:textId="08B3D475" w:rsidR="008D381C" w:rsidRDefault="008D381C">
      <w:pPr>
        <w:pStyle w:val="CommentText"/>
      </w:pPr>
    </w:p>
    <w:p w14:paraId="75EA3C88" w14:textId="42C578F9" w:rsidR="008D381C" w:rsidRDefault="008D381C">
      <w:pPr>
        <w:pStyle w:val="CommentText"/>
      </w:pPr>
      <w:r>
        <w:t xml:space="preserve">As for the lower bound…I’m fine with 90 seconds. </w:t>
      </w:r>
    </w:p>
  </w:comment>
  <w:comment w:id="2" w:author="Ian Hussey" w:date="2020-11-16T18:46:00Z" w:initials="IH">
    <w:p w14:paraId="122D52A9" w14:textId="77777777" w:rsidR="008D381C" w:rsidRDefault="008D381C" w:rsidP="006371F7">
      <w:pPr>
        <w:pStyle w:val="CommentText"/>
      </w:pPr>
      <w:r>
        <w:rPr>
          <w:rStyle w:val="CommentReference"/>
        </w:rPr>
        <w:annotationRef/>
      </w:r>
      <w:r>
        <w:t xml:space="preserve">I derived these from the data from previous studies, in which 3.5 would be too short. </w:t>
      </w:r>
      <w:proofErr w:type="spellStart"/>
      <w:r>
        <w:t>ill</w:t>
      </w:r>
      <w:proofErr w:type="spellEnd"/>
      <w:r>
        <w:t xml:space="preserve"> shoot you a plot and you can see. </w:t>
      </w:r>
    </w:p>
    <w:p w14:paraId="09BC21C0" w14:textId="77777777" w:rsidR="008D381C" w:rsidRDefault="008D381C" w:rsidP="006371F7">
      <w:pPr>
        <w:pStyle w:val="CommentText"/>
      </w:pPr>
    </w:p>
    <w:p w14:paraId="6B2CB80B" w14:textId="6FC8E9BE" w:rsidR="008D381C" w:rsidRDefault="008D381C" w:rsidP="006371F7">
      <w:pPr>
        <w:pStyle w:val="CommentText"/>
      </w:pPr>
      <w:r>
        <w:t>Of course, the length of the intervention for study 7 is static (2.5 mins) whereas it differed across previous studies. Perhaps we should use the study 5 distribution specifically, since it’s the same video?</w:t>
      </w:r>
    </w:p>
  </w:comment>
  <w:comment w:id="3" w:author="sean hughes" w:date="2020-11-18T10:00:00Z" w:initials="sh">
    <w:p w14:paraId="1FB19C88" w14:textId="038B6E37" w:rsidR="008D381C" w:rsidRDefault="008D381C">
      <w:pPr>
        <w:pStyle w:val="CommentText"/>
      </w:pPr>
      <w:r>
        <w:rPr>
          <w:rStyle w:val="CommentReference"/>
        </w:rPr>
        <w:annotationRef/>
      </w:r>
      <w:r>
        <w:t xml:space="preserve">Nice idea. It’s also derived from prior data so super comfortable with such an approach. </w:t>
      </w:r>
    </w:p>
  </w:comment>
  <w:comment w:id="4" w:author="Ian Hussey" w:date="2020-11-20T16:30:00Z" w:initials="IH">
    <w:p w14:paraId="6568FE8C" w14:textId="7B78DE95" w:rsidR="003F1258" w:rsidRDefault="003F1258">
      <w:pPr>
        <w:pStyle w:val="CommentText"/>
      </w:pPr>
      <w:r>
        <w:rPr>
          <w:rStyle w:val="CommentReference"/>
        </w:rPr>
        <w:annotationRef/>
      </w:r>
      <w:r>
        <w:t xml:space="preserve">Need to note that all results reported here are from the exploratory analysis file, using the same analytic strategy as will be used for exp 7, and that explanations of the models </w:t>
      </w:r>
      <w:proofErr w:type="spellStart"/>
      <w:r>
        <w:t>etc</w:t>
      </w:r>
      <w:proofErr w:type="spellEnd"/>
      <w:r>
        <w:t xml:space="preserve"> are found below.</w:t>
      </w:r>
    </w:p>
  </w:comment>
  <w:comment w:id="5" w:author="sean hughes" w:date="2020-11-18T10:33:00Z" w:initials="sh">
    <w:p w14:paraId="5BECD614" w14:textId="61851CD7" w:rsidR="00ED59F1" w:rsidRDefault="00ED59F1" w:rsidP="00ED59F1">
      <w:pPr>
        <w:pStyle w:val="CommentText"/>
      </w:pPr>
      <w:r>
        <w:rPr>
          <w:rStyle w:val="CommentReference"/>
        </w:rPr>
        <w:annotationRef/>
      </w:r>
      <w:r>
        <w:t xml:space="preserve">So I’ve always felt uncomfortable with this part of the claim. When you look at the raw data the vast majority of people indicate that a genuine video is a genuine video. It’s just when you pump all the data into the </w:t>
      </w:r>
      <w:r w:rsidR="00E637D8">
        <w:t>informativeness</w:t>
      </w:r>
      <w:r>
        <w:t xml:space="preserve"> metric that you come out with this conclusion. </w:t>
      </w:r>
    </w:p>
    <w:p w14:paraId="27DDA352" w14:textId="77777777" w:rsidR="00ED59F1" w:rsidRDefault="00ED59F1" w:rsidP="00ED59F1">
      <w:pPr>
        <w:pStyle w:val="CommentText"/>
      </w:pPr>
    </w:p>
    <w:p w14:paraId="7CCF4366" w14:textId="77777777" w:rsidR="00ED59F1" w:rsidRDefault="00ED59F1" w:rsidP="00ED59F1">
      <w:pPr>
        <w:pStyle w:val="CommentText"/>
      </w:pPr>
      <w:r>
        <w:t xml:space="preserve">Now the raw data </w:t>
      </w:r>
      <w:r w:rsidRPr="008D381C">
        <w:rPr>
          <w:i/>
        </w:rPr>
        <w:t>does</w:t>
      </w:r>
      <w:r>
        <w:t xml:space="preserve"> show that most people think a Deepfake is a genuine video. So the claim holds there. But not for the genuine videos. </w:t>
      </w:r>
    </w:p>
    <w:p w14:paraId="36598C41" w14:textId="77777777" w:rsidR="00ED59F1" w:rsidRDefault="00ED59F1" w:rsidP="00ED59F1">
      <w:pPr>
        <w:pStyle w:val="CommentText"/>
      </w:pPr>
    </w:p>
    <w:p w14:paraId="2466582E" w14:textId="77777777" w:rsidR="00ED59F1" w:rsidRDefault="00ED59F1" w:rsidP="00ED59F1">
      <w:pPr>
        <w:pStyle w:val="CommentText"/>
      </w:pPr>
      <w:r>
        <w:t>So do we need to revise this sentence or am I missing something here?</w:t>
      </w:r>
    </w:p>
  </w:comment>
  <w:comment w:id="6" w:author="Ian Hussey" w:date="2020-11-20T16:45:00Z" w:initials="IH">
    <w:p w14:paraId="17F1CA67" w14:textId="4707E71B" w:rsidR="00366D66" w:rsidRDefault="00366D66">
      <w:pPr>
        <w:pStyle w:val="CommentText"/>
      </w:pPr>
      <w:r>
        <w:rPr>
          <w:rStyle w:val="CommentReference"/>
        </w:rPr>
        <w:annotationRef/>
      </w:r>
      <w:r>
        <w:t xml:space="preserve">No, balanced accuracy and </w:t>
      </w:r>
      <w:proofErr w:type="spellStart"/>
      <w:r>
        <w:t>informedness</w:t>
      </w:r>
      <w:proofErr w:type="spellEnd"/>
      <w:r>
        <w:t xml:space="preserve"> (and indeed FPR and FNR) can only be calculated against the control condition of genuine content. The FPR captures that people were generally good at saying real content was real, as you say. We’re not </w:t>
      </w:r>
      <w:proofErr w:type="spellStart"/>
      <w:r>
        <w:t>conceiling</w:t>
      </w:r>
      <w:proofErr w:type="spellEnd"/>
      <w:r>
        <w:t xml:space="preserve"> anything here, it’s the appropriate way to analyse and report it. People on balance made poorly accurate and informed decisions (because they generally assume content is genuine).</w:t>
      </w:r>
    </w:p>
  </w:comment>
  <w:comment w:id="7" w:author="Ian Hussey" w:date="2020-11-16T18:49:00Z" w:initials="IH">
    <w:p w14:paraId="0551A9E4" w14:textId="77777777" w:rsidR="00ED59F1" w:rsidRDefault="00ED59F1" w:rsidP="00ED59F1">
      <w:pPr>
        <w:pStyle w:val="CommentText"/>
      </w:pPr>
      <w:r>
        <w:rPr>
          <w:rStyle w:val="CommentReference"/>
        </w:rPr>
        <w:annotationRef/>
      </w:r>
      <w:r>
        <w:t xml:space="preserve">Sean can you check my logic here about which is false negative vs positive? And what should be described as “low” (numerically) vs “high” (in terms of expectations)? And the directionality of our predictions here. </w:t>
      </w:r>
      <w:proofErr w:type="spellStart"/>
      <w:r>
        <w:t>Im</w:t>
      </w:r>
      <w:proofErr w:type="spellEnd"/>
      <w:r>
        <w:t xml:space="preserve"> doubting myself.</w:t>
      </w:r>
    </w:p>
  </w:comment>
  <w:comment w:id="8" w:author="sean hughes" w:date="2020-11-18T10:40:00Z" w:initials="sh">
    <w:p w14:paraId="28EF46C1" w14:textId="77777777" w:rsidR="00ED59F1" w:rsidRDefault="00ED59F1" w:rsidP="00ED59F1">
      <w:pPr>
        <w:pStyle w:val="CommentText"/>
      </w:pPr>
      <w:r>
        <w:rPr>
          <w:rStyle w:val="CommentReference"/>
        </w:rPr>
        <w:annotationRef/>
      </w:r>
      <w:r>
        <w:t xml:space="preserve">Ok. So the 2 x 2 matrix is: </w:t>
      </w:r>
    </w:p>
    <w:p w14:paraId="7E7A130E" w14:textId="77777777" w:rsidR="00ED59F1" w:rsidRDefault="00ED59F1" w:rsidP="00ED59F1">
      <w:pPr>
        <w:pStyle w:val="CommentText"/>
      </w:pPr>
    </w:p>
    <w:p w14:paraId="2C3A0217" w14:textId="77777777" w:rsidR="00ED59F1" w:rsidRDefault="00ED59F1" w:rsidP="00ED59F1">
      <w:pPr>
        <w:pStyle w:val="CommentText"/>
        <w:numPr>
          <w:ilvl w:val="0"/>
          <w:numId w:val="12"/>
        </w:numPr>
      </w:pPr>
      <w:r w:rsidRPr="002F1FB1">
        <w:rPr>
          <w:b/>
        </w:rPr>
        <w:t>True positive</w:t>
      </w:r>
      <w:r>
        <w:t>: Deepfake is present and a person says Deepfake is present.</w:t>
      </w:r>
    </w:p>
    <w:p w14:paraId="486EE587" w14:textId="77777777" w:rsidR="00ED59F1" w:rsidRDefault="00ED59F1" w:rsidP="00ED59F1">
      <w:pPr>
        <w:pStyle w:val="CommentText"/>
        <w:numPr>
          <w:ilvl w:val="1"/>
          <w:numId w:val="12"/>
        </w:numPr>
      </w:pPr>
      <w:r w:rsidRPr="002F1FB1">
        <w:rPr>
          <w:i/>
        </w:rPr>
        <w:t>Prediction</w:t>
      </w:r>
      <w:r>
        <w:t>: True positive rates will be low.</w:t>
      </w:r>
    </w:p>
    <w:p w14:paraId="61683638" w14:textId="77777777" w:rsidR="00ED59F1" w:rsidRDefault="00ED59F1" w:rsidP="00ED59F1">
      <w:pPr>
        <w:pStyle w:val="CommentText"/>
      </w:pPr>
    </w:p>
    <w:p w14:paraId="75F4FBCD" w14:textId="77777777" w:rsidR="00ED59F1" w:rsidRDefault="00ED59F1" w:rsidP="00ED59F1">
      <w:pPr>
        <w:pStyle w:val="CommentText"/>
        <w:numPr>
          <w:ilvl w:val="0"/>
          <w:numId w:val="12"/>
        </w:numPr>
      </w:pPr>
      <w:r>
        <w:rPr>
          <w:b/>
        </w:rPr>
        <w:t>False positive</w:t>
      </w:r>
      <w:r>
        <w:t>: Deepfake is absent and the person says Deepfake is present.</w:t>
      </w:r>
    </w:p>
    <w:p w14:paraId="526CD22B" w14:textId="77777777" w:rsidR="00ED59F1" w:rsidRDefault="00ED59F1" w:rsidP="00ED59F1">
      <w:pPr>
        <w:pStyle w:val="CommentText"/>
        <w:numPr>
          <w:ilvl w:val="1"/>
          <w:numId w:val="12"/>
        </w:numPr>
      </w:pPr>
      <w:r w:rsidRPr="002F1FB1">
        <w:rPr>
          <w:i/>
        </w:rPr>
        <w:t>Prediction</w:t>
      </w:r>
      <w:r>
        <w:t>: False positive rates will be low.</w:t>
      </w:r>
    </w:p>
    <w:p w14:paraId="33C7AEA3" w14:textId="77777777" w:rsidR="00ED59F1" w:rsidRDefault="00ED59F1" w:rsidP="00ED59F1">
      <w:pPr>
        <w:pStyle w:val="CommentText"/>
      </w:pPr>
    </w:p>
    <w:p w14:paraId="0E837617" w14:textId="77777777" w:rsidR="00ED59F1" w:rsidRDefault="00ED59F1" w:rsidP="00ED59F1">
      <w:pPr>
        <w:pStyle w:val="CommentText"/>
        <w:numPr>
          <w:ilvl w:val="0"/>
          <w:numId w:val="12"/>
        </w:numPr>
      </w:pPr>
      <w:r w:rsidRPr="002F1FB1">
        <w:rPr>
          <w:b/>
        </w:rPr>
        <w:t xml:space="preserve">False </w:t>
      </w:r>
      <w:r>
        <w:rPr>
          <w:b/>
        </w:rPr>
        <w:t>negative</w:t>
      </w:r>
      <w:r>
        <w:t>: Genuine is present and person says Deepfake is present.</w:t>
      </w:r>
    </w:p>
    <w:p w14:paraId="6455FFC8" w14:textId="77777777" w:rsidR="00ED59F1" w:rsidRPr="002B4DFD" w:rsidRDefault="00ED59F1" w:rsidP="00ED59F1">
      <w:pPr>
        <w:pStyle w:val="CommentText"/>
        <w:numPr>
          <w:ilvl w:val="1"/>
          <w:numId w:val="12"/>
        </w:numPr>
      </w:pPr>
      <w:r w:rsidRPr="002B4DFD">
        <w:rPr>
          <w:i/>
        </w:rPr>
        <w:t>Prediction</w:t>
      </w:r>
      <w:r>
        <w:t>: False negative rates will be low</w:t>
      </w:r>
      <w:r w:rsidRPr="002B4DFD">
        <w:t xml:space="preserve"> </w:t>
      </w:r>
    </w:p>
    <w:p w14:paraId="52429B09" w14:textId="77777777" w:rsidR="00ED59F1" w:rsidRDefault="00ED59F1" w:rsidP="00ED59F1">
      <w:pPr>
        <w:pStyle w:val="CommentText"/>
      </w:pPr>
    </w:p>
    <w:p w14:paraId="60427A04" w14:textId="77777777" w:rsidR="00ED59F1" w:rsidRDefault="00ED59F1" w:rsidP="00ED59F1">
      <w:pPr>
        <w:pStyle w:val="CommentText"/>
        <w:numPr>
          <w:ilvl w:val="0"/>
          <w:numId w:val="12"/>
        </w:numPr>
      </w:pPr>
      <w:r w:rsidRPr="002B4DFD">
        <w:rPr>
          <w:b/>
        </w:rPr>
        <w:t>True negative</w:t>
      </w:r>
      <w:r>
        <w:t>: Genuine is present and person says Deepfake is absent.</w:t>
      </w:r>
    </w:p>
    <w:p w14:paraId="714FCBCF" w14:textId="77777777" w:rsidR="00ED59F1" w:rsidRDefault="00ED59F1" w:rsidP="00ED59F1">
      <w:pPr>
        <w:pStyle w:val="CommentText"/>
        <w:numPr>
          <w:ilvl w:val="1"/>
          <w:numId w:val="12"/>
        </w:numPr>
      </w:pPr>
      <w:r w:rsidRPr="002B4DFD">
        <w:rPr>
          <w:i/>
        </w:rPr>
        <w:t>Prediction</w:t>
      </w:r>
      <w:r w:rsidRPr="002B4DFD">
        <w:t>:</w:t>
      </w:r>
      <w:r>
        <w:t xml:space="preserve"> True negatives will be high</w:t>
      </w:r>
    </w:p>
    <w:p w14:paraId="1D4AB4AB" w14:textId="77777777" w:rsidR="00ED59F1" w:rsidRDefault="00ED59F1" w:rsidP="00ED59F1">
      <w:pPr>
        <w:pStyle w:val="CommentText"/>
      </w:pPr>
    </w:p>
    <w:p w14:paraId="5601D052" w14:textId="77777777" w:rsidR="00ED59F1" w:rsidRDefault="00ED59F1" w:rsidP="00ED59F1">
      <w:pPr>
        <w:pStyle w:val="CommentText"/>
      </w:pPr>
      <w:r>
        <w:t xml:space="preserve">If you agree then these values and claims need to be changed. Happy to chat this through, though, as it’s a bitch to get right in one’s head. </w:t>
      </w:r>
    </w:p>
  </w:comment>
  <w:comment w:id="9" w:author="Ian Hussey" w:date="2020-11-20T20:04:00Z" w:initials="IH">
    <w:p w14:paraId="2411648F" w14:textId="38DEF592" w:rsidR="00BB6F49" w:rsidRDefault="00BB6F49" w:rsidP="00BB6F49">
      <w:pPr>
        <w:pStyle w:val="CommentText"/>
        <w:ind w:firstLine="0"/>
      </w:pPr>
      <w:r>
        <w:rPr>
          <w:rStyle w:val="CommentReference"/>
        </w:rPr>
        <w:annotationRef/>
      </w:r>
      <w:r>
        <w:t>I found your 2X2 to have some mistakes</w:t>
      </w:r>
      <w:r w:rsidR="00071CFB">
        <w:t xml:space="preserve"> </w:t>
      </w:r>
      <w:r>
        <w:t>so I reworded</w:t>
      </w:r>
    </w:p>
    <w:p w14:paraId="1D1E6C7B" w14:textId="77777777" w:rsidR="00BB6F49" w:rsidRPr="00BB6F49" w:rsidRDefault="00BB6F49" w:rsidP="00BB6F49">
      <w:pPr>
        <w:pStyle w:val="CommentText"/>
        <w:ind w:firstLine="0"/>
      </w:pPr>
    </w:p>
    <w:p w14:paraId="5244D68D" w14:textId="635313CA" w:rsidR="00BB6F49" w:rsidRDefault="00BB6F49" w:rsidP="00BB6F49">
      <w:pPr>
        <w:pStyle w:val="CommentText"/>
        <w:numPr>
          <w:ilvl w:val="0"/>
          <w:numId w:val="15"/>
        </w:numPr>
      </w:pPr>
      <w:r w:rsidRPr="002F1FB1">
        <w:rPr>
          <w:b/>
        </w:rPr>
        <w:t>True positive</w:t>
      </w:r>
      <w:r>
        <w:t xml:space="preserve">: </w:t>
      </w:r>
      <w:r>
        <w:t xml:space="preserve">Reality: </w:t>
      </w:r>
      <w:r>
        <w:t xml:space="preserve">Deepfake </w:t>
      </w:r>
      <w:r>
        <w:t xml:space="preserve">presented. Participant response: </w:t>
      </w:r>
      <w:r>
        <w:t xml:space="preserve">Deepfake </w:t>
      </w:r>
      <w:r>
        <w:t>wa</w:t>
      </w:r>
      <w:r>
        <w:t>s present</w:t>
      </w:r>
      <w:r>
        <w:t>ed</w:t>
      </w:r>
      <w:r>
        <w:t>.</w:t>
      </w:r>
    </w:p>
    <w:p w14:paraId="35E7C02E" w14:textId="2047B2D3" w:rsidR="00BB6F49" w:rsidRDefault="00BB6F49" w:rsidP="00BB6F49">
      <w:pPr>
        <w:pStyle w:val="CommentText"/>
        <w:numPr>
          <w:ilvl w:val="1"/>
          <w:numId w:val="15"/>
        </w:numPr>
      </w:pPr>
      <w:r w:rsidRPr="002F1FB1">
        <w:rPr>
          <w:i/>
        </w:rPr>
        <w:t>Prediction</w:t>
      </w:r>
      <w:r>
        <w:t>: True positive rates will be low.</w:t>
      </w:r>
    </w:p>
    <w:p w14:paraId="79A41B72" w14:textId="3B63F4C7" w:rsidR="00CE4793" w:rsidRDefault="00CE4793" w:rsidP="00BB6F49">
      <w:pPr>
        <w:pStyle w:val="CommentText"/>
        <w:numPr>
          <w:ilvl w:val="1"/>
          <w:numId w:val="15"/>
        </w:numPr>
      </w:pPr>
      <w:r>
        <w:rPr>
          <w:i/>
        </w:rPr>
        <w:t>(but we don’t include this prediction, so as to not overload the reader)</w:t>
      </w:r>
    </w:p>
    <w:p w14:paraId="16C48034" w14:textId="77777777" w:rsidR="00BB6F49" w:rsidRDefault="00BB6F49" w:rsidP="00BB6F49">
      <w:pPr>
        <w:pStyle w:val="CommentText"/>
      </w:pPr>
    </w:p>
    <w:p w14:paraId="0B76F60E" w14:textId="1B090094" w:rsidR="00BB6F49" w:rsidRDefault="00BB6F49" w:rsidP="00BB6F49">
      <w:pPr>
        <w:pStyle w:val="CommentText"/>
        <w:numPr>
          <w:ilvl w:val="0"/>
          <w:numId w:val="15"/>
        </w:numPr>
      </w:pPr>
      <w:r>
        <w:rPr>
          <w:b/>
        </w:rPr>
        <w:t>False positive</w:t>
      </w:r>
      <w:r>
        <w:t xml:space="preserve">: Reality: </w:t>
      </w:r>
      <w:r>
        <w:t>Genuine</w:t>
      </w:r>
      <w:r>
        <w:t xml:space="preserve"> presented. Participant response: Deepfake was presented.</w:t>
      </w:r>
    </w:p>
    <w:p w14:paraId="6DCA1C2C" w14:textId="77777777" w:rsidR="00BB6F49" w:rsidRDefault="00BB6F49" w:rsidP="00BB6F49">
      <w:pPr>
        <w:pStyle w:val="CommentText"/>
        <w:numPr>
          <w:ilvl w:val="1"/>
          <w:numId w:val="15"/>
        </w:numPr>
      </w:pPr>
      <w:r w:rsidRPr="002F1FB1">
        <w:rPr>
          <w:i/>
        </w:rPr>
        <w:t>Prediction</w:t>
      </w:r>
      <w:r>
        <w:t>: False positive rates will be low.</w:t>
      </w:r>
    </w:p>
    <w:p w14:paraId="7DA7C0D0" w14:textId="77777777" w:rsidR="00BB6F49" w:rsidRDefault="00BB6F49" w:rsidP="00BB6F49">
      <w:pPr>
        <w:pStyle w:val="CommentText"/>
      </w:pPr>
    </w:p>
    <w:p w14:paraId="279CDD15" w14:textId="2194CD1B" w:rsidR="00BB6F49" w:rsidRDefault="00BB6F49" w:rsidP="00BB6F49">
      <w:pPr>
        <w:pStyle w:val="CommentText"/>
        <w:numPr>
          <w:ilvl w:val="0"/>
          <w:numId w:val="15"/>
        </w:numPr>
      </w:pPr>
      <w:r w:rsidRPr="002F1FB1">
        <w:rPr>
          <w:b/>
        </w:rPr>
        <w:t xml:space="preserve">False </w:t>
      </w:r>
      <w:r>
        <w:rPr>
          <w:b/>
        </w:rPr>
        <w:t>negative</w:t>
      </w:r>
      <w:r>
        <w:t xml:space="preserve">: </w:t>
      </w:r>
      <w:r w:rsidRPr="00E634CB">
        <w:rPr>
          <w:highlight w:val="yellow"/>
        </w:rPr>
        <w:t xml:space="preserve">Reality: </w:t>
      </w:r>
      <w:r w:rsidRPr="00E634CB">
        <w:rPr>
          <w:highlight w:val="yellow"/>
        </w:rPr>
        <w:t>Deepfake</w:t>
      </w:r>
      <w:r w:rsidRPr="00E634CB">
        <w:rPr>
          <w:highlight w:val="yellow"/>
        </w:rPr>
        <w:t xml:space="preserve"> presented. Participant response: </w:t>
      </w:r>
      <w:r w:rsidRPr="00E634CB">
        <w:rPr>
          <w:highlight w:val="yellow"/>
        </w:rPr>
        <w:t>Genuine</w:t>
      </w:r>
      <w:r w:rsidRPr="00E634CB">
        <w:rPr>
          <w:highlight w:val="yellow"/>
        </w:rPr>
        <w:t xml:space="preserve"> was presented.</w:t>
      </w:r>
    </w:p>
    <w:p w14:paraId="47DA294C" w14:textId="5F4BBC51" w:rsidR="00BB6F49" w:rsidRPr="002B4DFD" w:rsidRDefault="00BB6F49" w:rsidP="00BB6F49">
      <w:pPr>
        <w:pStyle w:val="CommentText"/>
        <w:numPr>
          <w:ilvl w:val="1"/>
          <w:numId w:val="15"/>
        </w:numPr>
      </w:pPr>
      <w:r w:rsidRPr="002B4DFD">
        <w:rPr>
          <w:i/>
        </w:rPr>
        <w:t>Prediction</w:t>
      </w:r>
      <w:r>
        <w:t xml:space="preserve">: False negative rates will be </w:t>
      </w:r>
      <w:r w:rsidR="00E634CB" w:rsidRPr="00E634CB">
        <w:rPr>
          <w:highlight w:val="yellow"/>
        </w:rPr>
        <w:t>high</w:t>
      </w:r>
    </w:p>
    <w:p w14:paraId="176F2B11" w14:textId="77777777" w:rsidR="00BB6F49" w:rsidRDefault="00BB6F49" w:rsidP="00BB6F49">
      <w:pPr>
        <w:pStyle w:val="CommentText"/>
      </w:pPr>
    </w:p>
    <w:p w14:paraId="67752B5F" w14:textId="366E6E6E" w:rsidR="00BB6F49" w:rsidRDefault="00BB6F49" w:rsidP="00BB6F49">
      <w:pPr>
        <w:pStyle w:val="CommentText"/>
        <w:numPr>
          <w:ilvl w:val="0"/>
          <w:numId w:val="15"/>
        </w:numPr>
      </w:pPr>
      <w:r w:rsidRPr="002B4DFD">
        <w:rPr>
          <w:b/>
        </w:rPr>
        <w:t>True negative</w:t>
      </w:r>
      <w:r>
        <w:t xml:space="preserve">: </w:t>
      </w:r>
      <w:r w:rsidR="008F03FA">
        <w:t>Reality: Genuine presented. Participant response: Genuine was presented</w:t>
      </w:r>
      <w:r>
        <w:t>.</w:t>
      </w:r>
    </w:p>
    <w:p w14:paraId="1B9F6280" w14:textId="77777777" w:rsidR="00CE4793" w:rsidRDefault="00BB6F49" w:rsidP="00CE4793">
      <w:pPr>
        <w:pStyle w:val="CommentText"/>
        <w:numPr>
          <w:ilvl w:val="1"/>
          <w:numId w:val="15"/>
        </w:numPr>
      </w:pPr>
      <w:r w:rsidRPr="00BB6F49">
        <w:rPr>
          <w:i/>
        </w:rPr>
        <w:t>Prediction</w:t>
      </w:r>
      <w:r w:rsidRPr="002B4DFD">
        <w:t>:</w:t>
      </w:r>
      <w:r>
        <w:t xml:space="preserve"> True negatives will be high</w:t>
      </w:r>
    </w:p>
    <w:p w14:paraId="1877A175" w14:textId="3AF9A290" w:rsidR="00CE4793" w:rsidRPr="00C941E9" w:rsidRDefault="00CE4793" w:rsidP="00CE4793">
      <w:pPr>
        <w:pStyle w:val="CommentText"/>
        <w:numPr>
          <w:ilvl w:val="1"/>
          <w:numId w:val="15"/>
        </w:numPr>
      </w:pPr>
      <w:r>
        <w:rPr>
          <w:i/>
        </w:rPr>
        <w:t>(but we don’t include this prediction, so as to not overload the reader)</w:t>
      </w:r>
    </w:p>
    <w:p w14:paraId="15DE34BF" w14:textId="27257F99" w:rsidR="00C941E9" w:rsidRDefault="00C941E9" w:rsidP="00C941E9">
      <w:pPr>
        <w:pStyle w:val="CommentText"/>
        <w:rPr>
          <w:i/>
        </w:rPr>
      </w:pPr>
    </w:p>
    <w:p w14:paraId="649CC70E" w14:textId="0CF38211" w:rsidR="00C941E9" w:rsidRPr="002A69E8" w:rsidRDefault="00C941E9" w:rsidP="00C941E9">
      <w:pPr>
        <w:pStyle w:val="CommentText"/>
      </w:pPr>
      <w:r>
        <w:rPr>
          <w:i/>
        </w:rPr>
        <w:t>Can you double check my thinking again?</w:t>
      </w:r>
    </w:p>
    <w:p w14:paraId="1B666814" w14:textId="77777777" w:rsidR="002A69E8" w:rsidRDefault="002A69E8" w:rsidP="002A69E8">
      <w:pPr>
        <w:pStyle w:val="CommentText"/>
        <w:rPr>
          <w:i/>
        </w:rPr>
      </w:pPr>
    </w:p>
    <w:p w14:paraId="32251D65" w14:textId="3F150902" w:rsidR="002A69E8" w:rsidRPr="002A69E8" w:rsidRDefault="002A69E8" w:rsidP="002A69E8">
      <w:pPr>
        <w:pStyle w:val="CommentText"/>
        <w:rPr>
          <w:iCs/>
        </w:rPr>
      </w:pPr>
      <w:r w:rsidRPr="002A69E8">
        <w:rPr>
          <w:iCs/>
        </w:rPr>
        <w:t>Separately, my poin</w:t>
      </w:r>
      <w:r>
        <w:rPr>
          <w:iCs/>
        </w:rPr>
        <w:t xml:space="preserve">t about numerical vs descriptive is that a 10% false positive rate is numerically low, but still means that people thought that real content was </w:t>
      </w:r>
      <w:proofErr w:type="spellStart"/>
      <w:r>
        <w:rPr>
          <w:iCs/>
        </w:rPr>
        <w:t>deepfaked</w:t>
      </w:r>
      <w:proofErr w:type="spellEnd"/>
      <w:r>
        <w:rPr>
          <w:iCs/>
        </w:rPr>
        <w:t xml:space="preserve"> in 10% of cases. That’s descriptively high, insofar as it means people (incorrectly) doubt what their showed them in a whole 10% of cases. Maybe we need to explicate this nuance, that even a numerically small value would be societally important here.</w:t>
      </w:r>
    </w:p>
  </w:comment>
  <w:comment w:id="14" w:author="Ian Hussey" w:date="2020-11-20T19:56:00Z" w:initials="IH">
    <w:p w14:paraId="35F7121E" w14:textId="55CD74F6" w:rsidR="009C403A" w:rsidRDefault="009C403A">
      <w:pPr>
        <w:pStyle w:val="CommentText"/>
      </w:pPr>
      <w:r>
        <w:rPr>
          <w:rStyle w:val="CommentReference"/>
        </w:rPr>
        <w:annotationRef/>
      </w:r>
      <w:r>
        <w:t>Insert additional analyses using awareness as exclusions (and possibly both awareness and detection?)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86475" w15:done="0"/>
  <w15:commentEx w15:paraId="75EA3C88" w15:done="0"/>
  <w15:commentEx w15:paraId="6B2CB80B" w15:paraIdParent="75EA3C88" w15:done="0"/>
  <w15:commentEx w15:paraId="1FB19C88" w15:paraIdParent="75EA3C88" w15:done="0"/>
  <w15:commentEx w15:paraId="6568FE8C" w15:done="0"/>
  <w15:commentEx w15:paraId="2466582E" w15:done="0"/>
  <w15:commentEx w15:paraId="17F1CA67" w15:paraIdParent="2466582E" w15:done="0"/>
  <w15:commentEx w15:paraId="0551A9E4" w15:done="0"/>
  <w15:commentEx w15:paraId="5601D052" w15:paraIdParent="0551A9E4" w15:done="0"/>
  <w15:commentEx w15:paraId="32251D65" w15:paraIdParent="0551A9E4" w15:done="0"/>
  <w15:commentEx w15:paraId="35F7121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86475" w16cid:durableId="235D3D66"/>
  <w16cid:commentId w16cid:paraId="75EA3C88" w16cid:durableId="235D35B5"/>
  <w16cid:commentId w16cid:paraId="6B2CB80B" w16cid:durableId="235D478D"/>
  <w16cid:commentId w16cid:paraId="1FB19C88" w16cid:durableId="2360341E"/>
  <w16cid:commentId w16cid:paraId="6568FE8C" w16cid:durableId="23626DC1"/>
  <w16cid:commentId w16cid:paraId="2466582E" w16cid:durableId="23626A2A"/>
  <w16cid:commentId w16cid:paraId="17F1CA67" w16cid:durableId="2362712D"/>
  <w16cid:commentId w16cid:paraId="0551A9E4" w16cid:durableId="23626A29"/>
  <w16cid:commentId w16cid:paraId="5601D052" w16cid:durableId="23626A28"/>
  <w16cid:commentId w16cid:paraId="32251D65" w16cid:durableId="23629FBF"/>
  <w16cid:commentId w16cid:paraId="35F7121E" w16cid:durableId="23629DE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467599" w14:textId="77777777" w:rsidR="002C24E0" w:rsidRDefault="002C24E0" w:rsidP="00E002C1">
      <w:r>
        <w:separator/>
      </w:r>
    </w:p>
  </w:endnote>
  <w:endnote w:type="continuationSeparator" w:id="0">
    <w:p w14:paraId="42C71208" w14:textId="77777777" w:rsidR="002C24E0" w:rsidRDefault="002C24E0" w:rsidP="00E002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Segoe UI">
    <w:altName w:val="Arial"/>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BE15FB" w14:textId="77777777" w:rsidR="008D381C" w:rsidRDefault="008D381C" w:rsidP="001429A8">
    <w:pPr>
      <w:pStyle w:val="Footer"/>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896DB6E" w14:textId="77777777" w:rsidR="002C24E0" w:rsidRDefault="002C24E0" w:rsidP="00E002C1">
      <w:r>
        <w:separator/>
      </w:r>
    </w:p>
  </w:footnote>
  <w:footnote w:type="continuationSeparator" w:id="0">
    <w:p w14:paraId="25C87929" w14:textId="77777777" w:rsidR="002C24E0" w:rsidRDefault="002C24E0" w:rsidP="00E002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6845775"/>
      <w:docPartObj>
        <w:docPartGallery w:val="Page Numbers (Top of Page)"/>
        <w:docPartUnique/>
      </w:docPartObj>
    </w:sdtPr>
    <w:sdtEndPr>
      <w:rPr>
        <w:rStyle w:val="PageNumber"/>
      </w:rPr>
    </w:sdtEndPr>
    <w:sdtContent>
      <w:p w14:paraId="7E7F352F" w14:textId="2E8DB960"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57A8869" w14:textId="77777777" w:rsidR="008D381C" w:rsidRDefault="008D381C" w:rsidP="001429A8">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42898131"/>
      <w:docPartObj>
        <w:docPartGallery w:val="Page Numbers (Top of Page)"/>
        <w:docPartUnique/>
      </w:docPartObj>
    </w:sdtPr>
    <w:sdtEndPr>
      <w:rPr>
        <w:rStyle w:val="PageNumber"/>
      </w:rPr>
    </w:sdtEndPr>
    <w:sdtContent>
      <w:p w14:paraId="4D5965BC" w14:textId="49EF759D" w:rsidR="008D381C" w:rsidRDefault="008D381C" w:rsidP="0099389C">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CD6672">
          <w:rPr>
            <w:rStyle w:val="PageNumber"/>
            <w:noProof/>
          </w:rPr>
          <w:t>1</w:t>
        </w:r>
        <w:r>
          <w:rPr>
            <w:rStyle w:val="PageNumber"/>
          </w:rPr>
          <w:fldChar w:fldCharType="end"/>
        </w:r>
      </w:p>
    </w:sdtContent>
  </w:sdt>
  <w:p w14:paraId="2DBFC4B0" w14:textId="77777777" w:rsidR="008D381C" w:rsidRDefault="008D381C" w:rsidP="001429A8">
    <w:pPr>
      <w:pStyle w:val="Header"/>
      <w:ind w:right="36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D0AB1"/>
    <w:multiLevelType w:val="hybridMultilevel"/>
    <w:tmpl w:val="C29419E2"/>
    <w:lvl w:ilvl="0" w:tplc="0409000F">
      <w:start w:val="1"/>
      <w:numFmt w:val="decimal"/>
      <w:lvlText w:val="%1."/>
      <w:lvlJc w:val="left"/>
      <w:pPr>
        <w:ind w:left="1426" w:hanging="360"/>
      </w:pPr>
    </w:lvl>
    <w:lvl w:ilvl="1" w:tplc="04090019" w:tentative="1">
      <w:start w:val="1"/>
      <w:numFmt w:val="lowerLetter"/>
      <w:lvlText w:val="%2."/>
      <w:lvlJc w:val="left"/>
      <w:pPr>
        <w:ind w:left="2146" w:hanging="360"/>
      </w:pPr>
    </w:lvl>
    <w:lvl w:ilvl="2" w:tplc="0409001B" w:tentative="1">
      <w:start w:val="1"/>
      <w:numFmt w:val="lowerRoman"/>
      <w:lvlText w:val="%3."/>
      <w:lvlJc w:val="right"/>
      <w:pPr>
        <w:ind w:left="2866" w:hanging="180"/>
      </w:pPr>
    </w:lvl>
    <w:lvl w:ilvl="3" w:tplc="0409000F" w:tentative="1">
      <w:start w:val="1"/>
      <w:numFmt w:val="decimal"/>
      <w:lvlText w:val="%4."/>
      <w:lvlJc w:val="left"/>
      <w:pPr>
        <w:ind w:left="3586" w:hanging="360"/>
      </w:pPr>
    </w:lvl>
    <w:lvl w:ilvl="4" w:tplc="04090019" w:tentative="1">
      <w:start w:val="1"/>
      <w:numFmt w:val="lowerLetter"/>
      <w:lvlText w:val="%5."/>
      <w:lvlJc w:val="left"/>
      <w:pPr>
        <w:ind w:left="4306" w:hanging="360"/>
      </w:pPr>
    </w:lvl>
    <w:lvl w:ilvl="5" w:tplc="0409001B" w:tentative="1">
      <w:start w:val="1"/>
      <w:numFmt w:val="lowerRoman"/>
      <w:lvlText w:val="%6."/>
      <w:lvlJc w:val="right"/>
      <w:pPr>
        <w:ind w:left="5026" w:hanging="180"/>
      </w:pPr>
    </w:lvl>
    <w:lvl w:ilvl="6" w:tplc="0409000F" w:tentative="1">
      <w:start w:val="1"/>
      <w:numFmt w:val="decimal"/>
      <w:lvlText w:val="%7."/>
      <w:lvlJc w:val="left"/>
      <w:pPr>
        <w:ind w:left="5746" w:hanging="360"/>
      </w:pPr>
    </w:lvl>
    <w:lvl w:ilvl="7" w:tplc="04090019" w:tentative="1">
      <w:start w:val="1"/>
      <w:numFmt w:val="lowerLetter"/>
      <w:lvlText w:val="%8."/>
      <w:lvlJc w:val="left"/>
      <w:pPr>
        <w:ind w:left="6466" w:hanging="360"/>
      </w:pPr>
    </w:lvl>
    <w:lvl w:ilvl="8" w:tplc="0409001B" w:tentative="1">
      <w:start w:val="1"/>
      <w:numFmt w:val="lowerRoman"/>
      <w:lvlText w:val="%9."/>
      <w:lvlJc w:val="right"/>
      <w:pPr>
        <w:ind w:left="7186" w:hanging="180"/>
      </w:pPr>
    </w:lvl>
  </w:abstractNum>
  <w:abstractNum w:abstractNumId="1" w15:restartNumberingAfterBreak="0">
    <w:nsid w:val="1195258F"/>
    <w:multiLevelType w:val="hybridMultilevel"/>
    <w:tmpl w:val="30905A82"/>
    <w:lvl w:ilvl="0" w:tplc="B0AC5A00">
      <w:start w:val="1"/>
      <w:numFmt w:val="decimal"/>
      <w:lvlText w:val="(%1)"/>
      <w:lvlJc w:val="left"/>
      <w:pPr>
        <w:ind w:left="1066" w:hanging="360"/>
      </w:pPr>
      <w:rPr>
        <w:rFonts w:hint="default"/>
      </w:rPr>
    </w:lvl>
    <w:lvl w:ilvl="1" w:tplc="08090019" w:tentative="1">
      <w:start w:val="1"/>
      <w:numFmt w:val="lowerLetter"/>
      <w:lvlText w:val="%2."/>
      <w:lvlJc w:val="left"/>
      <w:pPr>
        <w:ind w:left="1786" w:hanging="360"/>
      </w:pPr>
    </w:lvl>
    <w:lvl w:ilvl="2" w:tplc="0809001B" w:tentative="1">
      <w:start w:val="1"/>
      <w:numFmt w:val="lowerRoman"/>
      <w:lvlText w:val="%3."/>
      <w:lvlJc w:val="right"/>
      <w:pPr>
        <w:ind w:left="2506" w:hanging="180"/>
      </w:pPr>
    </w:lvl>
    <w:lvl w:ilvl="3" w:tplc="0809000F" w:tentative="1">
      <w:start w:val="1"/>
      <w:numFmt w:val="decimal"/>
      <w:lvlText w:val="%4."/>
      <w:lvlJc w:val="left"/>
      <w:pPr>
        <w:ind w:left="3226" w:hanging="360"/>
      </w:pPr>
    </w:lvl>
    <w:lvl w:ilvl="4" w:tplc="08090019" w:tentative="1">
      <w:start w:val="1"/>
      <w:numFmt w:val="lowerLetter"/>
      <w:lvlText w:val="%5."/>
      <w:lvlJc w:val="left"/>
      <w:pPr>
        <w:ind w:left="3946" w:hanging="360"/>
      </w:pPr>
    </w:lvl>
    <w:lvl w:ilvl="5" w:tplc="0809001B" w:tentative="1">
      <w:start w:val="1"/>
      <w:numFmt w:val="lowerRoman"/>
      <w:lvlText w:val="%6."/>
      <w:lvlJc w:val="right"/>
      <w:pPr>
        <w:ind w:left="4666" w:hanging="180"/>
      </w:pPr>
    </w:lvl>
    <w:lvl w:ilvl="6" w:tplc="0809000F" w:tentative="1">
      <w:start w:val="1"/>
      <w:numFmt w:val="decimal"/>
      <w:lvlText w:val="%7."/>
      <w:lvlJc w:val="left"/>
      <w:pPr>
        <w:ind w:left="5386" w:hanging="360"/>
      </w:pPr>
    </w:lvl>
    <w:lvl w:ilvl="7" w:tplc="08090019" w:tentative="1">
      <w:start w:val="1"/>
      <w:numFmt w:val="lowerLetter"/>
      <w:lvlText w:val="%8."/>
      <w:lvlJc w:val="left"/>
      <w:pPr>
        <w:ind w:left="6106" w:hanging="360"/>
      </w:pPr>
    </w:lvl>
    <w:lvl w:ilvl="8" w:tplc="0809001B" w:tentative="1">
      <w:start w:val="1"/>
      <w:numFmt w:val="lowerRoman"/>
      <w:lvlText w:val="%9."/>
      <w:lvlJc w:val="right"/>
      <w:pPr>
        <w:ind w:left="6826" w:hanging="180"/>
      </w:pPr>
    </w:lvl>
  </w:abstractNum>
  <w:abstractNum w:abstractNumId="2" w15:restartNumberingAfterBreak="0">
    <w:nsid w:val="16347843"/>
    <w:multiLevelType w:val="hybridMultilevel"/>
    <w:tmpl w:val="DF2635E2"/>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3" w15:restartNumberingAfterBreak="0">
    <w:nsid w:val="2BFD4606"/>
    <w:multiLevelType w:val="hybridMultilevel"/>
    <w:tmpl w:val="3A3A4574"/>
    <w:lvl w:ilvl="0" w:tplc="0809000F">
      <w:start w:val="1"/>
      <w:numFmt w:val="decimal"/>
      <w:lvlText w:val="%1."/>
      <w:lvlJc w:val="left"/>
      <w:pPr>
        <w:ind w:left="1426" w:hanging="360"/>
      </w:pPr>
    </w:lvl>
    <w:lvl w:ilvl="1" w:tplc="08090019" w:tentative="1">
      <w:start w:val="1"/>
      <w:numFmt w:val="lowerLetter"/>
      <w:lvlText w:val="%2."/>
      <w:lvlJc w:val="left"/>
      <w:pPr>
        <w:ind w:left="2146" w:hanging="360"/>
      </w:pPr>
    </w:lvl>
    <w:lvl w:ilvl="2" w:tplc="0809001B" w:tentative="1">
      <w:start w:val="1"/>
      <w:numFmt w:val="lowerRoman"/>
      <w:lvlText w:val="%3."/>
      <w:lvlJc w:val="right"/>
      <w:pPr>
        <w:ind w:left="2866" w:hanging="180"/>
      </w:pPr>
    </w:lvl>
    <w:lvl w:ilvl="3" w:tplc="0809000F" w:tentative="1">
      <w:start w:val="1"/>
      <w:numFmt w:val="decimal"/>
      <w:lvlText w:val="%4."/>
      <w:lvlJc w:val="left"/>
      <w:pPr>
        <w:ind w:left="3586" w:hanging="360"/>
      </w:pPr>
    </w:lvl>
    <w:lvl w:ilvl="4" w:tplc="08090019" w:tentative="1">
      <w:start w:val="1"/>
      <w:numFmt w:val="lowerLetter"/>
      <w:lvlText w:val="%5."/>
      <w:lvlJc w:val="left"/>
      <w:pPr>
        <w:ind w:left="4306" w:hanging="360"/>
      </w:pPr>
    </w:lvl>
    <w:lvl w:ilvl="5" w:tplc="0809001B" w:tentative="1">
      <w:start w:val="1"/>
      <w:numFmt w:val="lowerRoman"/>
      <w:lvlText w:val="%6."/>
      <w:lvlJc w:val="right"/>
      <w:pPr>
        <w:ind w:left="5026" w:hanging="180"/>
      </w:pPr>
    </w:lvl>
    <w:lvl w:ilvl="6" w:tplc="0809000F" w:tentative="1">
      <w:start w:val="1"/>
      <w:numFmt w:val="decimal"/>
      <w:lvlText w:val="%7."/>
      <w:lvlJc w:val="left"/>
      <w:pPr>
        <w:ind w:left="5746" w:hanging="360"/>
      </w:pPr>
    </w:lvl>
    <w:lvl w:ilvl="7" w:tplc="08090019" w:tentative="1">
      <w:start w:val="1"/>
      <w:numFmt w:val="lowerLetter"/>
      <w:lvlText w:val="%8."/>
      <w:lvlJc w:val="left"/>
      <w:pPr>
        <w:ind w:left="6466" w:hanging="360"/>
      </w:pPr>
    </w:lvl>
    <w:lvl w:ilvl="8" w:tplc="0809001B" w:tentative="1">
      <w:start w:val="1"/>
      <w:numFmt w:val="lowerRoman"/>
      <w:lvlText w:val="%9."/>
      <w:lvlJc w:val="right"/>
      <w:pPr>
        <w:ind w:left="7186" w:hanging="180"/>
      </w:pPr>
    </w:lvl>
  </w:abstractNum>
  <w:abstractNum w:abstractNumId="4" w15:restartNumberingAfterBreak="0">
    <w:nsid w:val="314E4AB7"/>
    <w:multiLevelType w:val="hybridMultilevel"/>
    <w:tmpl w:val="A0FEDCC0"/>
    <w:lvl w:ilvl="0" w:tplc="DED4F894">
      <w:start w:val="1"/>
      <w:numFmt w:val="bullet"/>
      <w:pStyle w:val="ListParagraph"/>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5" w15:restartNumberingAfterBreak="0">
    <w:nsid w:val="31A96B56"/>
    <w:multiLevelType w:val="hybridMultilevel"/>
    <w:tmpl w:val="B3E26F4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6" w15:restartNumberingAfterBreak="0">
    <w:nsid w:val="34782352"/>
    <w:multiLevelType w:val="hybridMultilevel"/>
    <w:tmpl w:val="897248D8"/>
    <w:lvl w:ilvl="0" w:tplc="04090001">
      <w:start w:val="1"/>
      <w:numFmt w:val="bullet"/>
      <w:lvlText w:val=""/>
      <w:lvlJc w:val="left"/>
      <w:pPr>
        <w:ind w:left="1426" w:hanging="360"/>
      </w:pPr>
      <w:rPr>
        <w:rFonts w:ascii="Symbol" w:hAnsi="Symbol" w:hint="default"/>
      </w:rPr>
    </w:lvl>
    <w:lvl w:ilvl="1" w:tplc="04090003" w:tentative="1">
      <w:start w:val="1"/>
      <w:numFmt w:val="bullet"/>
      <w:lvlText w:val="o"/>
      <w:lvlJc w:val="left"/>
      <w:pPr>
        <w:ind w:left="2146" w:hanging="360"/>
      </w:pPr>
      <w:rPr>
        <w:rFonts w:ascii="Courier New" w:hAnsi="Courier New" w:cs="Courier New" w:hint="default"/>
      </w:rPr>
    </w:lvl>
    <w:lvl w:ilvl="2" w:tplc="04090005" w:tentative="1">
      <w:start w:val="1"/>
      <w:numFmt w:val="bullet"/>
      <w:lvlText w:val=""/>
      <w:lvlJc w:val="left"/>
      <w:pPr>
        <w:ind w:left="2866" w:hanging="360"/>
      </w:pPr>
      <w:rPr>
        <w:rFonts w:ascii="Wingdings" w:hAnsi="Wingdings" w:hint="default"/>
      </w:rPr>
    </w:lvl>
    <w:lvl w:ilvl="3" w:tplc="04090001" w:tentative="1">
      <w:start w:val="1"/>
      <w:numFmt w:val="bullet"/>
      <w:lvlText w:val=""/>
      <w:lvlJc w:val="left"/>
      <w:pPr>
        <w:ind w:left="3586" w:hanging="360"/>
      </w:pPr>
      <w:rPr>
        <w:rFonts w:ascii="Symbol" w:hAnsi="Symbol" w:hint="default"/>
      </w:rPr>
    </w:lvl>
    <w:lvl w:ilvl="4" w:tplc="04090003" w:tentative="1">
      <w:start w:val="1"/>
      <w:numFmt w:val="bullet"/>
      <w:lvlText w:val="o"/>
      <w:lvlJc w:val="left"/>
      <w:pPr>
        <w:ind w:left="4306" w:hanging="360"/>
      </w:pPr>
      <w:rPr>
        <w:rFonts w:ascii="Courier New" w:hAnsi="Courier New" w:cs="Courier New" w:hint="default"/>
      </w:rPr>
    </w:lvl>
    <w:lvl w:ilvl="5" w:tplc="04090005" w:tentative="1">
      <w:start w:val="1"/>
      <w:numFmt w:val="bullet"/>
      <w:lvlText w:val=""/>
      <w:lvlJc w:val="left"/>
      <w:pPr>
        <w:ind w:left="5026" w:hanging="360"/>
      </w:pPr>
      <w:rPr>
        <w:rFonts w:ascii="Wingdings" w:hAnsi="Wingdings" w:hint="default"/>
      </w:rPr>
    </w:lvl>
    <w:lvl w:ilvl="6" w:tplc="04090001" w:tentative="1">
      <w:start w:val="1"/>
      <w:numFmt w:val="bullet"/>
      <w:lvlText w:val=""/>
      <w:lvlJc w:val="left"/>
      <w:pPr>
        <w:ind w:left="5746" w:hanging="360"/>
      </w:pPr>
      <w:rPr>
        <w:rFonts w:ascii="Symbol" w:hAnsi="Symbol" w:hint="default"/>
      </w:rPr>
    </w:lvl>
    <w:lvl w:ilvl="7" w:tplc="04090003" w:tentative="1">
      <w:start w:val="1"/>
      <w:numFmt w:val="bullet"/>
      <w:lvlText w:val="o"/>
      <w:lvlJc w:val="left"/>
      <w:pPr>
        <w:ind w:left="6466" w:hanging="360"/>
      </w:pPr>
      <w:rPr>
        <w:rFonts w:ascii="Courier New" w:hAnsi="Courier New" w:cs="Courier New" w:hint="default"/>
      </w:rPr>
    </w:lvl>
    <w:lvl w:ilvl="8" w:tplc="04090005" w:tentative="1">
      <w:start w:val="1"/>
      <w:numFmt w:val="bullet"/>
      <w:lvlText w:val=""/>
      <w:lvlJc w:val="left"/>
      <w:pPr>
        <w:ind w:left="7186" w:hanging="360"/>
      </w:pPr>
      <w:rPr>
        <w:rFonts w:ascii="Wingdings" w:hAnsi="Wingdings" w:hint="default"/>
      </w:rPr>
    </w:lvl>
  </w:abstractNum>
  <w:abstractNum w:abstractNumId="7" w15:restartNumberingAfterBreak="0">
    <w:nsid w:val="37A87890"/>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8" w15:restartNumberingAfterBreak="0">
    <w:nsid w:val="37BE3AAA"/>
    <w:multiLevelType w:val="hybridMultilevel"/>
    <w:tmpl w:val="08F4F396"/>
    <w:lvl w:ilvl="0" w:tplc="93849F12">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9" w15:restartNumberingAfterBreak="0">
    <w:nsid w:val="4F7D41E1"/>
    <w:multiLevelType w:val="hybridMultilevel"/>
    <w:tmpl w:val="E4ECCB1C"/>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786" w:hanging="360"/>
      </w:pPr>
      <w:rPr>
        <w:rFonts w:ascii="Courier New" w:hAnsi="Courier New" w:cs="Courier New" w:hint="default"/>
      </w:rPr>
    </w:lvl>
    <w:lvl w:ilvl="2" w:tplc="04090005" w:tentative="1">
      <w:start w:val="1"/>
      <w:numFmt w:val="bullet"/>
      <w:lvlText w:val=""/>
      <w:lvlJc w:val="left"/>
      <w:pPr>
        <w:ind w:left="2506" w:hanging="360"/>
      </w:pPr>
      <w:rPr>
        <w:rFonts w:ascii="Wingdings" w:hAnsi="Wingdings" w:hint="default"/>
      </w:rPr>
    </w:lvl>
    <w:lvl w:ilvl="3" w:tplc="04090001" w:tentative="1">
      <w:start w:val="1"/>
      <w:numFmt w:val="bullet"/>
      <w:lvlText w:val=""/>
      <w:lvlJc w:val="left"/>
      <w:pPr>
        <w:ind w:left="3226" w:hanging="360"/>
      </w:pPr>
      <w:rPr>
        <w:rFonts w:ascii="Symbol" w:hAnsi="Symbol" w:hint="default"/>
      </w:rPr>
    </w:lvl>
    <w:lvl w:ilvl="4" w:tplc="04090003" w:tentative="1">
      <w:start w:val="1"/>
      <w:numFmt w:val="bullet"/>
      <w:lvlText w:val="o"/>
      <w:lvlJc w:val="left"/>
      <w:pPr>
        <w:ind w:left="3946" w:hanging="360"/>
      </w:pPr>
      <w:rPr>
        <w:rFonts w:ascii="Courier New" w:hAnsi="Courier New" w:cs="Courier New" w:hint="default"/>
      </w:rPr>
    </w:lvl>
    <w:lvl w:ilvl="5" w:tplc="04090005" w:tentative="1">
      <w:start w:val="1"/>
      <w:numFmt w:val="bullet"/>
      <w:lvlText w:val=""/>
      <w:lvlJc w:val="left"/>
      <w:pPr>
        <w:ind w:left="4666" w:hanging="360"/>
      </w:pPr>
      <w:rPr>
        <w:rFonts w:ascii="Wingdings" w:hAnsi="Wingdings" w:hint="default"/>
      </w:rPr>
    </w:lvl>
    <w:lvl w:ilvl="6" w:tplc="04090001" w:tentative="1">
      <w:start w:val="1"/>
      <w:numFmt w:val="bullet"/>
      <w:lvlText w:val=""/>
      <w:lvlJc w:val="left"/>
      <w:pPr>
        <w:ind w:left="5386" w:hanging="360"/>
      </w:pPr>
      <w:rPr>
        <w:rFonts w:ascii="Symbol" w:hAnsi="Symbol" w:hint="default"/>
      </w:rPr>
    </w:lvl>
    <w:lvl w:ilvl="7" w:tplc="04090003" w:tentative="1">
      <w:start w:val="1"/>
      <w:numFmt w:val="bullet"/>
      <w:lvlText w:val="o"/>
      <w:lvlJc w:val="left"/>
      <w:pPr>
        <w:ind w:left="6106" w:hanging="360"/>
      </w:pPr>
      <w:rPr>
        <w:rFonts w:ascii="Courier New" w:hAnsi="Courier New" w:cs="Courier New" w:hint="default"/>
      </w:rPr>
    </w:lvl>
    <w:lvl w:ilvl="8" w:tplc="04090005" w:tentative="1">
      <w:start w:val="1"/>
      <w:numFmt w:val="bullet"/>
      <w:lvlText w:val=""/>
      <w:lvlJc w:val="left"/>
      <w:pPr>
        <w:ind w:left="6826" w:hanging="360"/>
      </w:pPr>
      <w:rPr>
        <w:rFonts w:ascii="Wingdings" w:hAnsi="Wingdings" w:hint="default"/>
      </w:rPr>
    </w:lvl>
  </w:abstractNum>
  <w:abstractNum w:abstractNumId="10" w15:restartNumberingAfterBreak="0">
    <w:nsid w:val="4FA415BB"/>
    <w:multiLevelType w:val="hybridMultilevel"/>
    <w:tmpl w:val="0786F7EE"/>
    <w:lvl w:ilvl="0" w:tplc="96801AB6">
      <w:start w:val="1"/>
      <w:numFmt w:val="decimal"/>
      <w:lvlText w:val="%1."/>
      <w:lvlJc w:val="left"/>
      <w:pPr>
        <w:ind w:left="1066" w:hanging="360"/>
      </w:pPr>
      <w:rPr>
        <w:rFonts w:hint="default"/>
      </w:rPr>
    </w:lvl>
    <w:lvl w:ilvl="1" w:tplc="08130019">
      <w:start w:val="1"/>
      <w:numFmt w:val="lowerLetter"/>
      <w:lvlText w:val="%2."/>
      <w:lvlJc w:val="left"/>
      <w:pPr>
        <w:ind w:left="1786" w:hanging="360"/>
      </w:pPr>
    </w:lvl>
    <w:lvl w:ilvl="2" w:tplc="0813001B" w:tentative="1">
      <w:start w:val="1"/>
      <w:numFmt w:val="lowerRoman"/>
      <w:lvlText w:val="%3."/>
      <w:lvlJc w:val="right"/>
      <w:pPr>
        <w:ind w:left="2506" w:hanging="180"/>
      </w:pPr>
    </w:lvl>
    <w:lvl w:ilvl="3" w:tplc="0813000F" w:tentative="1">
      <w:start w:val="1"/>
      <w:numFmt w:val="decimal"/>
      <w:lvlText w:val="%4."/>
      <w:lvlJc w:val="left"/>
      <w:pPr>
        <w:ind w:left="3226" w:hanging="360"/>
      </w:pPr>
    </w:lvl>
    <w:lvl w:ilvl="4" w:tplc="08130019" w:tentative="1">
      <w:start w:val="1"/>
      <w:numFmt w:val="lowerLetter"/>
      <w:lvlText w:val="%5."/>
      <w:lvlJc w:val="left"/>
      <w:pPr>
        <w:ind w:left="3946" w:hanging="360"/>
      </w:pPr>
    </w:lvl>
    <w:lvl w:ilvl="5" w:tplc="0813001B" w:tentative="1">
      <w:start w:val="1"/>
      <w:numFmt w:val="lowerRoman"/>
      <w:lvlText w:val="%6."/>
      <w:lvlJc w:val="right"/>
      <w:pPr>
        <w:ind w:left="4666" w:hanging="180"/>
      </w:pPr>
    </w:lvl>
    <w:lvl w:ilvl="6" w:tplc="0813000F" w:tentative="1">
      <w:start w:val="1"/>
      <w:numFmt w:val="decimal"/>
      <w:lvlText w:val="%7."/>
      <w:lvlJc w:val="left"/>
      <w:pPr>
        <w:ind w:left="5386" w:hanging="360"/>
      </w:pPr>
    </w:lvl>
    <w:lvl w:ilvl="7" w:tplc="08130019" w:tentative="1">
      <w:start w:val="1"/>
      <w:numFmt w:val="lowerLetter"/>
      <w:lvlText w:val="%8."/>
      <w:lvlJc w:val="left"/>
      <w:pPr>
        <w:ind w:left="6106" w:hanging="360"/>
      </w:pPr>
    </w:lvl>
    <w:lvl w:ilvl="8" w:tplc="0813001B" w:tentative="1">
      <w:start w:val="1"/>
      <w:numFmt w:val="lowerRoman"/>
      <w:lvlText w:val="%9."/>
      <w:lvlJc w:val="right"/>
      <w:pPr>
        <w:ind w:left="6826" w:hanging="180"/>
      </w:pPr>
    </w:lvl>
  </w:abstractNum>
  <w:abstractNum w:abstractNumId="11" w15:restartNumberingAfterBreak="0">
    <w:nsid w:val="5F8A6C1D"/>
    <w:multiLevelType w:val="hybridMultilevel"/>
    <w:tmpl w:val="A9584A4E"/>
    <w:lvl w:ilvl="0" w:tplc="08130001">
      <w:start w:val="1"/>
      <w:numFmt w:val="bullet"/>
      <w:lvlText w:val=""/>
      <w:lvlJc w:val="left"/>
      <w:pPr>
        <w:ind w:left="781" w:hanging="360"/>
      </w:pPr>
      <w:rPr>
        <w:rFonts w:ascii="Symbol" w:hAnsi="Symbol" w:hint="default"/>
      </w:rPr>
    </w:lvl>
    <w:lvl w:ilvl="1" w:tplc="08130003">
      <w:start w:val="1"/>
      <w:numFmt w:val="bullet"/>
      <w:lvlText w:val="o"/>
      <w:lvlJc w:val="left"/>
      <w:pPr>
        <w:ind w:left="1501" w:hanging="360"/>
      </w:pPr>
      <w:rPr>
        <w:rFonts w:ascii="Courier New" w:hAnsi="Courier New" w:cs="Courier New" w:hint="default"/>
      </w:rPr>
    </w:lvl>
    <w:lvl w:ilvl="2" w:tplc="08130005" w:tentative="1">
      <w:start w:val="1"/>
      <w:numFmt w:val="bullet"/>
      <w:lvlText w:val=""/>
      <w:lvlJc w:val="left"/>
      <w:pPr>
        <w:ind w:left="2221" w:hanging="360"/>
      </w:pPr>
      <w:rPr>
        <w:rFonts w:ascii="Wingdings" w:hAnsi="Wingdings" w:hint="default"/>
      </w:rPr>
    </w:lvl>
    <w:lvl w:ilvl="3" w:tplc="08130001" w:tentative="1">
      <w:start w:val="1"/>
      <w:numFmt w:val="bullet"/>
      <w:lvlText w:val=""/>
      <w:lvlJc w:val="left"/>
      <w:pPr>
        <w:ind w:left="2941" w:hanging="360"/>
      </w:pPr>
      <w:rPr>
        <w:rFonts w:ascii="Symbol" w:hAnsi="Symbol" w:hint="default"/>
      </w:rPr>
    </w:lvl>
    <w:lvl w:ilvl="4" w:tplc="08130003" w:tentative="1">
      <w:start w:val="1"/>
      <w:numFmt w:val="bullet"/>
      <w:lvlText w:val="o"/>
      <w:lvlJc w:val="left"/>
      <w:pPr>
        <w:ind w:left="3661" w:hanging="360"/>
      </w:pPr>
      <w:rPr>
        <w:rFonts w:ascii="Courier New" w:hAnsi="Courier New" w:cs="Courier New" w:hint="default"/>
      </w:rPr>
    </w:lvl>
    <w:lvl w:ilvl="5" w:tplc="08130005" w:tentative="1">
      <w:start w:val="1"/>
      <w:numFmt w:val="bullet"/>
      <w:lvlText w:val=""/>
      <w:lvlJc w:val="left"/>
      <w:pPr>
        <w:ind w:left="4381" w:hanging="360"/>
      </w:pPr>
      <w:rPr>
        <w:rFonts w:ascii="Wingdings" w:hAnsi="Wingdings" w:hint="default"/>
      </w:rPr>
    </w:lvl>
    <w:lvl w:ilvl="6" w:tplc="08130001" w:tentative="1">
      <w:start w:val="1"/>
      <w:numFmt w:val="bullet"/>
      <w:lvlText w:val=""/>
      <w:lvlJc w:val="left"/>
      <w:pPr>
        <w:ind w:left="5101" w:hanging="360"/>
      </w:pPr>
      <w:rPr>
        <w:rFonts w:ascii="Symbol" w:hAnsi="Symbol" w:hint="default"/>
      </w:rPr>
    </w:lvl>
    <w:lvl w:ilvl="7" w:tplc="08130003" w:tentative="1">
      <w:start w:val="1"/>
      <w:numFmt w:val="bullet"/>
      <w:lvlText w:val="o"/>
      <w:lvlJc w:val="left"/>
      <w:pPr>
        <w:ind w:left="5821" w:hanging="360"/>
      </w:pPr>
      <w:rPr>
        <w:rFonts w:ascii="Courier New" w:hAnsi="Courier New" w:cs="Courier New" w:hint="default"/>
      </w:rPr>
    </w:lvl>
    <w:lvl w:ilvl="8" w:tplc="08130005" w:tentative="1">
      <w:start w:val="1"/>
      <w:numFmt w:val="bullet"/>
      <w:lvlText w:val=""/>
      <w:lvlJc w:val="left"/>
      <w:pPr>
        <w:ind w:left="6541" w:hanging="360"/>
      </w:pPr>
      <w:rPr>
        <w:rFonts w:ascii="Wingdings" w:hAnsi="Wingdings" w:hint="default"/>
      </w:rPr>
    </w:lvl>
  </w:abstractNum>
  <w:abstractNum w:abstractNumId="12" w15:restartNumberingAfterBreak="0">
    <w:nsid w:val="672A1555"/>
    <w:multiLevelType w:val="hybridMultilevel"/>
    <w:tmpl w:val="5B52D326"/>
    <w:lvl w:ilvl="0" w:tplc="DF903032">
      <w:start w:val="3"/>
      <w:numFmt w:val="bullet"/>
      <w:lvlText w:val="-"/>
      <w:lvlJc w:val="left"/>
      <w:pPr>
        <w:ind w:left="1066" w:hanging="360"/>
      </w:pPr>
      <w:rPr>
        <w:rFonts w:ascii="Times New Roman" w:eastAsiaTheme="minorHAnsi" w:hAnsi="Times New Roman" w:cs="Times New Roman" w:hint="default"/>
      </w:rPr>
    </w:lvl>
    <w:lvl w:ilvl="1" w:tplc="08130003" w:tentative="1">
      <w:start w:val="1"/>
      <w:numFmt w:val="bullet"/>
      <w:lvlText w:val="o"/>
      <w:lvlJc w:val="left"/>
      <w:pPr>
        <w:ind w:left="1786" w:hanging="360"/>
      </w:pPr>
      <w:rPr>
        <w:rFonts w:ascii="Courier New" w:hAnsi="Courier New" w:cs="Courier New" w:hint="default"/>
      </w:rPr>
    </w:lvl>
    <w:lvl w:ilvl="2" w:tplc="08130005" w:tentative="1">
      <w:start w:val="1"/>
      <w:numFmt w:val="bullet"/>
      <w:lvlText w:val=""/>
      <w:lvlJc w:val="left"/>
      <w:pPr>
        <w:ind w:left="2506" w:hanging="360"/>
      </w:pPr>
      <w:rPr>
        <w:rFonts w:ascii="Wingdings" w:hAnsi="Wingdings" w:hint="default"/>
      </w:rPr>
    </w:lvl>
    <w:lvl w:ilvl="3" w:tplc="08130001" w:tentative="1">
      <w:start w:val="1"/>
      <w:numFmt w:val="bullet"/>
      <w:lvlText w:val=""/>
      <w:lvlJc w:val="left"/>
      <w:pPr>
        <w:ind w:left="3226" w:hanging="360"/>
      </w:pPr>
      <w:rPr>
        <w:rFonts w:ascii="Symbol" w:hAnsi="Symbol" w:hint="default"/>
      </w:rPr>
    </w:lvl>
    <w:lvl w:ilvl="4" w:tplc="08130003" w:tentative="1">
      <w:start w:val="1"/>
      <w:numFmt w:val="bullet"/>
      <w:lvlText w:val="o"/>
      <w:lvlJc w:val="left"/>
      <w:pPr>
        <w:ind w:left="3946" w:hanging="360"/>
      </w:pPr>
      <w:rPr>
        <w:rFonts w:ascii="Courier New" w:hAnsi="Courier New" w:cs="Courier New" w:hint="default"/>
      </w:rPr>
    </w:lvl>
    <w:lvl w:ilvl="5" w:tplc="08130005" w:tentative="1">
      <w:start w:val="1"/>
      <w:numFmt w:val="bullet"/>
      <w:lvlText w:val=""/>
      <w:lvlJc w:val="left"/>
      <w:pPr>
        <w:ind w:left="4666" w:hanging="360"/>
      </w:pPr>
      <w:rPr>
        <w:rFonts w:ascii="Wingdings" w:hAnsi="Wingdings" w:hint="default"/>
      </w:rPr>
    </w:lvl>
    <w:lvl w:ilvl="6" w:tplc="08130001" w:tentative="1">
      <w:start w:val="1"/>
      <w:numFmt w:val="bullet"/>
      <w:lvlText w:val=""/>
      <w:lvlJc w:val="left"/>
      <w:pPr>
        <w:ind w:left="5386" w:hanging="360"/>
      </w:pPr>
      <w:rPr>
        <w:rFonts w:ascii="Symbol" w:hAnsi="Symbol" w:hint="default"/>
      </w:rPr>
    </w:lvl>
    <w:lvl w:ilvl="7" w:tplc="08130003" w:tentative="1">
      <w:start w:val="1"/>
      <w:numFmt w:val="bullet"/>
      <w:lvlText w:val="o"/>
      <w:lvlJc w:val="left"/>
      <w:pPr>
        <w:ind w:left="6106" w:hanging="360"/>
      </w:pPr>
      <w:rPr>
        <w:rFonts w:ascii="Courier New" w:hAnsi="Courier New" w:cs="Courier New" w:hint="default"/>
      </w:rPr>
    </w:lvl>
    <w:lvl w:ilvl="8" w:tplc="08130005" w:tentative="1">
      <w:start w:val="1"/>
      <w:numFmt w:val="bullet"/>
      <w:lvlText w:val=""/>
      <w:lvlJc w:val="left"/>
      <w:pPr>
        <w:ind w:left="6826" w:hanging="360"/>
      </w:pPr>
      <w:rPr>
        <w:rFonts w:ascii="Wingdings" w:hAnsi="Wingdings" w:hint="default"/>
      </w:rPr>
    </w:lvl>
  </w:abstractNum>
  <w:abstractNum w:abstractNumId="13" w15:restartNumberingAfterBreak="0">
    <w:nsid w:val="744E2B23"/>
    <w:multiLevelType w:val="hybridMultilevel"/>
    <w:tmpl w:val="2CF6621A"/>
    <w:lvl w:ilvl="0" w:tplc="708880A2">
      <w:start w:val="1"/>
      <w:numFmt w:val="bullet"/>
      <w:lvlText w:val="-"/>
      <w:lvlJc w:val="left"/>
      <w:pPr>
        <w:ind w:left="1066"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0B50EA"/>
    <w:multiLevelType w:val="hybridMultilevel"/>
    <w:tmpl w:val="4D2AB10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1"/>
  </w:num>
  <w:num w:numId="3">
    <w:abstractNumId w:val="6"/>
  </w:num>
  <w:num w:numId="4">
    <w:abstractNumId w:val="4"/>
  </w:num>
  <w:num w:numId="5">
    <w:abstractNumId w:val="8"/>
  </w:num>
  <w:num w:numId="6">
    <w:abstractNumId w:val="12"/>
  </w:num>
  <w:num w:numId="7">
    <w:abstractNumId w:val="2"/>
  </w:num>
  <w:num w:numId="8">
    <w:abstractNumId w:val="9"/>
  </w:num>
  <w:num w:numId="9">
    <w:abstractNumId w:val="0"/>
  </w:num>
  <w:num w:numId="10">
    <w:abstractNumId w:val="13"/>
  </w:num>
  <w:num w:numId="11">
    <w:abstractNumId w:val="14"/>
  </w:num>
  <w:num w:numId="12">
    <w:abstractNumId w:val="7"/>
  </w:num>
  <w:num w:numId="13">
    <w:abstractNumId w:val="3"/>
  </w:num>
  <w:num w:numId="14">
    <w:abstractNumId w:val="1"/>
  </w:num>
  <w:num w:numId="1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Ian Hussey">
    <w15:presenceInfo w15:providerId="None" w15:userId="Ian Hussey"/>
  </w15:person>
  <w15:person w15:author="sean hughes">
    <w15:presenceInfo w15:providerId="Windows Live" w15:userId="290af962c17f54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8450F"/>
    <w:rsid w:val="0000250C"/>
    <w:rsid w:val="0000274C"/>
    <w:rsid w:val="0000295D"/>
    <w:rsid w:val="00011F3F"/>
    <w:rsid w:val="00020C87"/>
    <w:rsid w:val="00031414"/>
    <w:rsid w:val="000316EA"/>
    <w:rsid w:val="000338C7"/>
    <w:rsid w:val="00033CF8"/>
    <w:rsid w:val="00037730"/>
    <w:rsid w:val="00042ED7"/>
    <w:rsid w:val="00043F9C"/>
    <w:rsid w:val="00045396"/>
    <w:rsid w:val="00052263"/>
    <w:rsid w:val="000538D2"/>
    <w:rsid w:val="00054A34"/>
    <w:rsid w:val="00057B63"/>
    <w:rsid w:val="00057C14"/>
    <w:rsid w:val="000613C0"/>
    <w:rsid w:val="00061C3C"/>
    <w:rsid w:val="00062455"/>
    <w:rsid w:val="00062DD2"/>
    <w:rsid w:val="0007192D"/>
    <w:rsid w:val="00071CFB"/>
    <w:rsid w:val="00074C5D"/>
    <w:rsid w:val="000752DD"/>
    <w:rsid w:val="00076E0D"/>
    <w:rsid w:val="00080D2C"/>
    <w:rsid w:val="00082938"/>
    <w:rsid w:val="00083FE0"/>
    <w:rsid w:val="00084969"/>
    <w:rsid w:val="00087F9E"/>
    <w:rsid w:val="0009089A"/>
    <w:rsid w:val="0009231F"/>
    <w:rsid w:val="00092553"/>
    <w:rsid w:val="00092D05"/>
    <w:rsid w:val="00096279"/>
    <w:rsid w:val="000A0604"/>
    <w:rsid w:val="000A58D5"/>
    <w:rsid w:val="000A5D2B"/>
    <w:rsid w:val="000A603F"/>
    <w:rsid w:val="000A6F55"/>
    <w:rsid w:val="000B001F"/>
    <w:rsid w:val="000B00B4"/>
    <w:rsid w:val="000B0ADA"/>
    <w:rsid w:val="000B2515"/>
    <w:rsid w:val="000B3C6A"/>
    <w:rsid w:val="000B3FB1"/>
    <w:rsid w:val="000B4EC7"/>
    <w:rsid w:val="000B52E2"/>
    <w:rsid w:val="000C44CA"/>
    <w:rsid w:val="000C4D9F"/>
    <w:rsid w:val="000C6618"/>
    <w:rsid w:val="000D3B51"/>
    <w:rsid w:val="000E1C70"/>
    <w:rsid w:val="000E5503"/>
    <w:rsid w:val="000E57C1"/>
    <w:rsid w:val="000F04E8"/>
    <w:rsid w:val="000F2C3A"/>
    <w:rsid w:val="000F364C"/>
    <w:rsid w:val="000F3A24"/>
    <w:rsid w:val="000F5364"/>
    <w:rsid w:val="000F60BF"/>
    <w:rsid w:val="00107325"/>
    <w:rsid w:val="001079E0"/>
    <w:rsid w:val="00113C99"/>
    <w:rsid w:val="00114B05"/>
    <w:rsid w:val="00126AD8"/>
    <w:rsid w:val="00126C0C"/>
    <w:rsid w:val="00127A74"/>
    <w:rsid w:val="00131EA3"/>
    <w:rsid w:val="0013209F"/>
    <w:rsid w:val="00136DD4"/>
    <w:rsid w:val="00136F00"/>
    <w:rsid w:val="001429A8"/>
    <w:rsid w:val="00142B81"/>
    <w:rsid w:val="00142E1C"/>
    <w:rsid w:val="00143B8E"/>
    <w:rsid w:val="00147FC7"/>
    <w:rsid w:val="00150E89"/>
    <w:rsid w:val="00157B5A"/>
    <w:rsid w:val="0016126E"/>
    <w:rsid w:val="001641AB"/>
    <w:rsid w:val="00164E97"/>
    <w:rsid w:val="00166215"/>
    <w:rsid w:val="00172809"/>
    <w:rsid w:val="00172BCC"/>
    <w:rsid w:val="00173A6B"/>
    <w:rsid w:val="00174F54"/>
    <w:rsid w:val="00181985"/>
    <w:rsid w:val="00183D30"/>
    <w:rsid w:val="00186D9C"/>
    <w:rsid w:val="001874E9"/>
    <w:rsid w:val="00191B14"/>
    <w:rsid w:val="00193DF6"/>
    <w:rsid w:val="001954B9"/>
    <w:rsid w:val="001956B4"/>
    <w:rsid w:val="0019637F"/>
    <w:rsid w:val="001979D3"/>
    <w:rsid w:val="001A1EF4"/>
    <w:rsid w:val="001A2C8E"/>
    <w:rsid w:val="001A7A36"/>
    <w:rsid w:val="001A7F24"/>
    <w:rsid w:val="001B3E64"/>
    <w:rsid w:val="001B3FE2"/>
    <w:rsid w:val="001B4CD2"/>
    <w:rsid w:val="001C3160"/>
    <w:rsid w:val="001C4BD5"/>
    <w:rsid w:val="001C615D"/>
    <w:rsid w:val="001D11E4"/>
    <w:rsid w:val="001D2B25"/>
    <w:rsid w:val="001D3D55"/>
    <w:rsid w:val="001E6BF9"/>
    <w:rsid w:val="001E6DFA"/>
    <w:rsid w:val="001F00B2"/>
    <w:rsid w:val="001F4CE2"/>
    <w:rsid w:val="001F5161"/>
    <w:rsid w:val="001F5223"/>
    <w:rsid w:val="002003B7"/>
    <w:rsid w:val="002013F3"/>
    <w:rsid w:val="002035FD"/>
    <w:rsid w:val="0020435B"/>
    <w:rsid w:val="0020581C"/>
    <w:rsid w:val="002145EA"/>
    <w:rsid w:val="002166D7"/>
    <w:rsid w:val="00226474"/>
    <w:rsid w:val="00226549"/>
    <w:rsid w:val="00227BAF"/>
    <w:rsid w:val="002344B5"/>
    <w:rsid w:val="002431CD"/>
    <w:rsid w:val="00245BF7"/>
    <w:rsid w:val="00246F0E"/>
    <w:rsid w:val="002512BC"/>
    <w:rsid w:val="00251981"/>
    <w:rsid w:val="002549DE"/>
    <w:rsid w:val="00256ABE"/>
    <w:rsid w:val="00263394"/>
    <w:rsid w:val="00270913"/>
    <w:rsid w:val="00271DAB"/>
    <w:rsid w:val="002721B2"/>
    <w:rsid w:val="0027497B"/>
    <w:rsid w:val="002832B9"/>
    <w:rsid w:val="00283C32"/>
    <w:rsid w:val="00283E31"/>
    <w:rsid w:val="002844D4"/>
    <w:rsid w:val="00292DDD"/>
    <w:rsid w:val="00295E1F"/>
    <w:rsid w:val="0029776F"/>
    <w:rsid w:val="002A199B"/>
    <w:rsid w:val="002A3F9C"/>
    <w:rsid w:val="002A41C2"/>
    <w:rsid w:val="002A50BA"/>
    <w:rsid w:val="002A69E8"/>
    <w:rsid w:val="002B0760"/>
    <w:rsid w:val="002B4DFD"/>
    <w:rsid w:val="002C1B7E"/>
    <w:rsid w:val="002C24E0"/>
    <w:rsid w:val="002C4026"/>
    <w:rsid w:val="002C60D3"/>
    <w:rsid w:val="002D2AE7"/>
    <w:rsid w:val="002D4CE1"/>
    <w:rsid w:val="002D7AF0"/>
    <w:rsid w:val="002E0579"/>
    <w:rsid w:val="002E0A41"/>
    <w:rsid w:val="002E299C"/>
    <w:rsid w:val="002E51D3"/>
    <w:rsid w:val="002E5380"/>
    <w:rsid w:val="002E5D96"/>
    <w:rsid w:val="002E6AAA"/>
    <w:rsid w:val="002F09A9"/>
    <w:rsid w:val="002F1604"/>
    <w:rsid w:val="002F1FB1"/>
    <w:rsid w:val="002F343D"/>
    <w:rsid w:val="002F3E79"/>
    <w:rsid w:val="002F4F9A"/>
    <w:rsid w:val="002F548B"/>
    <w:rsid w:val="002F6B80"/>
    <w:rsid w:val="003034B2"/>
    <w:rsid w:val="00304C3A"/>
    <w:rsid w:val="0031682C"/>
    <w:rsid w:val="003175D3"/>
    <w:rsid w:val="00322484"/>
    <w:rsid w:val="00322B9E"/>
    <w:rsid w:val="00323283"/>
    <w:rsid w:val="003232FA"/>
    <w:rsid w:val="003239B9"/>
    <w:rsid w:val="00331C75"/>
    <w:rsid w:val="003348AB"/>
    <w:rsid w:val="0033522B"/>
    <w:rsid w:val="003356EF"/>
    <w:rsid w:val="0033602D"/>
    <w:rsid w:val="00340425"/>
    <w:rsid w:val="00342C52"/>
    <w:rsid w:val="00345727"/>
    <w:rsid w:val="00345F2E"/>
    <w:rsid w:val="00346289"/>
    <w:rsid w:val="00353508"/>
    <w:rsid w:val="00361C2A"/>
    <w:rsid w:val="0036603E"/>
    <w:rsid w:val="00366D66"/>
    <w:rsid w:val="003672E9"/>
    <w:rsid w:val="003778E4"/>
    <w:rsid w:val="0038096F"/>
    <w:rsid w:val="00381F69"/>
    <w:rsid w:val="00381F84"/>
    <w:rsid w:val="003867F8"/>
    <w:rsid w:val="0038698F"/>
    <w:rsid w:val="00392824"/>
    <w:rsid w:val="00392AA8"/>
    <w:rsid w:val="003A1BCF"/>
    <w:rsid w:val="003A21E5"/>
    <w:rsid w:val="003A39C7"/>
    <w:rsid w:val="003A6204"/>
    <w:rsid w:val="003A71A5"/>
    <w:rsid w:val="003A721D"/>
    <w:rsid w:val="003A7ED7"/>
    <w:rsid w:val="003B0C17"/>
    <w:rsid w:val="003B2E1C"/>
    <w:rsid w:val="003B4A2D"/>
    <w:rsid w:val="003C09F7"/>
    <w:rsid w:val="003C0B3D"/>
    <w:rsid w:val="003C1288"/>
    <w:rsid w:val="003C3687"/>
    <w:rsid w:val="003D0664"/>
    <w:rsid w:val="003D0E0D"/>
    <w:rsid w:val="003D128A"/>
    <w:rsid w:val="003D28F6"/>
    <w:rsid w:val="003D6823"/>
    <w:rsid w:val="003D6A1D"/>
    <w:rsid w:val="003D7AB1"/>
    <w:rsid w:val="003E1602"/>
    <w:rsid w:val="003E4337"/>
    <w:rsid w:val="003E4D74"/>
    <w:rsid w:val="003E5EF7"/>
    <w:rsid w:val="003E6255"/>
    <w:rsid w:val="003E6DF0"/>
    <w:rsid w:val="003E6FA1"/>
    <w:rsid w:val="003F1258"/>
    <w:rsid w:val="003F1BAA"/>
    <w:rsid w:val="003F4E3A"/>
    <w:rsid w:val="003F6004"/>
    <w:rsid w:val="00404D64"/>
    <w:rsid w:val="00406DBD"/>
    <w:rsid w:val="00412D1B"/>
    <w:rsid w:val="00413A6E"/>
    <w:rsid w:val="00414B1A"/>
    <w:rsid w:val="0041536A"/>
    <w:rsid w:val="00416C95"/>
    <w:rsid w:val="00417C6F"/>
    <w:rsid w:val="00422BEA"/>
    <w:rsid w:val="0042301E"/>
    <w:rsid w:val="00423192"/>
    <w:rsid w:val="004232CA"/>
    <w:rsid w:val="00423449"/>
    <w:rsid w:val="00423B72"/>
    <w:rsid w:val="004252B0"/>
    <w:rsid w:val="00431FDE"/>
    <w:rsid w:val="00433A3C"/>
    <w:rsid w:val="004342F9"/>
    <w:rsid w:val="004356FE"/>
    <w:rsid w:val="00436975"/>
    <w:rsid w:val="004437A1"/>
    <w:rsid w:val="004456F3"/>
    <w:rsid w:val="0045195B"/>
    <w:rsid w:val="004529D1"/>
    <w:rsid w:val="00455215"/>
    <w:rsid w:val="004564E8"/>
    <w:rsid w:val="00457771"/>
    <w:rsid w:val="00457883"/>
    <w:rsid w:val="00461F89"/>
    <w:rsid w:val="004625E6"/>
    <w:rsid w:val="00465ABF"/>
    <w:rsid w:val="00465D98"/>
    <w:rsid w:val="00467B1B"/>
    <w:rsid w:val="00483648"/>
    <w:rsid w:val="00487328"/>
    <w:rsid w:val="004876DF"/>
    <w:rsid w:val="004878A3"/>
    <w:rsid w:val="00492454"/>
    <w:rsid w:val="00492B79"/>
    <w:rsid w:val="00494A57"/>
    <w:rsid w:val="00495257"/>
    <w:rsid w:val="0049555C"/>
    <w:rsid w:val="00497530"/>
    <w:rsid w:val="004A0425"/>
    <w:rsid w:val="004A14BF"/>
    <w:rsid w:val="004A21AF"/>
    <w:rsid w:val="004A7F1C"/>
    <w:rsid w:val="004B0F9B"/>
    <w:rsid w:val="004B24B1"/>
    <w:rsid w:val="004B590E"/>
    <w:rsid w:val="004B5D89"/>
    <w:rsid w:val="004B6604"/>
    <w:rsid w:val="004B66CB"/>
    <w:rsid w:val="004B6D53"/>
    <w:rsid w:val="004C2103"/>
    <w:rsid w:val="004C3102"/>
    <w:rsid w:val="004C6025"/>
    <w:rsid w:val="004C6846"/>
    <w:rsid w:val="004D1E5C"/>
    <w:rsid w:val="004D3BC6"/>
    <w:rsid w:val="004D3CFB"/>
    <w:rsid w:val="004D4A2C"/>
    <w:rsid w:val="004D4B84"/>
    <w:rsid w:val="004D607D"/>
    <w:rsid w:val="004D6C53"/>
    <w:rsid w:val="004D7488"/>
    <w:rsid w:val="004E1A40"/>
    <w:rsid w:val="004E30D7"/>
    <w:rsid w:val="004E4A2B"/>
    <w:rsid w:val="004E5062"/>
    <w:rsid w:val="004E5E92"/>
    <w:rsid w:val="004E69DF"/>
    <w:rsid w:val="004F0ABC"/>
    <w:rsid w:val="004F1616"/>
    <w:rsid w:val="004F2C61"/>
    <w:rsid w:val="004F6F10"/>
    <w:rsid w:val="00500421"/>
    <w:rsid w:val="005027DD"/>
    <w:rsid w:val="00502B8B"/>
    <w:rsid w:val="00504AED"/>
    <w:rsid w:val="005075DF"/>
    <w:rsid w:val="00507B7C"/>
    <w:rsid w:val="00507BB6"/>
    <w:rsid w:val="00511A82"/>
    <w:rsid w:val="005122D3"/>
    <w:rsid w:val="00520385"/>
    <w:rsid w:val="0052206C"/>
    <w:rsid w:val="00530C15"/>
    <w:rsid w:val="00533AAB"/>
    <w:rsid w:val="0053791E"/>
    <w:rsid w:val="00551DED"/>
    <w:rsid w:val="00557905"/>
    <w:rsid w:val="005650D4"/>
    <w:rsid w:val="005657AB"/>
    <w:rsid w:val="00567476"/>
    <w:rsid w:val="005722A2"/>
    <w:rsid w:val="00572BA0"/>
    <w:rsid w:val="005760B8"/>
    <w:rsid w:val="00576F45"/>
    <w:rsid w:val="00580818"/>
    <w:rsid w:val="005813CB"/>
    <w:rsid w:val="00584867"/>
    <w:rsid w:val="0059218E"/>
    <w:rsid w:val="0059300A"/>
    <w:rsid w:val="005A2281"/>
    <w:rsid w:val="005A3393"/>
    <w:rsid w:val="005A4CBB"/>
    <w:rsid w:val="005A5575"/>
    <w:rsid w:val="005B1720"/>
    <w:rsid w:val="005B224A"/>
    <w:rsid w:val="005B5FB8"/>
    <w:rsid w:val="005C1DEB"/>
    <w:rsid w:val="005C5A92"/>
    <w:rsid w:val="005C7812"/>
    <w:rsid w:val="005D2EBF"/>
    <w:rsid w:val="005E08EF"/>
    <w:rsid w:val="005E21C2"/>
    <w:rsid w:val="005E2BBF"/>
    <w:rsid w:val="005E36F5"/>
    <w:rsid w:val="005E3B15"/>
    <w:rsid w:val="005E4C71"/>
    <w:rsid w:val="005E70CA"/>
    <w:rsid w:val="005E7D61"/>
    <w:rsid w:val="005F06F9"/>
    <w:rsid w:val="005F216A"/>
    <w:rsid w:val="005F256B"/>
    <w:rsid w:val="005F257E"/>
    <w:rsid w:val="005F2B31"/>
    <w:rsid w:val="005F57A2"/>
    <w:rsid w:val="005F72A0"/>
    <w:rsid w:val="00600958"/>
    <w:rsid w:val="00603B50"/>
    <w:rsid w:val="0060414D"/>
    <w:rsid w:val="0061120A"/>
    <w:rsid w:val="006144FD"/>
    <w:rsid w:val="00621CE0"/>
    <w:rsid w:val="00625959"/>
    <w:rsid w:val="0062665C"/>
    <w:rsid w:val="00627D11"/>
    <w:rsid w:val="00627E26"/>
    <w:rsid w:val="00631D4D"/>
    <w:rsid w:val="00633714"/>
    <w:rsid w:val="00633D84"/>
    <w:rsid w:val="0063521C"/>
    <w:rsid w:val="006371F7"/>
    <w:rsid w:val="00637F4E"/>
    <w:rsid w:val="006407D1"/>
    <w:rsid w:val="006409D6"/>
    <w:rsid w:val="00643773"/>
    <w:rsid w:val="00644B23"/>
    <w:rsid w:val="006459AA"/>
    <w:rsid w:val="00650850"/>
    <w:rsid w:val="00652BCB"/>
    <w:rsid w:val="00653DDB"/>
    <w:rsid w:val="00653EB1"/>
    <w:rsid w:val="00662245"/>
    <w:rsid w:val="00670155"/>
    <w:rsid w:val="006737BB"/>
    <w:rsid w:val="006749A1"/>
    <w:rsid w:val="006752B6"/>
    <w:rsid w:val="00675FDE"/>
    <w:rsid w:val="00676E41"/>
    <w:rsid w:val="00677A24"/>
    <w:rsid w:val="00683A12"/>
    <w:rsid w:val="006858D2"/>
    <w:rsid w:val="00686A83"/>
    <w:rsid w:val="00686C45"/>
    <w:rsid w:val="006907CF"/>
    <w:rsid w:val="00690B31"/>
    <w:rsid w:val="006925CB"/>
    <w:rsid w:val="006A02FB"/>
    <w:rsid w:val="006A365E"/>
    <w:rsid w:val="006A412E"/>
    <w:rsid w:val="006A4882"/>
    <w:rsid w:val="006A630E"/>
    <w:rsid w:val="006B0FA9"/>
    <w:rsid w:val="006B278A"/>
    <w:rsid w:val="006B5BA0"/>
    <w:rsid w:val="006B6898"/>
    <w:rsid w:val="006B75E3"/>
    <w:rsid w:val="006C2D05"/>
    <w:rsid w:val="006C485E"/>
    <w:rsid w:val="006C500C"/>
    <w:rsid w:val="006C7832"/>
    <w:rsid w:val="006D245B"/>
    <w:rsid w:val="006D2A76"/>
    <w:rsid w:val="006D5E75"/>
    <w:rsid w:val="006E1FFA"/>
    <w:rsid w:val="006E671C"/>
    <w:rsid w:val="006F0A22"/>
    <w:rsid w:val="006F12E2"/>
    <w:rsid w:val="006F2398"/>
    <w:rsid w:val="006F4F41"/>
    <w:rsid w:val="0070022F"/>
    <w:rsid w:val="00704AB2"/>
    <w:rsid w:val="007065F8"/>
    <w:rsid w:val="0070721D"/>
    <w:rsid w:val="00711275"/>
    <w:rsid w:val="00712ABF"/>
    <w:rsid w:val="0071422C"/>
    <w:rsid w:val="007143F7"/>
    <w:rsid w:val="007152D6"/>
    <w:rsid w:val="007273B2"/>
    <w:rsid w:val="0073058B"/>
    <w:rsid w:val="00730B42"/>
    <w:rsid w:val="00730F61"/>
    <w:rsid w:val="00731DBB"/>
    <w:rsid w:val="00733C0F"/>
    <w:rsid w:val="00733C27"/>
    <w:rsid w:val="00734D30"/>
    <w:rsid w:val="007359D0"/>
    <w:rsid w:val="00737A27"/>
    <w:rsid w:val="00742CAA"/>
    <w:rsid w:val="00744E97"/>
    <w:rsid w:val="007455D7"/>
    <w:rsid w:val="00750786"/>
    <w:rsid w:val="007551FD"/>
    <w:rsid w:val="007579F6"/>
    <w:rsid w:val="00763846"/>
    <w:rsid w:val="00764BD1"/>
    <w:rsid w:val="007656C7"/>
    <w:rsid w:val="007727E9"/>
    <w:rsid w:val="00772A8A"/>
    <w:rsid w:val="007741EC"/>
    <w:rsid w:val="00775936"/>
    <w:rsid w:val="00776C1C"/>
    <w:rsid w:val="00781802"/>
    <w:rsid w:val="0078450F"/>
    <w:rsid w:val="007845D4"/>
    <w:rsid w:val="00787801"/>
    <w:rsid w:val="00787954"/>
    <w:rsid w:val="007901B7"/>
    <w:rsid w:val="0079212C"/>
    <w:rsid w:val="00794A96"/>
    <w:rsid w:val="00794D8A"/>
    <w:rsid w:val="00797450"/>
    <w:rsid w:val="007A33CD"/>
    <w:rsid w:val="007A3973"/>
    <w:rsid w:val="007A3B0D"/>
    <w:rsid w:val="007A42F5"/>
    <w:rsid w:val="007C0011"/>
    <w:rsid w:val="007C04C9"/>
    <w:rsid w:val="007C3E92"/>
    <w:rsid w:val="007C5682"/>
    <w:rsid w:val="007C77D2"/>
    <w:rsid w:val="007D27C3"/>
    <w:rsid w:val="007D5667"/>
    <w:rsid w:val="007D5CC6"/>
    <w:rsid w:val="007E4395"/>
    <w:rsid w:val="007E6A42"/>
    <w:rsid w:val="007E7123"/>
    <w:rsid w:val="007F0DBB"/>
    <w:rsid w:val="007F3073"/>
    <w:rsid w:val="007F7338"/>
    <w:rsid w:val="007F7640"/>
    <w:rsid w:val="00800910"/>
    <w:rsid w:val="008021AD"/>
    <w:rsid w:val="00804F9F"/>
    <w:rsid w:val="008058F6"/>
    <w:rsid w:val="00807FDE"/>
    <w:rsid w:val="0081012B"/>
    <w:rsid w:val="00820869"/>
    <w:rsid w:val="00821539"/>
    <w:rsid w:val="00835B08"/>
    <w:rsid w:val="00836212"/>
    <w:rsid w:val="008366F3"/>
    <w:rsid w:val="008404D2"/>
    <w:rsid w:val="008409DA"/>
    <w:rsid w:val="00840D58"/>
    <w:rsid w:val="00841BD1"/>
    <w:rsid w:val="00842DB2"/>
    <w:rsid w:val="008449E5"/>
    <w:rsid w:val="0084631A"/>
    <w:rsid w:val="008479CF"/>
    <w:rsid w:val="0085064E"/>
    <w:rsid w:val="00853193"/>
    <w:rsid w:val="00855AFE"/>
    <w:rsid w:val="00860115"/>
    <w:rsid w:val="0086026A"/>
    <w:rsid w:val="0086285F"/>
    <w:rsid w:val="00865989"/>
    <w:rsid w:val="008665A1"/>
    <w:rsid w:val="00871EA9"/>
    <w:rsid w:val="008720B4"/>
    <w:rsid w:val="00875B1C"/>
    <w:rsid w:val="00877572"/>
    <w:rsid w:val="008809F1"/>
    <w:rsid w:val="00882CC0"/>
    <w:rsid w:val="0088539E"/>
    <w:rsid w:val="008875F1"/>
    <w:rsid w:val="00892924"/>
    <w:rsid w:val="008938D8"/>
    <w:rsid w:val="00893F86"/>
    <w:rsid w:val="00894F2E"/>
    <w:rsid w:val="008964F5"/>
    <w:rsid w:val="00897F84"/>
    <w:rsid w:val="008A20F2"/>
    <w:rsid w:val="008A29A6"/>
    <w:rsid w:val="008A5385"/>
    <w:rsid w:val="008B04D1"/>
    <w:rsid w:val="008B10BB"/>
    <w:rsid w:val="008B4609"/>
    <w:rsid w:val="008B58FD"/>
    <w:rsid w:val="008B5909"/>
    <w:rsid w:val="008B61A5"/>
    <w:rsid w:val="008B69A4"/>
    <w:rsid w:val="008C0668"/>
    <w:rsid w:val="008C1BC5"/>
    <w:rsid w:val="008C2DBC"/>
    <w:rsid w:val="008C48AA"/>
    <w:rsid w:val="008C725A"/>
    <w:rsid w:val="008D381C"/>
    <w:rsid w:val="008D5135"/>
    <w:rsid w:val="008E4F5C"/>
    <w:rsid w:val="008F03FA"/>
    <w:rsid w:val="008F4AF7"/>
    <w:rsid w:val="008F5230"/>
    <w:rsid w:val="008F6D56"/>
    <w:rsid w:val="00901181"/>
    <w:rsid w:val="00904FDF"/>
    <w:rsid w:val="00906F86"/>
    <w:rsid w:val="00911E08"/>
    <w:rsid w:val="00912201"/>
    <w:rsid w:val="00915EF8"/>
    <w:rsid w:val="009173DF"/>
    <w:rsid w:val="00920120"/>
    <w:rsid w:val="009214A8"/>
    <w:rsid w:val="0092162B"/>
    <w:rsid w:val="0092235D"/>
    <w:rsid w:val="009235E1"/>
    <w:rsid w:val="00923A74"/>
    <w:rsid w:val="00924724"/>
    <w:rsid w:val="009256EB"/>
    <w:rsid w:val="009270E9"/>
    <w:rsid w:val="009272AB"/>
    <w:rsid w:val="00927EB3"/>
    <w:rsid w:val="00934144"/>
    <w:rsid w:val="00934CA0"/>
    <w:rsid w:val="00942DF7"/>
    <w:rsid w:val="00945E0D"/>
    <w:rsid w:val="00952ECD"/>
    <w:rsid w:val="0095440F"/>
    <w:rsid w:val="00954B1E"/>
    <w:rsid w:val="00955489"/>
    <w:rsid w:val="00955840"/>
    <w:rsid w:val="009602CE"/>
    <w:rsid w:val="00961667"/>
    <w:rsid w:val="00962E93"/>
    <w:rsid w:val="009648F3"/>
    <w:rsid w:val="00975146"/>
    <w:rsid w:val="009772EF"/>
    <w:rsid w:val="009801A6"/>
    <w:rsid w:val="0098498C"/>
    <w:rsid w:val="009850E8"/>
    <w:rsid w:val="009857CB"/>
    <w:rsid w:val="0098628A"/>
    <w:rsid w:val="009868D8"/>
    <w:rsid w:val="00990160"/>
    <w:rsid w:val="009926A3"/>
    <w:rsid w:val="009929CB"/>
    <w:rsid w:val="00992E96"/>
    <w:rsid w:val="009932B2"/>
    <w:rsid w:val="0099389C"/>
    <w:rsid w:val="009952F4"/>
    <w:rsid w:val="009A3FD5"/>
    <w:rsid w:val="009A4DCD"/>
    <w:rsid w:val="009A537A"/>
    <w:rsid w:val="009C2CE8"/>
    <w:rsid w:val="009C403A"/>
    <w:rsid w:val="009C77B2"/>
    <w:rsid w:val="009C7F0E"/>
    <w:rsid w:val="009D035C"/>
    <w:rsid w:val="009D33B8"/>
    <w:rsid w:val="009D432D"/>
    <w:rsid w:val="009D596C"/>
    <w:rsid w:val="009E0B85"/>
    <w:rsid w:val="009E336F"/>
    <w:rsid w:val="009E564C"/>
    <w:rsid w:val="009E681E"/>
    <w:rsid w:val="009F04BF"/>
    <w:rsid w:val="00A02A84"/>
    <w:rsid w:val="00A0314F"/>
    <w:rsid w:val="00A03165"/>
    <w:rsid w:val="00A0463C"/>
    <w:rsid w:val="00A04B3D"/>
    <w:rsid w:val="00A1052D"/>
    <w:rsid w:val="00A11C62"/>
    <w:rsid w:val="00A13679"/>
    <w:rsid w:val="00A13729"/>
    <w:rsid w:val="00A174A8"/>
    <w:rsid w:val="00A17660"/>
    <w:rsid w:val="00A177BE"/>
    <w:rsid w:val="00A21A7C"/>
    <w:rsid w:val="00A22BD0"/>
    <w:rsid w:val="00A26AA6"/>
    <w:rsid w:val="00A30D8A"/>
    <w:rsid w:val="00A315B4"/>
    <w:rsid w:val="00A32251"/>
    <w:rsid w:val="00A35BB5"/>
    <w:rsid w:val="00A42789"/>
    <w:rsid w:val="00A43D95"/>
    <w:rsid w:val="00A43DFD"/>
    <w:rsid w:val="00A46AA8"/>
    <w:rsid w:val="00A517B9"/>
    <w:rsid w:val="00A55CB4"/>
    <w:rsid w:val="00A6071D"/>
    <w:rsid w:val="00A61CEE"/>
    <w:rsid w:val="00A62FEA"/>
    <w:rsid w:val="00A66C1E"/>
    <w:rsid w:val="00A72C5E"/>
    <w:rsid w:val="00A7308C"/>
    <w:rsid w:val="00A7572B"/>
    <w:rsid w:val="00A773B9"/>
    <w:rsid w:val="00A81F55"/>
    <w:rsid w:val="00A85E86"/>
    <w:rsid w:val="00A8705A"/>
    <w:rsid w:val="00A93C67"/>
    <w:rsid w:val="00A95716"/>
    <w:rsid w:val="00A96A05"/>
    <w:rsid w:val="00AA05E8"/>
    <w:rsid w:val="00AA1AE6"/>
    <w:rsid w:val="00AA3DC0"/>
    <w:rsid w:val="00AA4586"/>
    <w:rsid w:val="00AA5F74"/>
    <w:rsid w:val="00AB0A48"/>
    <w:rsid w:val="00AB4904"/>
    <w:rsid w:val="00AB4F3E"/>
    <w:rsid w:val="00AB6CDB"/>
    <w:rsid w:val="00AB6E94"/>
    <w:rsid w:val="00AB735F"/>
    <w:rsid w:val="00AC0E0C"/>
    <w:rsid w:val="00AC652D"/>
    <w:rsid w:val="00AC6C13"/>
    <w:rsid w:val="00AC6F60"/>
    <w:rsid w:val="00AD3C52"/>
    <w:rsid w:val="00AE1B8F"/>
    <w:rsid w:val="00AE729A"/>
    <w:rsid w:val="00AF3D9A"/>
    <w:rsid w:val="00B0440B"/>
    <w:rsid w:val="00B1276C"/>
    <w:rsid w:val="00B15281"/>
    <w:rsid w:val="00B164B5"/>
    <w:rsid w:val="00B167DD"/>
    <w:rsid w:val="00B16B77"/>
    <w:rsid w:val="00B219EC"/>
    <w:rsid w:val="00B22702"/>
    <w:rsid w:val="00B2506F"/>
    <w:rsid w:val="00B2785F"/>
    <w:rsid w:val="00B322DC"/>
    <w:rsid w:val="00B35DD4"/>
    <w:rsid w:val="00B40589"/>
    <w:rsid w:val="00B40823"/>
    <w:rsid w:val="00B43F26"/>
    <w:rsid w:val="00B47768"/>
    <w:rsid w:val="00B55002"/>
    <w:rsid w:val="00B57E74"/>
    <w:rsid w:val="00B61E9A"/>
    <w:rsid w:val="00B646B4"/>
    <w:rsid w:val="00B6617B"/>
    <w:rsid w:val="00B75841"/>
    <w:rsid w:val="00B82B50"/>
    <w:rsid w:val="00B87C1D"/>
    <w:rsid w:val="00B955FC"/>
    <w:rsid w:val="00B95A74"/>
    <w:rsid w:val="00B95E85"/>
    <w:rsid w:val="00B96E91"/>
    <w:rsid w:val="00B9742A"/>
    <w:rsid w:val="00BA03D5"/>
    <w:rsid w:val="00BA0B19"/>
    <w:rsid w:val="00BA2BC9"/>
    <w:rsid w:val="00BA7484"/>
    <w:rsid w:val="00BA7918"/>
    <w:rsid w:val="00BA7EB2"/>
    <w:rsid w:val="00BB2AD2"/>
    <w:rsid w:val="00BB5A1C"/>
    <w:rsid w:val="00BB68A8"/>
    <w:rsid w:val="00BB6F49"/>
    <w:rsid w:val="00BC0E9D"/>
    <w:rsid w:val="00BC130C"/>
    <w:rsid w:val="00BC2852"/>
    <w:rsid w:val="00BC3D18"/>
    <w:rsid w:val="00BC672B"/>
    <w:rsid w:val="00BC7BBF"/>
    <w:rsid w:val="00BD0E8A"/>
    <w:rsid w:val="00BD4D8B"/>
    <w:rsid w:val="00BE36B2"/>
    <w:rsid w:val="00BE425D"/>
    <w:rsid w:val="00BE6069"/>
    <w:rsid w:val="00BF2E9A"/>
    <w:rsid w:val="00BF489F"/>
    <w:rsid w:val="00BF7D3F"/>
    <w:rsid w:val="00C01BAE"/>
    <w:rsid w:val="00C01D6F"/>
    <w:rsid w:val="00C05D9D"/>
    <w:rsid w:val="00C114E0"/>
    <w:rsid w:val="00C118E0"/>
    <w:rsid w:val="00C154CB"/>
    <w:rsid w:val="00C15844"/>
    <w:rsid w:val="00C15CA8"/>
    <w:rsid w:val="00C15DB9"/>
    <w:rsid w:val="00C16494"/>
    <w:rsid w:val="00C20D0B"/>
    <w:rsid w:val="00C25FB2"/>
    <w:rsid w:val="00C27AC8"/>
    <w:rsid w:val="00C3265B"/>
    <w:rsid w:val="00C339EF"/>
    <w:rsid w:val="00C3434F"/>
    <w:rsid w:val="00C3441F"/>
    <w:rsid w:val="00C34E6B"/>
    <w:rsid w:val="00C353C5"/>
    <w:rsid w:val="00C3690E"/>
    <w:rsid w:val="00C40259"/>
    <w:rsid w:val="00C43D45"/>
    <w:rsid w:val="00C43E4F"/>
    <w:rsid w:val="00C469CC"/>
    <w:rsid w:val="00C47321"/>
    <w:rsid w:val="00C53AE5"/>
    <w:rsid w:val="00C54456"/>
    <w:rsid w:val="00C5538A"/>
    <w:rsid w:val="00C56D0F"/>
    <w:rsid w:val="00C62965"/>
    <w:rsid w:val="00C63802"/>
    <w:rsid w:val="00C64022"/>
    <w:rsid w:val="00C64BAA"/>
    <w:rsid w:val="00C656D5"/>
    <w:rsid w:val="00C6642E"/>
    <w:rsid w:val="00C7225E"/>
    <w:rsid w:val="00C73F49"/>
    <w:rsid w:val="00C751DA"/>
    <w:rsid w:val="00C75541"/>
    <w:rsid w:val="00C86DCA"/>
    <w:rsid w:val="00C90466"/>
    <w:rsid w:val="00C9081F"/>
    <w:rsid w:val="00C90BDE"/>
    <w:rsid w:val="00C93431"/>
    <w:rsid w:val="00C941E9"/>
    <w:rsid w:val="00C94A80"/>
    <w:rsid w:val="00C95F7A"/>
    <w:rsid w:val="00CA57A4"/>
    <w:rsid w:val="00CA63E9"/>
    <w:rsid w:val="00CA6DF3"/>
    <w:rsid w:val="00CB2D59"/>
    <w:rsid w:val="00CB77B2"/>
    <w:rsid w:val="00CC03F9"/>
    <w:rsid w:val="00CD0B29"/>
    <w:rsid w:val="00CD2FD0"/>
    <w:rsid w:val="00CD3293"/>
    <w:rsid w:val="00CD4513"/>
    <w:rsid w:val="00CD46A8"/>
    <w:rsid w:val="00CD49F5"/>
    <w:rsid w:val="00CD5CCF"/>
    <w:rsid w:val="00CD6672"/>
    <w:rsid w:val="00CE42DC"/>
    <w:rsid w:val="00CE4793"/>
    <w:rsid w:val="00CE6767"/>
    <w:rsid w:val="00CF153F"/>
    <w:rsid w:val="00CF201B"/>
    <w:rsid w:val="00CF2A60"/>
    <w:rsid w:val="00CF3218"/>
    <w:rsid w:val="00CF5000"/>
    <w:rsid w:val="00CF75D3"/>
    <w:rsid w:val="00CF7B5E"/>
    <w:rsid w:val="00D013D2"/>
    <w:rsid w:val="00D027D9"/>
    <w:rsid w:val="00D02B86"/>
    <w:rsid w:val="00D1041D"/>
    <w:rsid w:val="00D11C1D"/>
    <w:rsid w:val="00D133E7"/>
    <w:rsid w:val="00D17364"/>
    <w:rsid w:val="00D173AE"/>
    <w:rsid w:val="00D218A0"/>
    <w:rsid w:val="00D22B7D"/>
    <w:rsid w:val="00D2502B"/>
    <w:rsid w:val="00D258DB"/>
    <w:rsid w:val="00D306C0"/>
    <w:rsid w:val="00D3204E"/>
    <w:rsid w:val="00D32970"/>
    <w:rsid w:val="00D332A3"/>
    <w:rsid w:val="00D42DDB"/>
    <w:rsid w:val="00D43335"/>
    <w:rsid w:val="00D440BD"/>
    <w:rsid w:val="00D44FAE"/>
    <w:rsid w:val="00D47852"/>
    <w:rsid w:val="00D50370"/>
    <w:rsid w:val="00D53E4D"/>
    <w:rsid w:val="00D63130"/>
    <w:rsid w:val="00D646F7"/>
    <w:rsid w:val="00D64AAB"/>
    <w:rsid w:val="00D6512D"/>
    <w:rsid w:val="00D67476"/>
    <w:rsid w:val="00D71252"/>
    <w:rsid w:val="00D722E3"/>
    <w:rsid w:val="00D73D12"/>
    <w:rsid w:val="00D75394"/>
    <w:rsid w:val="00D76CDF"/>
    <w:rsid w:val="00D76F55"/>
    <w:rsid w:val="00D816B0"/>
    <w:rsid w:val="00D81797"/>
    <w:rsid w:val="00D849B0"/>
    <w:rsid w:val="00D85383"/>
    <w:rsid w:val="00D853B6"/>
    <w:rsid w:val="00D87DC1"/>
    <w:rsid w:val="00D92786"/>
    <w:rsid w:val="00D955E0"/>
    <w:rsid w:val="00D95A63"/>
    <w:rsid w:val="00D96EC6"/>
    <w:rsid w:val="00DA262D"/>
    <w:rsid w:val="00DA33F2"/>
    <w:rsid w:val="00DA3E35"/>
    <w:rsid w:val="00DA5E4D"/>
    <w:rsid w:val="00DA62FA"/>
    <w:rsid w:val="00DA64A8"/>
    <w:rsid w:val="00DB1AF2"/>
    <w:rsid w:val="00DB2E16"/>
    <w:rsid w:val="00DB50A8"/>
    <w:rsid w:val="00DB6105"/>
    <w:rsid w:val="00DC09D2"/>
    <w:rsid w:val="00DC2C0C"/>
    <w:rsid w:val="00DC3D5D"/>
    <w:rsid w:val="00DE2773"/>
    <w:rsid w:val="00DE2BDA"/>
    <w:rsid w:val="00DE4052"/>
    <w:rsid w:val="00DE444E"/>
    <w:rsid w:val="00DE6199"/>
    <w:rsid w:val="00DF0237"/>
    <w:rsid w:val="00DF2033"/>
    <w:rsid w:val="00DF28BF"/>
    <w:rsid w:val="00DF6A25"/>
    <w:rsid w:val="00DF7BE3"/>
    <w:rsid w:val="00E002C1"/>
    <w:rsid w:val="00E1451E"/>
    <w:rsid w:val="00E17F02"/>
    <w:rsid w:val="00E22E14"/>
    <w:rsid w:val="00E2492D"/>
    <w:rsid w:val="00E24FA3"/>
    <w:rsid w:val="00E2591E"/>
    <w:rsid w:val="00E31E63"/>
    <w:rsid w:val="00E41724"/>
    <w:rsid w:val="00E440C1"/>
    <w:rsid w:val="00E44C3E"/>
    <w:rsid w:val="00E51BDE"/>
    <w:rsid w:val="00E545C8"/>
    <w:rsid w:val="00E55A58"/>
    <w:rsid w:val="00E61403"/>
    <w:rsid w:val="00E634CB"/>
    <w:rsid w:val="00E637D8"/>
    <w:rsid w:val="00E63FDF"/>
    <w:rsid w:val="00E65E04"/>
    <w:rsid w:val="00E727AA"/>
    <w:rsid w:val="00E75897"/>
    <w:rsid w:val="00E778C7"/>
    <w:rsid w:val="00E81327"/>
    <w:rsid w:val="00E86A59"/>
    <w:rsid w:val="00E94181"/>
    <w:rsid w:val="00E94E1A"/>
    <w:rsid w:val="00E957A3"/>
    <w:rsid w:val="00E958B4"/>
    <w:rsid w:val="00E97A4C"/>
    <w:rsid w:val="00EA1CFA"/>
    <w:rsid w:val="00EA62A4"/>
    <w:rsid w:val="00EA7518"/>
    <w:rsid w:val="00EB06C5"/>
    <w:rsid w:val="00EB1587"/>
    <w:rsid w:val="00EB339D"/>
    <w:rsid w:val="00EB4B73"/>
    <w:rsid w:val="00EB5362"/>
    <w:rsid w:val="00EB7D73"/>
    <w:rsid w:val="00EC51FB"/>
    <w:rsid w:val="00EC725E"/>
    <w:rsid w:val="00ED027D"/>
    <w:rsid w:val="00ED2030"/>
    <w:rsid w:val="00ED59F1"/>
    <w:rsid w:val="00ED6E63"/>
    <w:rsid w:val="00ED770C"/>
    <w:rsid w:val="00EE19CA"/>
    <w:rsid w:val="00EE2067"/>
    <w:rsid w:val="00EE3C9C"/>
    <w:rsid w:val="00EE4EC6"/>
    <w:rsid w:val="00EE5402"/>
    <w:rsid w:val="00EF3E58"/>
    <w:rsid w:val="00F02802"/>
    <w:rsid w:val="00F06AA5"/>
    <w:rsid w:val="00F06DB4"/>
    <w:rsid w:val="00F101D7"/>
    <w:rsid w:val="00F11FA2"/>
    <w:rsid w:val="00F11FDE"/>
    <w:rsid w:val="00F17612"/>
    <w:rsid w:val="00F208D8"/>
    <w:rsid w:val="00F21EA4"/>
    <w:rsid w:val="00F239BA"/>
    <w:rsid w:val="00F27F6E"/>
    <w:rsid w:val="00F3379E"/>
    <w:rsid w:val="00F3550E"/>
    <w:rsid w:val="00F374CB"/>
    <w:rsid w:val="00F37A4A"/>
    <w:rsid w:val="00F40300"/>
    <w:rsid w:val="00F4264F"/>
    <w:rsid w:val="00F44205"/>
    <w:rsid w:val="00F46DE4"/>
    <w:rsid w:val="00F56149"/>
    <w:rsid w:val="00F5731F"/>
    <w:rsid w:val="00F57BA3"/>
    <w:rsid w:val="00F6115A"/>
    <w:rsid w:val="00F612F5"/>
    <w:rsid w:val="00F625E4"/>
    <w:rsid w:val="00F63F21"/>
    <w:rsid w:val="00F6460E"/>
    <w:rsid w:val="00F6555F"/>
    <w:rsid w:val="00F66E95"/>
    <w:rsid w:val="00F70C25"/>
    <w:rsid w:val="00F70C79"/>
    <w:rsid w:val="00F74DBE"/>
    <w:rsid w:val="00F74F40"/>
    <w:rsid w:val="00F818FF"/>
    <w:rsid w:val="00F82A4D"/>
    <w:rsid w:val="00F83DB5"/>
    <w:rsid w:val="00F83E2B"/>
    <w:rsid w:val="00F85ED6"/>
    <w:rsid w:val="00F86B46"/>
    <w:rsid w:val="00F86D14"/>
    <w:rsid w:val="00F9143B"/>
    <w:rsid w:val="00F91AB4"/>
    <w:rsid w:val="00F93012"/>
    <w:rsid w:val="00F9583D"/>
    <w:rsid w:val="00F96676"/>
    <w:rsid w:val="00FA61A1"/>
    <w:rsid w:val="00FA61F4"/>
    <w:rsid w:val="00FB0906"/>
    <w:rsid w:val="00FB3E56"/>
    <w:rsid w:val="00FC2DF5"/>
    <w:rsid w:val="00FC43C0"/>
    <w:rsid w:val="00FC7D92"/>
    <w:rsid w:val="00FC7FD1"/>
    <w:rsid w:val="00FD1B95"/>
    <w:rsid w:val="00FD3873"/>
    <w:rsid w:val="00FD5EA0"/>
    <w:rsid w:val="00FD6BDA"/>
    <w:rsid w:val="00FE0BA4"/>
    <w:rsid w:val="00FE2AC8"/>
    <w:rsid w:val="00FE2D47"/>
    <w:rsid w:val="00FE35A2"/>
    <w:rsid w:val="00FE379B"/>
    <w:rsid w:val="00FE5E71"/>
    <w:rsid w:val="00FF06B4"/>
    <w:rsid w:val="00FF2B02"/>
    <w:rsid w:val="00FF2E72"/>
    <w:rsid w:val="00FF4E15"/>
    <w:rsid w:val="00FF7796"/>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9EEFF5"/>
  <w15:docId w15:val="{83D64AD3-B18A-46CF-9590-D02F66477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E002C1"/>
    <w:pPr>
      <w:spacing w:after="0" w:line="480" w:lineRule="auto"/>
      <w:ind w:firstLine="706"/>
    </w:pPr>
    <w:rPr>
      <w:rFonts w:ascii="Times New Roman" w:hAnsi="Times New Roman" w:cs="Times New Roman"/>
      <w:sz w:val="24"/>
      <w:szCs w:val="24"/>
      <w:lang w:val="en-US"/>
    </w:rPr>
  </w:style>
  <w:style w:type="paragraph" w:styleId="Heading1">
    <w:name w:val="heading 1"/>
    <w:basedOn w:val="Normal"/>
    <w:next w:val="Normal"/>
    <w:link w:val="Heading1Char"/>
    <w:uiPriority w:val="9"/>
    <w:qFormat/>
    <w:rsid w:val="005A3393"/>
    <w:pPr>
      <w:ind w:firstLine="0"/>
      <w:jc w:val="center"/>
      <w:outlineLvl w:val="0"/>
    </w:pPr>
    <w:rPr>
      <w:b/>
    </w:rPr>
  </w:style>
  <w:style w:type="paragraph" w:styleId="Heading2">
    <w:name w:val="heading 2"/>
    <w:basedOn w:val="Normal"/>
    <w:next w:val="Normal"/>
    <w:link w:val="Heading2Char"/>
    <w:uiPriority w:val="9"/>
    <w:unhideWhenUsed/>
    <w:qFormat/>
    <w:rsid w:val="00E002C1"/>
    <w:pPr>
      <w:ind w:firstLine="0"/>
      <w:contextualSpacing/>
      <w:outlineLvl w:val="1"/>
    </w:pPr>
    <w:rPr>
      <w:b/>
      <w:color w:val="000000" w:themeColor="text1"/>
    </w:rPr>
  </w:style>
  <w:style w:type="paragraph" w:styleId="Heading3">
    <w:name w:val="heading 3"/>
    <w:basedOn w:val="Normal"/>
    <w:next w:val="Normal"/>
    <w:link w:val="Heading3Char"/>
    <w:uiPriority w:val="9"/>
    <w:unhideWhenUsed/>
    <w:qFormat/>
    <w:rsid w:val="00807FDE"/>
    <w:pPr>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5657AB"/>
    <w:rPr>
      <w:sz w:val="16"/>
      <w:szCs w:val="16"/>
    </w:rPr>
  </w:style>
  <w:style w:type="paragraph" w:styleId="CommentText">
    <w:name w:val="annotation text"/>
    <w:basedOn w:val="Normal"/>
    <w:link w:val="CommentTextChar"/>
    <w:uiPriority w:val="99"/>
    <w:unhideWhenUsed/>
    <w:rsid w:val="005657AB"/>
    <w:pPr>
      <w:spacing w:line="240" w:lineRule="auto"/>
    </w:pPr>
    <w:rPr>
      <w:sz w:val="20"/>
      <w:szCs w:val="20"/>
    </w:rPr>
  </w:style>
  <w:style w:type="character" w:customStyle="1" w:styleId="CommentTextChar">
    <w:name w:val="Comment Text Char"/>
    <w:basedOn w:val="DefaultParagraphFont"/>
    <w:link w:val="CommentText"/>
    <w:uiPriority w:val="99"/>
    <w:rsid w:val="005657AB"/>
    <w:rPr>
      <w:sz w:val="20"/>
      <w:szCs w:val="20"/>
    </w:rPr>
  </w:style>
  <w:style w:type="paragraph" w:styleId="CommentSubject">
    <w:name w:val="annotation subject"/>
    <w:basedOn w:val="CommentText"/>
    <w:next w:val="CommentText"/>
    <w:link w:val="CommentSubjectChar"/>
    <w:uiPriority w:val="99"/>
    <w:semiHidden/>
    <w:unhideWhenUsed/>
    <w:rsid w:val="005657AB"/>
    <w:rPr>
      <w:b/>
      <w:bCs/>
    </w:rPr>
  </w:style>
  <w:style w:type="character" w:customStyle="1" w:styleId="CommentSubjectChar">
    <w:name w:val="Comment Subject Char"/>
    <w:basedOn w:val="CommentTextChar"/>
    <w:link w:val="CommentSubject"/>
    <w:uiPriority w:val="99"/>
    <w:semiHidden/>
    <w:rsid w:val="005657AB"/>
    <w:rPr>
      <w:b/>
      <w:bCs/>
      <w:sz w:val="20"/>
      <w:szCs w:val="20"/>
    </w:rPr>
  </w:style>
  <w:style w:type="paragraph" w:styleId="BalloonText">
    <w:name w:val="Balloon Text"/>
    <w:basedOn w:val="Normal"/>
    <w:link w:val="BalloonTextChar"/>
    <w:uiPriority w:val="99"/>
    <w:semiHidden/>
    <w:unhideWhenUsed/>
    <w:rsid w:val="005657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57AB"/>
    <w:rPr>
      <w:rFonts w:ascii="Segoe UI" w:hAnsi="Segoe UI" w:cs="Segoe UI"/>
      <w:sz w:val="18"/>
      <w:szCs w:val="18"/>
    </w:rPr>
  </w:style>
  <w:style w:type="paragraph" w:styleId="ListParagraph">
    <w:name w:val="List Paragraph"/>
    <w:basedOn w:val="Normal"/>
    <w:uiPriority w:val="34"/>
    <w:qFormat/>
    <w:rsid w:val="00226549"/>
    <w:pPr>
      <w:numPr>
        <w:numId w:val="4"/>
      </w:numPr>
      <w:contextualSpacing/>
    </w:pPr>
  </w:style>
  <w:style w:type="character" w:styleId="Hyperlink">
    <w:name w:val="Hyperlink"/>
    <w:basedOn w:val="DefaultParagraphFont"/>
    <w:uiPriority w:val="99"/>
    <w:unhideWhenUsed/>
    <w:rsid w:val="0000250C"/>
    <w:rPr>
      <w:color w:val="0563C1" w:themeColor="hyperlink"/>
      <w:u w:val="single"/>
    </w:rPr>
  </w:style>
  <w:style w:type="paragraph" w:styleId="FootnoteText">
    <w:name w:val="footnote text"/>
    <w:basedOn w:val="Normal"/>
    <w:link w:val="FootnoteTextChar"/>
    <w:uiPriority w:val="99"/>
    <w:unhideWhenUsed/>
    <w:rsid w:val="0000250C"/>
    <w:pPr>
      <w:spacing w:line="240" w:lineRule="auto"/>
    </w:pPr>
    <w:rPr>
      <w:sz w:val="20"/>
      <w:szCs w:val="20"/>
    </w:rPr>
  </w:style>
  <w:style w:type="character" w:customStyle="1" w:styleId="FootnoteTextChar">
    <w:name w:val="Footnote Text Char"/>
    <w:basedOn w:val="DefaultParagraphFont"/>
    <w:link w:val="FootnoteText"/>
    <w:uiPriority w:val="99"/>
    <w:rsid w:val="0000250C"/>
    <w:rPr>
      <w:sz w:val="20"/>
      <w:szCs w:val="20"/>
    </w:rPr>
  </w:style>
  <w:style w:type="character" w:styleId="FootnoteReference">
    <w:name w:val="footnote reference"/>
    <w:basedOn w:val="DefaultParagraphFont"/>
    <w:uiPriority w:val="99"/>
    <w:semiHidden/>
    <w:unhideWhenUsed/>
    <w:rsid w:val="0000250C"/>
    <w:rPr>
      <w:vertAlign w:val="superscript"/>
    </w:rPr>
  </w:style>
  <w:style w:type="character" w:customStyle="1" w:styleId="Heading1Char">
    <w:name w:val="Heading 1 Char"/>
    <w:basedOn w:val="DefaultParagraphFont"/>
    <w:link w:val="Heading1"/>
    <w:uiPriority w:val="9"/>
    <w:rsid w:val="005A3393"/>
    <w:rPr>
      <w:rFonts w:ascii="Times New Roman" w:hAnsi="Times New Roman" w:cs="Times New Roman"/>
      <w:b/>
      <w:sz w:val="24"/>
      <w:szCs w:val="24"/>
      <w:lang w:val="en-US"/>
    </w:rPr>
  </w:style>
  <w:style w:type="paragraph" w:styleId="Title">
    <w:name w:val="Title"/>
    <w:basedOn w:val="Heading1"/>
    <w:next w:val="Normal"/>
    <w:link w:val="TitleChar"/>
    <w:uiPriority w:val="10"/>
    <w:qFormat/>
    <w:rsid w:val="00D44FAE"/>
  </w:style>
  <w:style w:type="character" w:customStyle="1" w:styleId="TitleChar">
    <w:name w:val="Title Char"/>
    <w:basedOn w:val="DefaultParagraphFont"/>
    <w:link w:val="Title"/>
    <w:uiPriority w:val="10"/>
    <w:rsid w:val="00D44FAE"/>
    <w:rPr>
      <w:rFonts w:ascii="Times New Roman" w:hAnsi="Times New Roman" w:cs="Times New Roman"/>
      <w:b/>
      <w:sz w:val="24"/>
      <w:szCs w:val="24"/>
      <w:lang w:val="en-US"/>
    </w:rPr>
  </w:style>
  <w:style w:type="character" w:customStyle="1" w:styleId="Heading2Char">
    <w:name w:val="Heading 2 Char"/>
    <w:basedOn w:val="DefaultParagraphFont"/>
    <w:link w:val="Heading2"/>
    <w:uiPriority w:val="9"/>
    <w:rsid w:val="00E002C1"/>
    <w:rPr>
      <w:rFonts w:ascii="Times New Roman" w:hAnsi="Times New Roman" w:cs="Times New Roman"/>
      <w:b/>
      <w:color w:val="000000" w:themeColor="text1"/>
      <w:sz w:val="24"/>
      <w:szCs w:val="24"/>
      <w:lang w:val="en-US"/>
    </w:rPr>
  </w:style>
  <w:style w:type="paragraph" w:styleId="Header">
    <w:name w:val="header"/>
    <w:basedOn w:val="Normal"/>
    <w:link w:val="HeaderChar"/>
    <w:uiPriority w:val="99"/>
    <w:unhideWhenUsed/>
    <w:rsid w:val="00E002C1"/>
    <w:pPr>
      <w:tabs>
        <w:tab w:val="center" w:pos="4680"/>
        <w:tab w:val="right" w:pos="9360"/>
      </w:tabs>
      <w:spacing w:line="240" w:lineRule="auto"/>
    </w:pPr>
  </w:style>
  <w:style w:type="character" w:customStyle="1" w:styleId="HeaderChar">
    <w:name w:val="Header Char"/>
    <w:basedOn w:val="DefaultParagraphFont"/>
    <w:link w:val="Header"/>
    <w:uiPriority w:val="99"/>
    <w:rsid w:val="00E002C1"/>
    <w:rPr>
      <w:rFonts w:ascii="Times New Roman" w:hAnsi="Times New Roman" w:cs="Times New Roman"/>
      <w:sz w:val="24"/>
      <w:szCs w:val="24"/>
      <w:lang w:val="en-US"/>
    </w:rPr>
  </w:style>
  <w:style w:type="paragraph" w:styleId="Footer">
    <w:name w:val="footer"/>
    <w:basedOn w:val="Normal"/>
    <w:link w:val="FooterChar"/>
    <w:uiPriority w:val="99"/>
    <w:unhideWhenUsed/>
    <w:rsid w:val="00E002C1"/>
    <w:pPr>
      <w:tabs>
        <w:tab w:val="center" w:pos="4680"/>
        <w:tab w:val="right" w:pos="9360"/>
      </w:tabs>
      <w:spacing w:line="240" w:lineRule="auto"/>
    </w:pPr>
  </w:style>
  <w:style w:type="character" w:customStyle="1" w:styleId="FooterChar">
    <w:name w:val="Footer Char"/>
    <w:basedOn w:val="DefaultParagraphFont"/>
    <w:link w:val="Footer"/>
    <w:uiPriority w:val="99"/>
    <w:rsid w:val="00E002C1"/>
    <w:rPr>
      <w:rFonts w:ascii="Times New Roman" w:hAnsi="Times New Roman" w:cs="Times New Roman"/>
      <w:sz w:val="24"/>
      <w:szCs w:val="24"/>
      <w:lang w:val="en-US"/>
    </w:rPr>
  </w:style>
  <w:style w:type="character" w:styleId="PageNumber">
    <w:name w:val="page number"/>
    <w:basedOn w:val="DefaultParagraphFont"/>
    <w:uiPriority w:val="99"/>
    <w:semiHidden/>
    <w:unhideWhenUsed/>
    <w:rsid w:val="001429A8"/>
  </w:style>
  <w:style w:type="character" w:customStyle="1" w:styleId="Heading3Char">
    <w:name w:val="Heading 3 Char"/>
    <w:basedOn w:val="DefaultParagraphFont"/>
    <w:link w:val="Heading3"/>
    <w:uiPriority w:val="9"/>
    <w:rsid w:val="00807FDE"/>
    <w:rPr>
      <w:rFonts w:ascii="Times New Roman" w:hAnsi="Times New Roman" w:cs="Times New Roman"/>
      <w:b/>
      <w:sz w:val="24"/>
      <w:szCs w:val="24"/>
      <w:lang w:val="en-US"/>
    </w:rPr>
  </w:style>
  <w:style w:type="paragraph" w:styleId="Revision">
    <w:name w:val="Revision"/>
    <w:hidden/>
    <w:uiPriority w:val="99"/>
    <w:semiHidden/>
    <w:rsid w:val="00245BF7"/>
    <w:pPr>
      <w:spacing w:after="0" w:line="240" w:lineRule="auto"/>
    </w:pPr>
    <w:rPr>
      <w:rFonts w:ascii="Times New Roman" w:hAnsi="Times New Roman" w:cs="Times New Roman"/>
      <w:sz w:val="24"/>
      <w:szCs w:val="24"/>
      <w:lang w:val="en-US"/>
    </w:rPr>
  </w:style>
  <w:style w:type="character" w:styleId="PlaceholderText">
    <w:name w:val="Placeholder Text"/>
    <w:basedOn w:val="DefaultParagraphFont"/>
    <w:uiPriority w:val="99"/>
    <w:semiHidden/>
    <w:rsid w:val="003B0C17"/>
    <w:rPr>
      <w:color w:val="808080"/>
    </w:rPr>
  </w:style>
  <w:style w:type="character" w:customStyle="1" w:styleId="UnresolvedMention1">
    <w:name w:val="Unresolved Mention1"/>
    <w:basedOn w:val="DefaultParagraphFont"/>
    <w:uiPriority w:val="99"/>
    <w:semiHidden/>
    <w:unhideWhenUsed/>
    <w:rsid w:val="00E81327"/>
    <w:rPr>
      <w:color w:val="605E5C"/>
      <w:shd w:val="clear" w:color="auto" w:fill="E1DFDD"/>
    </w:rPr>
  </w:style>
  <w:style w:type="character" w:customStyle="1" w:styleId="UnresolvedMention2">
    <w:name w:val="Unresolved Mention2"/>
    <w:basedOn w:val="DefaultParagraphFont"/>
    <w:uiPriority w:val="99"/>
    <w:semiHidden/>
    <w:unhideWhenUsed/>
    <w:rsid w:val="00457771"/>
    <w:rPr>
      <w:color w:val="605E5C"/>
      <w:shd w:val="clear" w:color="auto" w:fill="E1DFDD"/>
    </w:rPr>
  </w:style>
  <w:style w:type="character" w:styleId="UnresolvedMention">
    <w:name w:val="Unresolved Mention"/>
    <w:basedOn w:val="DefaultParagraphFont"/>
    <w:uiPriority w:val="99"/>
    <w:semiHidden/>
    <w:unhideWhenUsed/>
    <w:rsid w:val="00CB2D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67059">
      <w:bodyDiv w:val="1"/>
      <w:marLeft w:val="0"/>
      <w:marRight w:val="0"/>
      <w:marTop w:val="0"/>
      <w:marBottom w:val="0"/>
      <w:divBdr>
        <w:top w:val="none" w:sz="0" w:space="0" w:color="auto"/>
        <w:left w:val="none" w:sz="0" w:space="0" w:color="auto"/>
        <w:bottom w:val="none" w:sz="0" w:space="0" w:color="auto"/>
        <w:right w:val="none" w:sz="0" w:space="0" w:color="auto"/>
      </w:divBdr>
    </w:div>
    <w:div w:id="261882405">
      <w:bodyDiv w:val="1"/>
      <w:marLeft w:val="0"/>
      <w:marRight w:val="0"/>
      <w:marTop w:val="0"/>
      <w:marBottom w:val="0"/>
      <w:divBdr>
        <w:top w:val="none" w:sz="0" w:space="0" w:color="auto"/>
        <w:left w:val="none" w:sz="0" w:space="0" w:color="auto"/>
        <w:bottom w:val="none" w:sz="0" w:space="0" w:color="auto"/>
        <w:right w:val="none" w:sz="0" w:space="0" w:color="auto"/>
      </w:divBdr>
    </w:div>
    <w:div w:id="274218254">
      <w:bodyDiv w:val="1"/>
      <w:marLeft w:val="0"/>
      <w:marRight w:val="0"/>
      <w:marTop w:val="0"/>
      <w:marBottom w:val="0"/>
      <w:divBdr>
        <w:top w:val="none" w:sz="0" w:space="0" w:color="auto"/>
        <w:left w:val="none" w:sz="0" w:space="0" w:color="auto"/>
        <w:bottom w:val="none" w:sz="0" w:space="0" w:color="auto"/>
        <w:right w:val="none" w:sz="0" w:space="0" w:color="auto"/>
      </w:divBdr>
      <w:divsChild>
        <w:div w:id="1796482210">
          <w:marLeft w:val="0"/>
          <w:marRight w:val="0"/>
          <w:marTop w:val="0"/>
          <w:marBottom w:val="0"/>
          <w:divBdr>
            <w:top w:val="none" w:sz="0" w:space="0" w:color="auto"/>
            <w:left w:val="none" w:sz="0" w:space="0" w:color="auto"/>
            <w:bottom w:val="none" w:sz="0" w:space="0" w:color="auto"/>
            <w:right w:val="none" w:sz="0" w:space="0" w:color="auto"/>
          </w:divBdr>
        </w:div>
        <w:div w:id="2087721767">
          <w:marLeft w:val="0"/>
          <w:marRight w:val="0"/>
          <w:marTop w:val="0"/>
          <w:marBottom w:val="0"/>
          <w:divBdr>
            <w:top w:val="none" w:sz="0" w:space="0" w:color="auto"/>
            <w:left w:val="none" w:sz="0" w:space="0" w:color="auto"/>
            <w:bottom w:val="none" w:sz="0" w:space="0" w:color="auto"/>
            <w:right w:val="none" w:sz="0" w:space="0" w:color="auto"/>
          </w:divBdr>
        </w:div>
        <w:div w:id="833912565">
          <w:marLeft w:val="0"/>
          <w:marRight w:val="0"/>
          <w:marTop w:val="0"/>
          <w:marBottom w:val="0"/>
          <w:divBdr>
            <w:top w:val="none" w:sz="0" w:space="0" w:color="auto"/>
            <w:left w:val="none" w:sz="0" w:space="0" w:color="auto"/>
            <w:bottom w:val="none" w:sz="0" w:space="0" w:color="auto"/>
            <w:right w:val="none" w:sz="0" w:space="0" w:color="auto"/>
          </w:divBdr>
        </w:div>
        <w:div w:id="913902312">
          <w:marLeft w:val="0"/>
          <w:marRight w:val="0"/>
          <w:marTop w:val="0"/>
          <w:marBottom w:val="0"/>
          <w:divBdr>
            <w:top w:val="none" w:sz="0" w:space="0" w:color="auto"/>
            <w:left w:val="none" w:sz="0" w:space="0" w:color="auto"/>
            <w:bottom w:val="none" w:sz="0" w:space="0" w:color="auto"/>
            <w:right w:val="none" w:sz="0" w:space="0" w:color="auto"/>
          </w:divBdr>
        </w:div>
        <w:div w:id="2094206722">
          <w:marLeft w:val="0"/>
          <w:marRight w:val="0"/>
          <w:marTop w:val="0"/>
          <w:marBottom w:val="0"/>
          <w:divBdr>
            <w:top w:val="none" w:sz="0" w:space="0" w:color="auto"/>
            <w:left w:val="none" w:sz="0" w:space="0" w:color="auto"/>
            <w:bottom w:val="none" w:sz="0" w:space="0" w:color="auto"/>
            <w:right w:val="none" w:sz="0" w:space="0" w:color="auto"/>
          </w:divBdr>
        </w:div>
        <w:div w:id="1515462948">
          <w:marLeft w:val="0"/>
          <w:marRight w:val="0"/>
          <w:marTop w:val="0"/>
          <w:marBottom w:val="0"/>
          <w:divBdr>
            <w:top w:val="none" w:sz="0" w:space="0" w:color="auto"/>
            <w:left w:val="none" w:sz="0" w:space="0" w:color="auto"/>
            <w:bottom w:val="none" w:sz="0" w:space="0" w:color="auto"/>
            <w:right w:val="none" w:sz="0" w:space="0" w:color="auto"/>
          </w:divBdr>
        </w:div>
        <w:div w:id="1991204675">
          <w:marLeft w:val="0"/>
          <w:marRight w:val="0"/>
          <w:marTop w:val="0"/>
          <w:marBottom w:val="0"/>
          <w:divBdr>
            <w:top w:val="none" w:sz="0" w:space="0" w:color="auto"/>
            <w:left w:val="none" w:sz="0" w:space="0" w:color="auto"/>
            <w:bottom w:val="none" w:sz="0" w:space="0" w:color="auto"/>
            <w:right w:val="none" w:sz="0" w:space="0" w:color="auto"/>
          </w:divBdr>
        </w:div>
        <w:div w:id="514734518">
          <w:marLeft w:val="0"/>
          <w:marRight w:val="0"/>
          <w:marTop w:val="0"/>
          <w:marBottom w:val="0"/>
          <w:divBdr>
            <w:top w:val="none" w:sz="0" w:space="0" w:color="auto"/>
            <w:left w:val="none" w:sz="0" w:space="0" w:color="auto"/>
            <w:bottom w:val="none" w:sz="0" w:space="0" w:color="auto"/>
            <w:right w:val="none" w:sz="0" w:space="0" w:color="auto"/>
          </w:divBdr>
        </w:div>
        <w:div w:id="212544563">
          <w:marLeft w:val="0"/>
          <w:marRight w:val="0"/>
          <w:marTop w:val="0"/>
          <w:marBottom w:val="0"/>
          <w:divBdr>
            <w:top w:val="none" w:sz="0" w:space="0" w:color="auto"/>
            <w:left w:val="none" w:sz="0" w:space="0" w:color="auto"/>
            <w:bottom w:val="none" w:sz="0" w:space="0" w:color="auto"/>
            <w:right w:val="none" w:sz="0" w:space="0" w:color="auto"/>
          </w:divBdr>
        </w:div>
        <w:div w:id="1023629645">
          <w:marLeft w:val="0"/>
          <w:marRight w:val="0"/>
          <w:marTop w:val="0"/>
          <w:marBottom w:val="0"/>
          <w:divBdr>
            <w:top w:val="none" w:sz="0" w:space="0" w:color="auto"/>
            <w:left w:val="none" w:sz="0" w:space="0" w:color="auto"/>
            <w:bottom w:val="none" w:sz="0" w:space="0" w:color="auto"/>
            <w:right w:val="none" w:sz="0" w:space="0" w:color="auto"/>
          </w:divBdr>
        </w:div>
        <w:div w:id="2134444289">
          <w:marLeft w:val="0"/>
          <w:marRight w:val="0"/>
          <w:marTop w:val="0"/>
          <w:marBottom w:val="0"/>
          <w:divBdr>
            <w:top w:val="none" w:sz="0" w:space="0" w:color="auto"/>
            <w:left w:val="none" w:sz="0" w:space="0" w:color="auto"/>
            <w:bottom w:val="none" w:sz="0" w:space="0" w:color="auto"/>
            <w:right w:val="none" w:sz="0" w:space="0" w:color="auto"/>
          </w:divBdr>
        </w:div>
        <w:div w:id="2044360941">
          <w:marLeft w:val="0"/>
          <w:marRight w:val="0"/>
          <w:marTop w:val="0"/>
          <w:marBottom w:val="0"/>
          <w:divBdr>
            <w:top w:val="none" w:sz="0" w:space="0" w:color="auto"/>
            <w:left w:val="none" w:sz="0" w:space="0" w:color="auto"/>
            <w:bottom w:val="none" w:sz="0" w:space="0" w:color="auto"/>
            <w:right w:val="none" w:sz="0" w:space="0" w:color="auto"/>
          </w:divBdr>
        </w:div>
        <w:div w:id="1336297487">
          <w:marLeft w:val="0"/>
          <w:marRight w:val="0"/>
          <w:marTop w:val="0"/>
          <w:marBottom w:val="0"/>
          <w:divBdr>
            <w:top w:val="none" w:sz="0" w:space="0" w:color="auto"/>
            <w:left w:val="none" w:sz="0" w:space="0" w:color="auto"/>
            <w:bottom w:val="none" w:sz="0" w:space="0" w:color="auto"/>
            <w:right w:val="none" w:sz="0" w:space="0" w:color="auto"/>
          </w:divBdr>
        </w:div>
        <w:div w:id="372774745">
          <w:marLeft w:val="0"/>
          <w:marRight w:val="0"/>
          <w:marTop w:val="0"/>
          <w:marBottom w:val="0"/>
          <w:divBdr>
            <w:top w:val="none" w:sz="0" w:space="0" w:color="auto"/>
            <w:left w:val="none" w:sz="0" w:space="0" w:color="auto"/>
            <w:bottom w:val="none" w:sz="0" w:space="0" w:color="auto"/>
            <w:right w:val="none" w:sz="0" w:space="0" w:color="auto"/>
          </w:divBdr>
        </w:div>
        <w:div w:id="796146781">
          <w:marLeft w:val="0"/>
          <w:marRight w:val="0"/>
          <w:marTop w:val="0"/>
          <w:marBottom w:val="0"/>
          <w:divBdr>
            <w:top w:val="none" w:sz="0" w:space="0" w:color="auto"/>
            <w:left w:val="none" w:sz="0" w:space="0" w:color="auto"/>
            <w:bottom w:val="none" w:sz="0" w:space="0" w:color="auto"/>
            <w:right w:val="none" w:sz="0" w:space="0" w:color="auto"/>
          </w:divBdr>
        </w:div>
        <w:div w:id="1277831712">
          <w:marLeft w:val="0"/>
          <w:marRight w:val="0"/>
          <w:marTop w:val="0"/>
          <w:marBottom w:val="0"/>
          <w:divBdr>
            <w:top w:val="none" w:sz="0" w:space="0" w:color="auto"/>
            <w:left w:val="none" w:sz="0" w:space="0" w:color="auto"/>
            <w:bottom w:val="none" w:sz="0" w:space="0" w:color="auto"/>
            <w:right w:val="none" w:sz="0" w:space="0" w:color="auto"/>
          </w:divBdr>
        </w:div>
      </w:divsChild>
    </w:div>
    <w:div w:id="304941611">
      <w:bodyDiv w:val="1"/>
      <w:marLeft w:val="0"/>
      <w:marRight w:val="0"/>
      <w:marTop w:val="0"/>
      <w:marBottom w:val="0"/>
      <w:divBdr>
        <w:top w:val="none" w:sz="0" w:space="0" w:color="auto"/>
        <w:left w:val="none" w:sz="0" w:space="0" w:color="auto"/>
        <w:bottom w:val="none" w:sz="0" w:space="0" w:color="auto"/>
        <w:right w:val="none" w:sz="0" w:space="0" w:color="auto"/>
      </w:divBdr>
    </w:div>
    <w:div w:id="373434163">
      <w:bodyDiv w:val="1"/>
      <w:marLeft w:val="0"/>
      <w:marRight w:val="0"/>
      <w:marTop w:val="0"/>
      <w:marBottom w:val="0"/>
      <w:divBdr>
        <w:top w:val="none" w:sz="0" w:space="0" w:color="auto"/>
        <w:left w:val="none" w:sz="0" w:space="0" w:color="auto"/>
        <w:bottom w:val="none" w:sz="0" w:space="0" w:color="auto"/>
        <w:right w:val="none" w:sz="0" w:space="0" w:color="auto"/>
      </w:divBdr>
      <w:divsChild>
        <w:div w:id="1313024453">
          <w:marLeft w:val="0"/>
          <w:marRight w:val="0"/>
          <w:marTop w:val="0"/>
          <w:marBottom w:val="0"/>
          <w:divBdr>
            <w:top w:val="none" w:sz="0" w:space="0" w:color="auto"/>
            <w:left w:val="none" w:sz="0" w:space="0" w:color="auto"/>
            <w:bottom w:val="none" w:sz="0" w:space="0" w:color="auto"/>
            <w:right w:val="none" w:sz="0" w:space="0" w:color="auto"/>
          </w:divBdr>
        </w:div>
        <w:div w:id="203061117">
          <w:marLeft w:val="0"/>
          <w:marRight w:val="0"/>
          <w:marTop w:val="0"/>
          <w:marBottom w:val="0"/>
          <w:divBdr>
            <w:top w:val="none" w:sz="0" w:space="0" w:color="auto"/>
            <w:left w:val="none" w:sz="0" w:space="0" w:color="auto"/>
            <w:bottom w:val="none" w:sz="0" w:space="0" w:color="auto"/>
            <w:right w:val="none" w:sz="0" w:space="0" w:color="auto"/>
          </w:divBdr>
        </w:div>
        <w:div w:id="612251478">
          <w:marLeft w:val="0"/>
          <w:marRight w:val="0"/>
          <w:marTop w:val="0"/>
          <w:marBottom w:val="0"/>
          <w:divBdr>
            <w:top w:val="none" w:sz="0" w:space="0" w:color="auto"/>
            <w:left w:val="none" w:sz="0" w:space="0" w:color="auto"/>
            <w:bottom w:val="none" w:sz="0" w:space="0" w:color="auto"/>
            <w:right w:val="none" w:sz="0" w:space="0" w:color="auto"/>
          </w:divBdr>
        </w:div>
        <w:div w:id="1926306983">
          <w:marLeft w:val="0"/>
          <w:marRight w:val="0"/>
          <w:marTop w:val="0"/>
          <w:marBottom w:val="0"/>
          <w:divBdr>
            <w:top w:val="none" w:sz="0" w:space="0" w:color="auto"/>
            <w:left w:val="none" w:sz="0" w:space="0" w:color="auto"/>
            <w:bottom w:val="none" w:sz="0" w:space="0" w:color="auto"/>
            <w:right w:val="none" w:sz="0" w:space="0" w:color="auto"/>
          </w:divBdr>
        </w:div>
        <w:div w:id="855576158">
          <w:marLeft w:val="0"/>
          <w:marRight w:val="0"/>
          <w:marTop w:val="0"/>
          <w:marBottom w:val="0"/>
          <w:divBdr>
            <w:top w:val="none" w:sz="0" w:space="0" w:color="auto"/>
            <w:left w:val="none" w:sz="0" w:space="0" w:color="auto"/>
            <w:bottom w:val="none" w:sz="0" w:space="0" w:color="auto"/>
            <w:right w:val="none" w:sz="0" w:space="0" w:color="auto"/>
          </w:divBdr>
        </w:div>
        <w:div w:id="1230771911">
          <w:marLeft w:val="0"/>
          <w:marRight w:val="0"/>
          <w:marTop w:val="0"/>
          <w:marBottom w:val="0"/>
          <w:divBdr>
            <w:top w:val="none" w:sz="0" w:space="0" w:color="auto"/>
            <w:left w:val="none" w:sz="0" w:space="0" w:color="auto"/>
            <w:bottom w:val="none" w:sz="0" w:space="0" w:color="auto"/>
            <w:right w:val="none" w:sz="0" w:space="0" w:color="auto"/>
          </w:divBdr>
        </w:div>
        <w:div w:id="1542938888">
          <w:marLeft w:val="0"/>
          <w:marRight w:val="0"/>
          <w:marTop w:val="0"/>
          <w:marBottom w:val="0"/>
          <w:divBdr>
            <w:top w:val="none" w:sz="0" w:space="0" w:color="auto"/>
            <w:left w:val="none" w:sz="0" w:space="0" w:color="auto"/>
            <w:bottom w:val="none" w:sz="0" w:space="0" w:color="auto"/>
            <w:right w:val="none" w:sz="0" w:space="0" w:color="auto"/>
          </w:divBdr>
        </w:div>
        <w:div w:id="55518827">
          <w:marLeft w:val="0"/>
          <w:marRight w:val="0"/>
          <w:marTop w:val="0"/>
          <w:marBottom w:val="0"/>
          <w:divBdr>
            <w:top w:val="none" w:sz="0" w:space="0" w:color="auto"/>
            <w:left w:val="none" w:sz="0" w:space="0" w:color="auto"/>
            <w:bottom w:val="none" w:sz="0" w:space="0" w:color="auto"/>
            <w:right w:val="none" w:sz="0" w:space="0" w:color="auto"/>
          </w:divBdr>
        </w:div>
        <w:div w:id="1767655999">
          <w:marLeft w:val="0"/>
          <w:marRight w:val="0"/>
          <w:marTop w:val="0"/>
          <w:marBottom w:val="0"/>
          <w:divBdr>
            <w:top w:val="none" w:sz="0" w:space="0" w:color="auto"/>
            <w:left w:val="none" w:sz="0" w:space="0" w:color="auto"/>
            <w:bottom w:val="none" w:sz="0" w:space="0" w:color="auto"/>
            <w:right w:val="none" w:sz="0" w:space="0" w:color="auto"/>
          </w:divBdr>
        </w:div>
        <w:div w:id="1793089574">
          <w:marLeft w:val="0"/>
          <w:marRight w:val="0"/>
          <w:marTop w:val="0"/>
          <w:marBottom w:val="0"/>
          <w:divBdr>
            <w:top w:val="none" w:sz="0" w:space="0" w:color="auto"/>
            <w:left w:val="none" w:sz="0" w:space="0" w:color="auto"/>
            <w:bottom w:val="none" w:sz="0" w:space="0" w:color="auto"/>
            <w:right w:val="none" w:sz="0" w:space="0" w:color="auto"/>
          </w:divBdr>
        </w:div>
        <w:div w:id="869104478">
          <w:marLeft w:val="0"/>
          <w:marRight w:val="0"/>
          <w:marTop w:val="0"/>
          <w:marBottom w:val="0"/>
          <w:divBdr>
            <w:top w:val="none" w:sz="0" w:space="0" w:color="auto"/>
            <w:left w:val="none" w:sz="0" w:space="0" w:color="auto"/>
            <w:bottom w:val="none" w:sz="0" w:space="0" w:color="auto"/>
            <w:right w:val="none" w:sz="0" w:space="0" w:color="auto"/>
          </w:divBdr>
        </w:div>
        <w:div w:id="1977832460">
          <w:marLeft w:val="0"/>
          <w:marRight w:val="0"/>
          <w:marTop w:val="0"/>
          <w:marBottom w:val="0"/>
          <w:divBdr>
            <w:top w:val="none" w:sz="0" w:space="0" w:color="auto"/>
            <w:left w:val="none" w:sz="0" w:space="0" w:color="auto"/>
            <w:bottom w:val="none" w:sz="0" w:space="0" w:color="auto"/>
            <w:right w:val="none" w:sz="0" w:space="0" w:color="auto"/>
          </w:divBdr>
        </w:div>
        <w:div w:id="20521346">
          <w:marLeft w:val="0"/>
          <w:marRight w:val="0"/>
          <w:marTop w:val="0"/>
          <w:marBottom w:val="0"/>
          <w:divBdr>
            <w:top w:val="none" w:sz="0" w:space="0" w:color="auto"/>
            <w:left w:val="none" w:sz="0" w:space="0" w:color="auto"/>
            <w:bottom w:val="none" w:sz="0" w:space="0" w:color="auto"/>
            <w:right w:val="none" w:sz="0" w:space="0" w:color="auto"/>
          </w:divBdr>
        </w:div>
        <w:div w:id="2002078447">
          <w:marLeft w:val="0"/>
          <w:marRight w:val="0"/>
          <w:marTop w:val="0"/>
          <w:marBottom w:val="0"/>
          <w:divBdr>
            <w:top w:val="none" w:sz="0" w:space="0" w:color="auto"/>
            <w:left w:val="none" w:sz="0" w:space="0" w:color="auto"/>
            <w:bottom w:val="none" w:sz="0" w:space="0" w:color="auto"/>
            <w:right w:val="none" w:sz="0" w:space="0" w:color="auto"/>
          </w:divBdr>
        </w:div>
        <w:div w:id="1086807811">
          <w:marLeft w:val="0"/>
          <w:marRight w:val="0"/>
          <w:marTop w:val="0"/>
          <w:marBottom w:val="0"/>
          <w:divBdr>
            <w:top w:val="none" w:sz="0" w:space="0" w:color="auto"/>
            <w:left w:val="none" w:sz="0" w:space="0" w:color="auto"/>
            <w:bottom w:val="none" w:sz="0" w:space="0" w:color="auto"/>
            <w:right w:val="none" w:sz="0" w:space="0" w:color="auto"/>
          </w:divBdr>
        </w:div>
        <w:div w:id="699746837">
          <w:marLeft w:val="0"/>
          <w:marRight w:val="0"/>
          <w:marTop w:val="0"/>
          <w:marBottom w:val="0"/>
          <w:divBdr>
            <w:top w:val="none" w:sz="0" w:space="0" w:color="auto"/>
            <w:left w:val="none" w:sz="0" w:space="0" w:color="auto"/>
            <w:bottom w:val="none" w:sz="0" w:space="0" w:color="auto"/>
            <w:right w:val="none" w:sz="0" w:space="0" w:color="auto"/>
          </w:divBdr>
        </w:div>
      </w:divsChild>
    </w:div>
    <w:div w:id="433018547">
      <w:bodyDiv w:val="1"/>
      <w:marLeft w:val="0"/>
      <w:marRight w:val="0"/>
      <w:marTop w:val="0"/>
      <w:marBottom w:val="0"/>
      <w:divBdr>
        <w:top w:val="none" w:sz="0" w:space="0" w:color="auto"/>
        <w:left w:val="none" w:sz="0" w:space="0" w:color="auto"/>
        <w:bottom w:val="none" w:sz="0" w:space="0" w:color="auto"/>
        <w:right w:val="none" w:sz="0" w:space="0" w:color="auto"/>
      </w:divBdr>
    </w:div>
    <w:div w:id="653608334">
      <w:bodyDiv w:val="1"/>
      <w:marLeft w:val="0"/>
      <w:marRight w:val="0"/>
      <w:marTop w:val="0"/>
      <w:marBottom w:val="0"/>
      <w:divBdr>
        <w:top w:val="none" w:sz="0" w:space="0" w:color="auto"/>
        <w:left w:val="none" w:sz="0" w:space="0" w:color="auto"/>
        <w:bottom w:val="none" w:sz="0" w:space="0" w:color="auto"/>
        <w:right w:val="none" w:sz="0" w:space="0" w:color="auto"/>
      </w:divBdr>
    </w:div>
    <w:div w:id="658581986">
      <w:bodyDiv w:val="1"/>
      <w:marLeft w:val="0"/>
      <w:marRight w:val="0"/>
      <w:marTop w:val="0"/>
      <w:marBottom w:val="0"/>
      <w:divBdr>
        <w:top w:val="none" w:sz="0" w:space="0" w:color="auto"/>
        <w:left w:val="none" w:sz="0" w:space="0" w:color="auto"/>
        <w:bottom w:val="none" w:sz="0" w:space="0" w:color="auto"/>
        <w:right w:val="none" w:sz="0" w:space="0" w:color="auto"/>
      </w:divBdr>
    </w:div>
    <w:div w:id="676200574">
      <w:bodyDiv w:val="1"/>
      <w:marLeft w:val="0"/>
      <w:marRight w:val="0"/>
      <w:marTop w:val="0"/>
      <w:marBottom w:val="0"/>
      <w:divBdr>
        <w:top w:val="none" w:sz="0" w:space="0" w:color="auto"/>
        <w:left w:val="none" w:sz="0" w:space="0" w:color="auto"/>
        <w:bottom w:val="none" w:sz="0" w:space="0" w:color="auto"/>
        <w:right w:val="none" w:sz="0" w:space="0" w:color="auto"/>
      </w:divBdr>
    </w:div>
    <w:div w:id="698430893">
      <w:bodyDiv w:val="1"/>
      <w:marLeft w:val="0"/>
      <w:marRight w:val="0"/>
      <w:marTop w:val="0"/>
      <w:marBottom w:val="0"/>
      <w:divBdr>
        <w:top w:val="none" w:sz="0" w:space="0" w:color="auto"/>
        <w:left w:val="none" w:sz="0" w:space="0" w:color="auto"/>
        <w:bottom w:val="none" w:sz="0" w:space="0" w:color="auto"/>
        <w:right w:val="none" w:sz="0" w:space="0" w:color="auto"/>
      </w:divBdr>
    </w:div>
    <w:div w:id="808865893">
      <w:bodyDiv w:val="1"/>
      <w:marLeft w:val="0"/>
      <w:marRight w:val="0"/>
      <w:marTop w:val="0"/>
      <w:marBottom w:val="0"/>
      <w:divBdr>
        <w:top w:val="none" w:sz="0" w:space="0" w:color="auto"/>
        <w:left w:val="none" w:sz="0" w:space="0" w:color="auto"/>
        <w:bottom w:val="none" w:sz="0" w:space="0" w:color="auto"/>
        <w:right w:val="none" w:sz="0" w:space="0" w:color="auto"/>
      </w:divBdr>
    </w:div>
    <w:div w:id="857163488">
      <w:bodyDiv w:val="1"/>
      <w:marLeft w:val="0"/>
      <w:marRight w:val="0"/>
      <w:marTop w:val="0"/>
      <w:marBottom w:val="0"/>
      <w:divBdr>
        <w:top w:val="none" w:sz="0" w:space="0" w:color="auto"/>
        <w:left w:val="none" w:sz="0" w:space="0" w:color="auto"/>
        <w:bottom w:val="none" w:sz="0" w:space="0" w:color="auto"/>
        <w:right w:val="none" w:sz="0" w:space="0" w:color="auto"/>
      </w:divBdr>
    </w:div>
    <w:div w:id="895697412">
      <w:bodyDiv w:val="1"/>
      <w:marLeft w:val="0"/>
      <w:marRight w:val="0"/>
      <w:marTop w:val="0"/>
      <w:marBottom w:val="0"/>
      <w:divBdr>
        <w:top w:val="none" w:sz="0" w:space="0" w:color="auto"/>
        <w:left w:val="none" w:sz="0" w:space="0" w:color="auto"/>
        <w:bottom w:val="none" w:sz="0" w:space="0" w:color="auto"/>
        <w:right w:val="none" w:sz="0" w:space="0" w:color="auto"/>
      </w:divBdr>
    </w:div>
    <w:div w:id="897596299">
      <w:bodyDiv w:val="1"/>
      <w:marLeft w:val="0"/>
      <w:marRight w:val="0"/>
      <w:marTop w:val="0"/>
      <w:marBottom w:val="0"/>
      <w:divBdr>
        <w:top w:val="none" w:sz="0" w:space="0" w:color="auto"/>
        <w:left w:val="none" w:sz="0" w:space="0" w:color="auto"/>
        <w:bottom w:val="none" w:sz="0" w:space="0" w:color="auto"/>
        <w:right w:val="none" w:sz="0" w:space="0" w:color="auto"/>
      </w:divBdr>
      <w:divsChild>
        <w:div w:id="414546780">
          <w:marLeft w:val="0"/>
          <w:marRight w:val="0"/>
          <w:marTop w:val="0"/>
          <w:marBottom w:val="0"/>
          <w:divBdr>
            <w:top w:val="none" w:sz="0" w:space="0" w:color="auto"/>
            <w:left w:val="none" w:sz="0" w:space="0" w:color="auto"/>
            <w:bottom w:val="none" w:sz="0" w:space="0" w:color="auto"/>
            <w:right w:val="none" w:sz="0" w:space="0" w:color="auto"/>
          </w:divBdr>
          <w:divsChild>
            <w:div w:id="2051420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32973">
      <w:bodyDiv w:val="1"/>
      <w:marLeft w:val="0"/>
      <w:marRight w:val="0"/>
      <w:marTop w:val="0"/>
      <w:marBottom w:val="0"/>
      <w:divBdr>
        <w:top w:val="none" w:sz="0" w:space="0" w:color="auto"/>
        <w:left w:val="none" w:sz="0" w:space="0" w:color="auto"/>
        <w:bottom w:val="none" w:sz="0" w:space="0" w:color="auto"/>
        <w:right w:val="none" w:sz="0" w:space="0" w:color="auto"/>
      </w:divBdr>
    </w:div>
    <w:div w:id="1063455974">
      <w:bodyDiv w:val="1"/>
      <w:marLeft w:val="0"/>
      <w:marRight w:val="0"/>
      <w:marTop w:val="0"/>
      <w:marBottom w:val="0"/>
      <w:divBdr>
        <w:top w:val="none" w:sz="0" w:space="0" w:color="auto"/>
        <w:left w:val="none" w:sz="0" w:space="0" w:color="auto"/>
        <w:bottom w:val="none" w:sz="0" w:space="0" w:color="auto"/>
        <w:right w:val="none" w:sz="0" w:space="0" w:color="auto"/>
      </w:divBdr>
    </w:div>
    <w:div w:id="1118909633">
      <w:bodyDiv w:val="1"/>
      <w:marLeft w:val="0"/>
      <w:marRight w:val="0"/>
      <w:marTop w:val="0"/>
      <w:marBottom w:val="0"/>
      <w:divBdr>
        <w:top w:val="none" w:sz="0" w:space="0" w:color="auto"/>
        <w:left w:val="none" w:sz="0" w:space="0" w:color="auto"/>
        <w:bottom w:val="none" w:sz="0" w:space="0" w:color="auto"/>
        <w:right w:val="none" w:sz="0" w:space="0" w:color="auto"/>
      </w:divBdr>
    </w:div>
    <w:div w:id="1131441548">
      <w:bodyDiv w:val="1"/>
      <w:marLeft w:val="0"/>
      <w:marRight w:val="0"/>
      <w:marTop w:val="0"/>
      <w:marBottom w:val="0"/>
      <w:divBdr>
        <w:top w:val="none" w:sz="0" w:space="0" w:color="auto"/>
        <w:left w:val="none" w:sz="0" w:space="0" w:color="auto"/>
        <w:bottom w:val="none" w:sz="0" w:space="0" w:color="auto"/>
        <w:right w:val="none" w:sz="0" w:space="0" w:color="auto"/>
      </w:divBdr>
    </w:div>
    <w:div w:id="1249458882">
      <w:bodyDiv w:val="1"/>
      <w:marLeft w:val="0"/>
      <w:marRight w:val="0"/>
      <w:marTop w:val="0"/>
      <w:marBottom w:val="0"/>
      <w:divBdr>
        <w:top w:val="none" w:sz="0" w:space="0" w:color="auto"/>
        <w:left w:val="none" w:sz="0" w:space="0" w:color="auto"/>
        <w:bottom w:val="none" w:sz="0" w:space="0" w:color="auto"/>
        <w:right w:val="none" w:sz="0" w:space="0" w:color="auto"/>
      </w:divBdr>
    </w:div>
    <w:div w:id="1290941272">
      <w:bodyDiv w:val="1"/>
      <w:marLeft w:val="0"/>
      <w:marRight w:val="0"/>
      <w:marTop w:val="0"/>
      <w:marBottom w:val="0"/>
      <w:divBdr>
        <w:top w:val="none" w:sz="0" w:space="0" w:color="auto"/>
        <w:left w:val="none" w:sz="0" w:space="0" w:color="auto"/>
        <w:bottom w:val="none" w:sz="0" w:space="0" w:color="auto"/>
        <w:right w:val="none" w:sz="0" w:space="0" w:color="auto"/>
      </w:divBdr>
    </w:div>
    <w:div w:id="1314791106">
      <w:bodyDiv w:val="1"/>
      <w:marLeft w:val="0"/>
      <w:marRight w:val="0"/>
      <w:marTop w:val="0"/>
      <w:marBottom w:val="0"/>
      <w:divBdr>
        <w:top w:val="none" w:sz="0" w:space="0" w:color="auto"/>
        <w:left w:val="none" w:sz="0" w:space="0" w:color="auto"/>
        <w:bottom w:val="none" w:sz="0" w:space="0" w:color="auto"/>
        <w:right w:val="none" w:sz="0" w:space="0" w:color="auto"/>
      </w:divBdr>
      <w:divsChild>
        <w:div w:id="236716424">
          <w:marLeft w:val="0"/>
          <w:marRight w:val="0"/>
          <w:marTop w:val="0"/>
          <w:marBottom w:val="0"/>
          <w:divBdr>
            <w:top w:val="none" w:sz="0" w:space="0" w:color="auto"/>
            <w:left w:val="none" w:sz="0" w:space="0" w:color="auto"/>
            <w:bottom w:val="none" w:sz="0" w:space="0" w:color="auto"/>
            <w:right w:val="none" w:sz="0" w:space="0" w:color="auto"/>
          </w:divBdr>
          <w:divsChild>
            <w:div w:id="154123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7285">
      <w:bodyDiv w:val="1"/>
      <w:marLeft w:val="0"/>
      <w:marRight w:val="0"/>
      <w:marTop w:val="0"/>
      <w:marBottom w:val="0"/>
      <w:divBdr>
        <w:top w:val="none" w:sz="0" w:space="0" w:color="auto"/>
        <w:left w:val="none" w:sz="0" w:space="0" w:color="auto"/>
        <w:bottom w:val="none" w:sz="0" w:space="0" w:color="auto"/>
        <w:right w:val="none" w:sz="0" w:space="0" w:color="auto"/>
      </w:divBdr>
    </w:div>
    <w:div w:id="1359351892">
      <w:bodyDiv w:val="1"/>
      <w:marLeft w:val="0"/>
      <w:marRight w:val="0"/>
      <w:marTop w:val="0"/>
      <w:marBottom w:val="0"/>
      <w:divBdr>
        <w:top w:val="none" w:sz="0" w:space="0" w:color="auto"/>
        <w:left w:val="none" w:sz="0" w:space="0" w:color="auto"/>
        <w:bottom w:val="none" w:sz="0" w:space="0" w:color="auto"/>
        <w:right w:val="none" w:sz="0" w:space="0" w:color="auto"/>
      </w:divBdr>
    </w:div>
    <w:div w:id="1405298344">
      <w:bodyDiv w:val="1"/>
      <w:marLeft w:val="0"/>
      <w:marRight w:val="0"/>
      <w:marTop w:val="0"/>
      <w:marBottom w:val="0"/>
      <w:divBdr>
        <w:top w:val="none" w:sz="0" w:space="0" w:color="auto"/>
        <w:left w:val="none" w:sz="0" w:space="0" w:color="auto"/>
        <w:bottom w:val="none" w:sz="0" w:space="0" w:color="auto"/>
        <w:right w:val="none" w:sz="0" w:space="0" w:color="auto"/>
      </w:divBdr>
      <w:divsChild>
        <w:div w:id="689061788">
          <w:marLeft w:val="0"/>
          <w:marRight w:val="0"/>
          <w:marTop w:val="0"/>
          <w:marBottom w:val="0"/>
          <w:divBdr>
            <w:top w:val="none" w:sz="0" w:space="0" w:color="auto"/>
            <w:left w:val="none" w:sz="0" w:space="0" w:color="auto"/>
            <w:bottom w:val="none" w:sz="0" w:space="0" w:color="auto"/>
            <w:right w:val="none" w:sz="0" w:space="0" w:color="auto"/>
          </w:divBdr>
          <w:divsChild>
            <w:div w:id="257838749">
              <w:marLeft w:val="0"/>
              <w:marRight w:val="0"/>
              <w:marTop w:val="0"/>
              <w:marBottom w:val="0"/>
              <w:divBdr>
                <w:top w:val="none" w:sz="0" w:space="0" w:color="auto"/>
                <w:left w:val="none" w:sz="0" w:space="0" w:color="auto"/>
                <w:bottom w:val="none" w:sz="0" w:space="0" w:color="auto"/>
                <w:right w:val="none" w:sz="0" w:space="0" w:color="auto"/>
              </w:divBdr>
            </w:div>
            <w:div w:id="1806854008">
              <w:marLeft w:val="0"/>
              <w:marRight w:val="0"/>
              <w:marTop w:val="0"/>
              <w:marBottom w:val="0"/>
              <w:divBdr>
                <w:top w:val="none" w:sz="0" w:space="0" w:color="auto"/>
                <w:left w:val="none" w:sz="0" w:space="0" w:color="auto"/>
                <w:bottom w:val="none" w:sz="0" w:space="0" w:color="auto"/>
                <w:right w:val="none" w:sz="0" w:space="0" w:color="auto"/>
              </w:divBdr>
            </w:div>
            <w:div w:id="64037707">
              <w:marLeft w:val="0"/>
              <w:marRight w:val="0"/>
              <w:marTop w:val="0"/>
              <w:marBottom w:val="0"/>
              <w:divBdr>
                <w:top w:val="none" w:sz="0" w:space="0" w:color="auto"/>
                <w:left w:val="none" w:sz="0" w:space="0" w:color="auto"/>
                <w:bottom w:val="none" w:sz="0" w:space="0" w:color="auto"/>
                <w:right w:val="none" w:sz="0" w:space="0" w:color="auto"/>
              </w:divBdr>
            </w:div>
            <w:div w:id="2114786647">
              <w:marLeft w:val="0"/>
              <w:marRight w:val="0"/>
              <w:marTop w:val="0"/>
              <w:marBottom w:val="0"/>
              <w:divBdr>
                <w:top w:val="none" w:sz="0" w:space="0" w:color="auto"/>
                <w:left w:val="none" w:sz="0" w:space="0" w:color="auto"/>
                <w:bottom w:val="none" w:sz="0" w:space="0" w:color="auto"/>
                <w:right w:val="none" w:sz="0" w:space="0" w:color="auto"/>
              </w:divBdr>
            </w:div>
            <w:div w:id="964191918">
              <w:marLeft w:val="0"/>
              <w:marRight w:val="0"/>
              <w:marTop w:val="0"/>
              <w:marBottom w:val="0"/>
              <w:divBdr>
                <w:top w:val="none" w:sz="0" w:space="0" w:color="auto"/>
                <w:left w:val="none" w:sz="0" w:space="0" w:color="auto"/>
                <w:bottom w:val="none" w:sz="0" w:space="0" w:color="auto"/>
                <w:right w:val="none" w:sz="0" w:space="0" w:color="auto"/>
              </w:divBdr>
            </w:div>
            <w:div w:id="1012223727">
              <w:marLeft w:val="0"/>
              <w:marRight w:val="0"/>
              <w:marTop w:val="0"/>
              <w:marBottom w:val="0"/>
              <w:divBdr>
                <w:top w:val="none" w:sz="0" w:space="0" w:color="auto"/>
                <w:left w:val="none" w:sz="0" w:space="0" w:color="auto"/>
                <w:bottom w:val="none" w:sz="0" w:space="0" w:color="auto"/>
                <w:right w:val="none" w:sz="0" w:space="0" w:color="auto"/>
              </w:divBdr>
            </w:div>
            <w:div w:id="1015157275">
              <w:marLeft w:val="0"/>
              <w:marRight w:val="0"/>
              <w:marTop w:val="0"/>
              <w:marBottom w:val="0"/>
              <w:divBdr>
                <w:top w:val="none" w:sz="0" w:space="0" w:color="auto"/>
                <w:left w:val="none" w:sz="0" w:space="0" w:color="auto"/>
                <w:bottom w:val="none" w:sz="0" w:space="0" w:color="auto"/>
                <w:right w:val="none" w:sz="0" w:space="0" w:color="auto"/>
              </w:divBdr>
            </w:div>
            <w:div w:id="805900775">
              <w:marLeft w:val="0"/>
              <w:marRight w:val="0"/>
              <w:marTop w:val="0"/>
              <w:marBottom w:val="0"/>
              <w:divBdr>
                <w:top w:val="none" w:sz="0" w:space="0" w:color="auto"/>
                <w:left w:val="none" w:sz="0" w:space="0" w:color="auto"/>
                <w:bottom w:val="none" w:sz="0" w:space="0" w:color="auto"/>
                <w:right w:val="none" w:sz="0" w:space="0" w:color="auto"/>
              </w:divBdr>
            </w:div>
            <w:div w:id="1387069584">
              <w:marLeft w:val="0"/>
              <w:marRight w:val="0"/>
              <w:marTop w:val="0"/>
              <w:marBottom w:val="0"/>
              <w:divBdr>
                <w:top w:val="none" w:sz="0" w:space="0" w:color="auto"/>
                <w:left w:val="none" w:sz="0" w:space="0" w:color="auto"/>
                <w:bottom w:val="none" w:sz="0" w:space="0" w:color="auto"/>
                <w:right w:val="none" w:sz="0" w:space="0" w:color="auto"/>
              </w:divBdr>
            </w:div>
            <w:div w:id="604308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487594">
      <w:bodyDiv w:val="1"/>
      <w:marLeft w:val="0"/>
      <w:marRight w:val="0"/>
      <w:marTop w:val="0"/>
      <w:marBottom w:val="0"/>
      <w:divBdr>
        <w:top w:val="none" w:sz="0" w:space="0" w:color="auto"/>
        <w:left w:val="none" w:sz="0" w:space="0" w:color="auto"/>
        <w:bottom w:val="none" w:sz="0" w:space="0" w:color="auto"/>
        <w:right w:val="none" w:sz="0" w:space="0" w:color="auto"/>
      </w:divBdr>
      <w:divsChild>
        <w:div w:id="1951818334">
          <w:marLeft w:val="0"/>
          <w:marRight w:val="0"/>
          <w:marTop w:val="0"/>
          <w:marBottom w:val="0"/>
          <w:divBdr>
            <w:top w:val="none" w:sz="0" w:space="0" w:color="auto"/>
            <w:left w:val="none" w:sz="0" w:space="0" w:color="auto"/>
            <w:bottom w:val="none" w:sz="0" w:space="0" w:color="auto"/>
            <w:right w:val="none" w:sz="0" w:space="0" w:color="auto"/>
          </w:divBdr>
          <w:divsChild>
            <w:div w:id="1722364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5559195">
      <w:bodyDiv w:val="1"/>
      <w:marLeft w:val="0"/>
      <w:marRight w:val="0"/>
      <w:marTop w:val="0"/>
      <w:marBottom w:val="0"/>
      <w:divBdr>
        <w:top w:val="none" w:sz="0" w:space="0" w:color="auto"/>
        <w:left w:val="none" w:sz="0" w:space="0" w:color="auto"/>
        <w:bottom w:val="none" w:sz="0" w:space="0" w:color="auto"/>
        <w:right w:val="none" w:sz="0" w:space="0" w:color="auto"/>
      </w:divBdr>
      <w:divsChild>
        <w:div w:id="1503201349">
          <w:marLeft w:val="0"/>
          <w:marRight w:val="0"/>
          <w:marTop w:val="0"/>
          <w:marBottom w:val="0"/>
          <w:divBdr>
            <w:top w:val="none" w:sz="0" w:space="0" w:color="auto"/>
            <w:left w:val="none" w:sz="0" w:space="0" w:color="auto"/>
            <w:bottom w:val="none" w:sz="0" w:space="0" w:color="auto"/>
            <w:right w:val="none" w:sz="0" w:space="0" w:color="auto"/>
          </w:divBdr>
          <w:divsChild>
            <w:div w:id="14536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6770832">
      <w:bodyDiv w:val="1"/>
      <w:marLeft w:val="0"/>
      <w:marRight w:val="0"/>
      <w:marTop w:val="0"/>
      <w:marBottom w:val="0"/>
      <w:divBdr>
        <w:top w:val="none" w:sz="0" w:space="0" w:color="auto"/>
        <w:left w:val="none" w:sz="0" w:space="0" w:color="auto"/>
        <w:bottom w:val="none" w:sz="0" w:space="0" w:color="auto"/>
        <w:right w:val="none" w:sz="0" w:space="0" w:color="auto"/>
      </w:divBdr>
    </w:div>
    <w:div w:id="1592203313">
      <w:bodyDiv w:val="1"/>
      <w:marLeft w:val="0"/>
      <w:marRight w:val="0"/>
      <w:marTop w:val="0"/>
      <w:marBottom w:val="0"/>
      <w:divBdr>
        <w:top w:val="none" w:sz="0" w:space="0" w:color="auto"/>
        <w:left w:val="none" w:sz="0" w:space="0" w:color="auto"/>
        <w:bottom w:val="none" w:sz="0" w:space="0" w:color="auto"/>
        <w:right w:val="none" w:sz="0" w:space="0" w:color="auto"/>
      </w:divBdr>
    </w:div>
    <w:div w:id="1641299785">
      <w:bodyDiv w:val="1"/>
      <w:marLeft w:val="0"/>
      <w:marRight w:val="0"/>
      <w:marTop w:val="0"/>
      <w:marBottom w:val="0"/>
      <w:divBdr>
        <w:top w:val="none" w:sz="0" w:space="0" w:color="auto"/>
        <w:left w:val="none" w:sz="0" w:space="0" w:color="auto"/>
        <w:bottom w:val="none" w:sz="0" w:space="0" w:color="auto"/>
        <w:right w:val="none" w:sz="0" w:space="0" w:color="auto"/>
      </w:divBdr>
    </w:div>
    <w:div w:id="1678536711">
      <w:bodyDiv w:val="1"/>
      <w:marLeft w:val="0"/>
      <w:marRight w:val="0"/>
      <w:marTop w:val="0"/>
      <w:marBottom w:val="0"/>
      <w:divBdr>
        <w:top w:val="none" w:sz="0" w:space="0" w:color="auto"/>
        <w:left w:val="none" w:sz="0" w:space="0" w:color="auto"/>
        <w:bottom w:val="none" w:sz="0" w:space="0" w:color="auto"/>
        <w:right w:val="none" w:sz="0" w:space="0" w:color="auto"/>
      </w:divBdr>
    </w:div>
    <w:div w:id="1743991208">
      <w:bodyDiv w:val="1"/>
      <w:marLeft w:val="0"/>
      <w:marRight w:val="0"/>
      <w:marTop w:val="0"/>
      <w:marBottom w:val="0"/>
      <w:divBdr>
        <w:top w:val="none" w:sz="0" w:space="0" w:color="auto"/>
        <w:left w:val="none" w:sz="0" w:space="0" w:color="auto"/>
        <w:bottom w:val="none" w:sz="0" w:space="0" w:color="auto"/>
        <w:right w:val="none" w:sz="0" w:space="0" w:color="auto"/>
      </w:divBdr>
    </w:div>
    <w:div w:id="1818256434">
      <w:bodyDiv w:val="1"/>
      <w:marLeft w:val="0"/>
      <w:marRight w:val="0"/>
      <w:marTop w:val="0"/>
      <w:marBottom w:val="0"/>
      <w:divBdr>
        <w:top w:val="none" w:sz="0" w:space="0" w:color="auto"/>
        <w:left w:val="none" w:sz="0" w:space="0" w:color="auto"/>
        <w:bottom w:val="none" w:sz="0" w:space="0" w:color="auto"/>
        <w:right w:val="none" w:sz="0" w:space="0" w:color="auto"/>
      </w:divBdr>
    </w:div>
    <w:div w:id="1841650487">
      <w:bodyDiv w:val="1"/>
      <w:marLeft w:val="0"/>
      <w:marRight w:val="0"/>
      <w:marTop w:val="0"/>
      <w:marBottom w:val="0"/>
      <w:divBdr>
        <w:top w:val="none" w:sz="0" w:space="0" w:color="auto"/>
        <w:left w:val="none" w:sz="0" w:space="0" w:color="auto"/>
        <w:bottom w:val="none" w:sz="0" w:space="0" w:color="auto"/>
        <w:right w:val="none" w:sz="0" w:space="0" w:color="auto"/>
      </w:divBdr>
      <w:divsChild>
        <w:div w:id="1318458819">
          <w:marLeft w:val="0"/>
          <w:marRight w:val="0"/>
          <w:marTop w:val="0"/>
          <w:marBottom w:val="0"/>
          <w:divBdr>
            <w:top w:val="none" w:sz="0" w:space="0" w:color="auto"/>
            <w:left w:val="none" w:sz="0" w:space="0" w:color="auto"/>
            <w:bottom w:val="none" w:sz="0" w:space="0" w:color="auto"/>
            <w:right w:val="none" w:sz="0" w:space="0" w:color="auto"/>
          </w:divBdr>
          <w:divsChild>
            <w:div w:id="555433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621">
      <w:bodyDiv w:val="1"/>
      <w:marLeft w:val="0"/>
      <w:marRight w:val="0"/>
      <w:marTop w:val="0"/>
      <w:marBottom w:val="0"/>
      <w:divBdr>
        <w:top w:val="none" w:sz="0" w:space="0" w:color="auto"/>
        <w:left w:val="none" w:sz="0" w:space="0" w:color="auto"/>
        <w:bottom w:val="none" w:sz="0" w:space="0" w:color="auto"/>
        <w:right w:val="none" w:sz="0" w:space="0" w:color="auto"/>
      </w:divBdr>
    </w:div>
    <w:div w:id="1957177843">
      <w:bodyDiv w:val="1"/>
      <w:marLeft w:val="0"/>
      <w:marRight w:val="0"/>
      <w:marTop w:val="0"/>
      <w:marBottom w:val="0"/>
      <w:divBdr>
        <w:top w:val="none" w:sz="0" w:space="0" w:color="auto"/>
        <w:left w:val="none" w:sz="0" w:space="0" w:color="auto"/>
        <w:bottom w:val="none" w:sz="0" w:space="0" w:color="auto"/>
        <w:right w:val="none" w:sz="0" w:space="0" w:color="auto"/>
      </w:divBdr>
    </w:div>
    <w:div w:id="2010403787">
      <w:bodyDiv w:val="1"/>
      <w:marLeft w:val="0"/>
      <w:marRight w:val="0"/>
      <w:marTop w:val="0"/>
      <w:marBottom w:val="0"/>
      <w:divBdr>
        <w:top w:val="none" w:sz="0" w:space="0" w:color="auto"/>
        <w:left w:val="none" w:sz="0" w:space="0" w:color="auto"/>
        <w:bottom w:val="none" w:sz="0" w:space="0" w:color="auto"/>
        <w:right w:val="none" w:sz="0" w:space="0" w:color="auto"/>
      </w:divBdr>
    </w:div>
    <w:div w:id="2047483976">
      <w:bodyDiv w:val="1"/>
      <w:marLeft w:val="0"/>
      <w:marRight w:val="0"/>
      <w:marTop w:val="0"/>
      <w:marBottom w:val="0"/>
      <w:divBdr>
        <w:top w:val="none" w:sz="0" w:space="0" w:color="auto"/>
        <w:left w:val="none" w:sz="0" w:space="0" w:color="auto"/>
        <w:bottom w:val="none" w:sz="0" w:space="0" w:color="auto"/>
        <w:right w:val="none" w:sz="0" w:space="0" w:color="auto"/>
      </w:divBdr>
    </w:div>
    <w:div w:id="2064593466">
      <w:bodyDiv w:val="1"/>
      <w:marLeft w:val="0"/>
      <w:marRight w:val="0"/>
      <w:marTop w:val="0"/>
      <w:marBottom w:val="0"/>
      <w:divBdr>
        <w:top w:val="none" w:sz="0" w:space="0" w:color="auto"/>
        <w:left w:val="none" w:sz="0" w:space="0" w:color="auto"/>
        <w:bottom w:val="none" w:sz="0" w:space="0" w:color="auto"/>
        <w:right w:val="none" w:sz="0" w:space="0" w:color="auto"/>
      </w:divBdr>
    </w:div>
    <w:div w:id="2097941201">
      <w:bodyDiv w:val="1"/>
      <w:marLeft w:val="0"/>
      <w:marRight w:val="0"/>
      <w:marTop w:val="0"/>
      <w:marBottom w:val="0"/>
      <w:divBdr>
        <w:top w:val="none" w:sz="0" w:space="0" w:color="auto"/>
        <w:left w:val="none" w:sz="0" w:space="0" w:color="auto"/>
        <w:bottom w:val="none" w:sz="0" w:space="0" w:color="auto"/>
        <w:right w:val="none" w:sz="0" w:space="0" w:color="auto"/>
      </w:divBdr>
    </w:div>
    <w:div w:id="2143452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jpeg"/><Relationship Id="rId18" Type="http://schemas.openxmlformats.org/officeDocument/2006/relationships/image" Target="media/image8.jpeg"/><Relationship Id="rId26" Type="http://schemas.openxmlformats.org/officeDocument/2006/relationships/hyperlink" Target="https://github.com/stan-dev/stan/wiki/Prior-Choice-Recommendations" TargetMode="External"/><Relationship Id="rId3" Type="http://schemas.openxmlformats.org/officeDocument/2006/relationships/styles" Target="styles.xml"/><Relationship Id="rId21" Type="http://schemas.openxmlformats.org/officeDocument/2006/relationships/comments" Target="comment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image" Target="media/image7.jpeg"/><Relationship Id="rId25" Type="http://schemas.openxmlformats.org/officeDocument/2006/relationships/image" Target="media/image12.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jpeg"/><Relationship Id="rId24" Type="http://schemas.openxmlformats.org/officeDocument/2006/relationships/image" Target="media/image11.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jpeg"/><Relationship Id="rId23" Type="http://schemas.microsoft.com/office/2016/09/relationships/commentsIds" Target="commentsIds.xml"/><Relationship Id="rId28" Type="http://schemas.openxmlformats.org/officeDocument/2006/relationships/header" Target="header1.xml"/><Relationship Id="rId10" Type="http://schemas.openxmlformats.org/officeDocument/2006/relationships/hyperlink" Target="https://prolific.co/" TargetMode="External"/><Relationship Id="rId19" Type="http://schemas.openxmlformats.org/officeDocument/2006/relationships/image" Target="media/image9.jpeg"/><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solomonkurz.netlify.app/post/bayesian-power-analysis-part-i/" TargetMode="External"/><Relationship Id="rId14" Type="http://schemas.openxmlformats.org/officeDocument/2006/relationships/image" Target="media/image4.jpeg"/><Relationship Id="rId22" Type="http://schemas.microsoft.com/office/2011/relationships/commentsExtended" Target="commentsExtended.xml"/><Relationship Id="rId27" Type="http://schemas.openxmlformats.org/officeDocument/2006/relationships/hyperlink" Target="https://statmodeling.stat.columbia.edu/2019/08/10/for-each-parameter-or-other-qoi-compare-the-posterior-sd-to-the-prior-sd-if-the-posterior-sd-for-any-parameter-or-qoi-is-more-than-0-1-times-the-prior-sd-then-print-out-a-note-the-prior-dist/" TargetMode="External"/><Relationship Id="rId30" Type="http://schemas.openxmlformats.org/officeDocument/2006/relationships/footer" Target="footer1.xml"/><Relationship Id="rId8" Type="http://schemas.openxmlformats.org/officeDocument/2006/relationships/hyperlink" Target="https://cran.r-project.org/web/packages/simglm/vignettes/tidy_simul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AA2FD6-EBCF-F74D-A6CA-FE0693DE4E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2397</TotalTime>
  <Pages>25</Pages>
  <Words>6837</Words>
  <Characters>38977</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UGent</Company>
  <LinksUpToDate>false</LinksUpToDate>
  <CharactersWithSpaces>45723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simone mattavelli</dc:creator>
  <cp:lastModifiedBy>Ian Hussey</cp:lastModifiedBy>
  <cp:revision>1159</cp:revision>
  <dcterms:created xsi:type="dcterms:W3CDTF">2017-03-14T13:34:00Z</dcterms:created>
  <dcterms:modified xsi:type="dcterms:W3CDTF">2020-11-20T19:21:00Z</dcterms:modified>
</cp:coreProperties>
</file>